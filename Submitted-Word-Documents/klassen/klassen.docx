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4257" w14:textId="48CE3239" w:rsidR="00FA1530" w:rsidRDefault="3A40F9F1" w:rsidP="00802084">
      <w:pPr>
        <w:spacing w:line="480" w:lineRule="auto"/>
        <w:jc w:val="center"/>
        <w:rPr>
          <w:rFonts w:ascii="Times New Roman" w:hAnsi="Times New Roman" w:cs="Times New Roman"/>
          <w:b/>
          <w:bCs/>
        </w:rPr>
      </w:pPr>
      <w:commentRangeStart w:id="0"/>
      <w:commentRangeStart w:id="1"/>
      <w:commentRangeStart w:id="2"/>
      <w:r w:rsidRPr="6F60362C">
        <w:rPr>
          <w:rFonts w:ascii="Times New Roman" w:hAnsi="Times New Roman" w:cs="Times New Roman"/>
          <w:b/>
          <w:bCs/>
        </w:rPr>
        <w:t xml:space="preserve">Exploitative Entertainment and The Propaganda of Postcards </w:t>
      </w:r>
      <w:commentRangeEnd w:id="0"/>
      <w:r w:rsidR="00BB6A36">
        <w:rPr>
          <w:rStyle w:val="CommentReference"/>
        </w:rPr>
        <w:commentReference w:id="0"/>
      </w:r>
      <w:commentRangeEnd w:id="1"/>
      <w:r w:rsidR="00BB6A36">
        <w:rPr>
          <w:rStyle w:val="CommentReference"/>
        </w:rPr>
        <w:commentReference w:id="1"/>
      </w:r>
      <w:commentRangeEnd w:id="2"/>
      <w:r w:rsidR="00BB6A36">
        <w:rPr>
          <w:rStyle w:val="CommentReference"/>
        </w:rPr>
        <w:commentReference w:id="2"/>
      </w:r>
    </w:p>
    <w:p w14:paraId="754D067F" w14:textId="0CEB36A6" w:rsidR="005348FA" w:rsidRDefault="00802084" w:rsidP="00802084">
      <w:pPr>
        <w:spacing w:line="480" w:lineRule="auto"/>
        <w:jc w:val="center"/>
        <w:rPr>
          <w:rFonts w:ascii="Times New Roman" w:hAnsi="Times New Roman" w:cs="Times New Roman"/>
          <w:b/>
          <w:bCs/>
        </w:rPr>
      </w:pPr>
      <w:r>
        <w:rPr>
          <w:rFonts w:ascii="Times New Roman" w:hAnsi="Times New Roman" w:cs="Times New Roman"/>
          <w:b/>
          <w:bCs/>
        </w:rPr>
        <w:t>Foreword</w:t>
      </w:r>
    </w:p>
    <w:p w14:paraId="4DFB4CE3" w14:textId="098BE0C0" w:rsidR="00E94A94" w:rsidRDefault="00E94A94" w:rsidP="00F9070D">
      <w:pPr>
        <w:spacing w:line="480" w:lineRule="auto"/>
        <w:ind w:firstLine="720"/>
        <w:rPr>
          <w:rFonts w:ascii="Times New Roman" w:hAnsi="Times New Roman" w:cs="Times New Roman"/>
        </w:rPr>
      </w:pPr>
      <w:r>
        <w:rPr>
          <w:rFonts w:ascii="Times New Roman" w:hAnsi="Times New Roman" w:cs="Times New Roman"/>
        </w:rPr>
        <w:t xml:space="preserve">Dear reader, </w:t>
      </w:r>
    </w:p>
    <w:p w14:paraId="20F97B5C" w14:textId="6054826C" w:rsidR="001E0052" w:rsidRDefault="00E94A94" w:rsidP="00DA5B04">
      <w:pPr>
        <w:spacing w:line="480" w:lineRule="auto"/>
        <w:ind w:firstLine="720"/>
        <w:rPr>
          <w:del w:id="3" w:author="Baechtel, Mark" w:date="2023-05-02T16:54:00Z"/>
          <w:rFonts w:ascii="Times New Roman" w:hAnsi="Times New Roman" w:cs="Times New Roman"/>
        </w:rPr>
      </w:pPr>
      <w:r>
        <w:rPr>
          <w:rFonts w:ascii="Times New Roman" w:hAnsi="Times New Roman" w:cs="Times New Roman"/>
        </w:rPr>
        <w:t xml:space="preserve">The following is </w:t>
      </w:r>
      <w:r w:rsidR="009A071C">
        <w:rPr>
          <w:rFonts w:ascii="Times New Roman" w:hAnsi="Times New Roman" w:cs="Times New Roman"/>
        </w:rPr>
        <w:t xml:space="preserve">a </w:t>
      </w:r>
      <w:r w:rsidR="002B36D1">
        <w:rPr>
          <w:rFonts w:ascii="Times New Roman" w:hAnsi="Times New Roman" w:cs="Times New Roman"/>
        </w:rPr>
        <w:t>criticism</w:t>
      </w:r>
      <w:r w:rsidR="0099447A">
        <w:rPr>
          <w:rFonts w:ascii="Times New Roman" w:hAnsi="Times New Roman" w:cs="Times New Roman"/>
        </w:rPr>
        <w:t xml:space="preserve"> </w:t>
      </w:r>
      <w:r w:rsidR="00177F43">
        <w:rPr>
          <w:rFonts w:ascii="Times New Roman" w:hAnsi="Times New Roman" w:cs="Times New Roman"/>
        </w:rPr>
        <w:t xml:space="preserve">of </w:t>
      </w:r>
      <w:r w:rsidR="0099447A">
        <w:rPr>
          <w:rFonts w:ascii="Times New Roman" w:hAnsi="Times New Roman" w:cs="Times New Roman"/>
        </w:rPr>
        <w:t xml:space="preserve">three postcards </w:t>
      </w:r>
      <w:r w:rsidR="00DC7341">
        <w:rPr>
          <w:rFonts w:ascii="Times New Roman" w:hAnsi="Times New Roman" w:cs="Times New Roman"/>
        </w:rPr>
        <w:t xml:space="preserve">from </w:t>
      </w:r>
      <w:r w:rsidR="00DC63F3">
        <w:rPr>
          <w:rFonts w:ascii="Times New Roman" w:hAnsi="Times New Roman" w:cs="Times New Roman"/>
        </w:rPr>
        <w:t xml:space="preserve">early </w:t>
      </w:r>
      <w:r w:rsidR="00452709">
        <w:rPr>
          <w:rFonts w:ascii="Times New Roman" w:hAnsi="Times New Roman" w:cs="Times New Roman"/>
        </w:rPr>
        <w:t>20</w:t>
      </w:r>
      <w:r w:rsidR="00452709" w:rsidRPr="00452709">
        <w:rPr>
          <w:rFonts w:ascii="Times New Roman" w:hAnsi="Times New Roman" w:cs="Times New Roman"/>
          <w:vertAlign w:val="superscript"/>
        </w:rPr>
        <w:t>th</w:t>
      </w:r>
      <w:r w:rsidR="00452709">
        <w:rPr>
          <w:rFonts w:ascii="Times New Roman" w:hAnsi="Times New Roman" w:cs="Times New Roman"/>
        </w:rPr>
        <w:t xml:space="preserve"> century Oklahoma </w:t>
      </w:r>
      <w:r w:rsidR="00D9208B">
        <w:rPr>
          <w:rFonts w:ascii="Times New Roman" w:hAnsi="Times New Roman" w:cs="Times New Roman"/>
        </w:rPr>
        <w:t>t</w:t>
      </w:r>
      <w:r w:rsidR="00452709">
        <w:rPr>
          <w:rFonts w:ascii="Times New Roman" w:hAnsi="Times New Roman" w:cs="Times New Roman"/>
        </w:rPr>
        <w:t>hat d</w:t>
      </w:r>
      <w:r w:rsidR="00F120F3">
        <w:rPr>
          <w:rFonts w:ascii="Times New Roman" w:hAnsi="Times New Roman" w:cs="Times New Roman"/>
        </w:rPr>
        <w:t>epict</w:t>
      </w:r>
      <w:r w:rsidR="00452709">
        <w:rPr>
          <w:rFonts w:ascii="Times New Roman" w:hAnsi="Times New Roman" w:cs="Times New Roman"/>
        </w:rPr>
        <w:t xml:space="preserve"> images of Native </w:t>
      </w:r>
      <w:r w:rsidR="00F120F3">
        <w:rPr>
          <w:rFonts w:ascii="Times New Roman" w:hAnsi="Times New Roman" w:cs="Times New Roman"/>
        </w:rPr>
        <w:t xml:space="preserve">American peoples. I </w:t>
      </w:r>
      <w:r w:rsidR="005E1D24">
        <w:rPr>
          <w:rFonts w:ascii="Times New Roman" w:hAnsi="Times New Roman" w:cs="Times New Roman"/>
        </w:rPr>
        <w:t>recognize that</w:t>
      </w:r>
      <w:r w:rsidR="00F82C78">
        <w:rPr>
          <w:rFonts w:ascii="Times New Roman" w:hAnsi="Times New Roman" w:cs="Times New Roman"/>
        </w:rPr>
        <w:t xml:space="preserve"> my position</w:t>
      </w:r>
      <w:r w:rsidR="00420F10">
        <w:rPr>
          <w:rFonts w:ascii="Times New Roman" w:hAnsi="Times New Roman" w:cs="Times New Roman"/>
        </w:rPr>
        <w:t xml:space="preserve"> </w:t>
      </w:r>
      <w:r w:rsidR="00F82C78">
        <w:rPr>
          <w:rFonts w:ascii="Times New Roman" w:hAnsi="Times New Roman" w:cs="Times New Roman"/>
        </w:rPr>
        <w:t>as</w:t>
      </w:r>
      <w:r w:rsidR="005E1D24">
        <w:rPr>
          <w:rFonts w:ascii="Times New Roman" w:hAnsi="Times New Roman" w:cs="Times New Roman"/>
        </w:rPr>
        <w:t xml:space="preserve"> a white woman writing this</w:t>
      </w:r>
      <w:r w:rsidR="00E85633">
        <w:rPr>
          <w:rFonts w:ascii="Times New Roman" w:hAnsi="Times New Roman" w:cs="Times New Roman"/>
        </w:rPr>
        <w:t xml:space="preserve"> piece is a </w:t>
      </w:r>
      <w:r w:rsidR="00F82C78">
        <w:rPr>
          <w:rFonts w:ascii="Times New Roman" w:hAnsi="Times New Roman" w:cs="Times New Roman"/>
        </w:rPr>
        <w:t xml:space="preserve">privileged one, as people who have looked like me have historically been </w:t>
      </w:r>
      <w:r w:rsidR="0016650B">
        <w:rPr>
          <w:rFonts w:ascii="Times New Roman" w:hAnsi="Times New Roman" w:cs="Times New Roman"/>
        </w:rPr>
        <w:t xml:space="preserve">destructive </w:t>
      </w:r>
      <w:r w:rsidR="00F82C78">
        <w:rPr>
          <w:rFonts w:ascii="Times New Roman" w:hAnsi="Times New Roman" w:cs="Times New Roman"/>
        </w:rPr>
        <w:t xml:space="preserve">to </w:t>
      </w:r>
      <w:r w:rsidR="00420F10">
        <w:rPr>
          <w:rFonts w:ascii="Times New Roman" w:hAnsi="Times New Roman" w:cs="Times New Roman"/>
        </w:rPr>
        <w:t>the livelihood</w:t>
      </w:r>
      <w:r w:rsidR="006805C9">
        <w:rPr>
          <w:rFonts w:ascii="Times New Roman" w:hAnsi="Times New Roman" w:cs="Times New Roman"/>
        </w:rPr>
        <w:t xml:space="preserve">s of people of color, especially </w:t>
      </w:r>
      <w:r w:rsidR="00FD63C1">
        <w:rPr>
          <w:rFonts w:ascii="Times New Roman" w:hAnsi="Times New Roman" w:cs="Times New Roman"/>
        </w:rPr>
        <w:t xml:space="preserve">those who are </w:t>
      </w:r>
      <w:r w:rsidR="006805C9">
        <w:rPr>
          <w:rFonts w:ascii="Times New Roman" w:hAnsi="Times New Roman" w:cs="Times New Roman"/>
        </w:rPr>
        <w:t>nativ</w:t>
      </w:r>
      <w:r w:rsidR="00FD63C1">
        <w:rPr>
          <w:rFonts w:ascii="Times New Roman" w:hAnsi="Times New Roman" w:cs="Times New Roman"/>
        </w:rPr>
        <w:t xml:space="preserve">es of </w:t>
      </w:r>
      <w:r w:rsidR="004317B9">
        <w:rPr>
          <w:rFonts w:ascii="Times New Roman" w:hAnsi="Times New Roman" w:cs="Times New Roman"/>
        </w:rPr>
        <w:t>t</w:t>
      </w:r>
      <w:r w:rsidR="00C521B5">
        <w:rPr>
          <w:rFonts w:ascii="Times New Roman" w:hAnsi="Times New Roman" w:cs="Times New Roman"/>
        </w:rPr>
        <w:t xml:space="preserve">he land that is now </w:t>
      </w:r>
      <w:r w:rsidR="009427F0">
        <w:rPr>
          <w:rFonts w:ascii="Times New Roman" w:hAnsi="Times New Roman" w:cs="Times New Roman"/>
        </w:rPr>
        <w:t xml:space="preserve">known as </w:t>
      </w:r>
      <w:r w:rsidR="00C521B5">
        <w:rPr>
          <w:rFonts w:ascii="Times New Roman" w:hAnsi="Times New Roman" w:cs="Times New Roman"/>
        </w:rPr>
        <w:t>the United States</w:t>
      </w:r>
      <w:r w:rsidR="006805C9">
        <w:rPr>
          <w:rFonts w:ascii="Times New Roman" w:hAnsi="Times New Roman" w:cs="Times New Roman"/>
        </w:rPr>
        <w:t xml:space="preserve">. The </w:t>
      </w:r>
      <w:r w:rsidR="00BA357B">
        <w:rPr>
          <w:rFonts w:ascii="Times New Roman" w:hAnsi="Times New Roman" w:cs="Times New Roman"/>
        </w:rPr>
        <w:t xml:space="preserve">goal of </w:t>
      </w:r>
      <w:r w:rsidR="00E85633">
        <w:rPr>
          <w:rFonts w:ascii="Times New Roman" w:hAnsi="Times New Roman" w:cs="Times New Roman"/>
        </w:rPr>
        <w:t xml:space="preserve">my words </w:t>
      </w:r>
      <w:r w:rsidR="008B53BA">
        <w:rPr>
          <w:rFonts w:ascii="Times New Roman" w:hAnsi="Times New Roman" w:cs="Times New Roman"/>
        </w:rPr>
        <w:t>is</w:t>
      </w:r>
      <w:r w:rsidR="00E85633">
        <w:rPr>
          <w:rFonts w:ascii="Times New Roman" w:hAnsi="Times New Roman" w:cs="Times New Roman"/>
        </w:rPr>
        <w:t xml:space="preserve"> not to amplify my voice over others, it is </w:t>
      </w:r>
      <w:r w:rsidR="001A35FB">
        <w:rPr>
          <w:rFonts w:ascii="Times New Roman" w:hAnsi="Times New Roman" w:cs="Times New Roman"/>
        </w:rPr>
        <w:t xml:space="preserve">instead </w:t>
      </w:r>
      <w:r w:rsidR="00E85633">
        <w:rPr>
          <w:rFonts w:ascii="Times New Roman" w:hAnsi="Times New Roman" w:cs="Times New Roman"/>
        </w:rPr>
        <w:t xml:space="preserve">to </w:t>
      </w:r>
      <w:r w:rsidR="004D5CD0">
        <w:rPr>
          <w:rFonts w:ascii="Times New Roman" w:hAnsi="Times New Roman" w:cs="Times New Roman"/>
        </w:rPr>
        <w:t>criticize</w:t>
      </w:r>
      <w:r w:rsidR="00E85633">
        <w:rPr>
          <w:rFonts w:ascii="Times New Roman" w:hAnsi="Times New Roman" w:cs="Times New Roman"/>
        </w:rPr>
        <w:t xml:space="preserve"> </w:t>
      </w:r>
      <w:commentRangeStart w:id="4"/>
      <w:r w:rsidR="00E85633">
        <w:rPr>
          <w:rFonts w:ascii="Times New Roman" w:hAnsi="Times New Roman" w:cs="Times New Roman"/>
        </w:rPr>
        <w:t xml:space="preserve">a </w:t>
      </w:r>
      <w:r w:rsidR="008B53BA">
        <w:rPr>
          <w:rFonts w:ascii="Times New Roman" w:hAnsi="Times New Roman" w:cs="Times New Roman"/>
        </w:rPr>
        <w:t>specific instance</w:t>
      </w:r>
      <w:commentRangeEnd w:id="4"/>
      <w:r>
        <w:rPr>
          <w:rStyle w:val="CommentReference"/>
        </w:rPr>
        <w:commentReference w:id="4"/>
      </w:r>
      <w:r w:rsidR="008B53BA">
        <w:rPr>
          <w:rFonts w:ascii="Times New Roman" w:hAnsi="Times New Roman" w:cs="Times New Roman"/>
        </w:rPr>
        <w:t xml:space="preserve"> of cultural insensitivity towards Native Americans</w:t>
      </w:r>
      <w:r w:rsidR="0020411E">
        <w:rPr>
          <w:rFonts w:ascii="Times New Roman" w:hAnsi="Times New Roman" w:cs="Times New Roman"/>
        </w:rPr>
        <w:t xml:space="preserve">, </w:t>
      </w:r>
      <w:r w:rsidR="00E04351">
        <w:rPr>
          <w:rFonts w:ascii="Times New Roman" w:hAnsi="Times New Roman" w:cs="Times New Roman"/>
        </w:rPr>
        <w:t xml:space="preserve">explicitly </w:t>
      </w:r>
      <w:r w:rsidR="00F44BD5">
        <w:rPr>
          <w:rFonts w:ascii="Times New Roman" w:hAnsi="Times New Roman" w:cs="Times New Roman"/>
        </w:rPr>
        <w:t>towards the Pawnee</w:t>
      </w:r>
      <w:r w:rsidR="00665B91">
        <w:rPr>
          <w:rFonts w:ascii="Times New Roman" w:hAnsi="Times New Roman" w:cs="Times New Roman"/>
        </w:rPr>
        <w:t xml:space="preserve"> </w:t>
      </w:r>
      <w:r w:rsidR="00EB528D">
        <w:rPr>
          <w:rFonts w:ascii="Times New Roman" w:hAnsi="Times New Roman" w:cs="Times New Roman"/>
        </w:rPr>
        <w:t xml:space="preserve">as well as tribes that are left unlabeled on the cards. </w:t>
      </w:r>
      <w:commentRangeStart w:id="5"/>
      <w:del w:id="6" w:author="Baechtel, Mark" w:date="2023-05-02T16:54:00Z">
        <w:r w:rsidRPr="458BC819" w:rsidDel="0083107A">
          <w:rPr>
            <w:rFonts w:ascii="Times New Roman" w:hAnsi="Times New Roman" w:cs="Times New Roman"/>
          </w:rPr>
          <w:delText>Despite</w:delText>
        </w:r>
      </w:del>
      <w:commentRangeEnd w:id="5"/>
      <w:r>
        <w:rPr>
          <w:rStyle w:val="CommentReference"/>
        </w:rPr>
        <w:commentReference w:id="5"/>
      </w:r>
      <w:del w:id="7" w:author="Baechtel, Mark" w:date="2023-05-02T16:54:00Z">
        <w:r w:rsidRPr="458BC819" w:rsidDel="0083107A">
          <w:rPr>
            <w:rFonts w:ascii="Times New Roman" w:hAnsi="Times New Roman" w:cs="Times New Roman"/>
          </w:rPr>
          <w:delText xml:space="preserve"> the</w:delText>
        </w:r>
        <w:r w:rsidRPr="458BC819" w:rsidDel="00B131B0">
          <w:rPr>
            <w:rFonts w:ascii="Times New Roman" w:eastAsia="Times New Roman" w:hAnsi="Times New Roman" w:cs="Times New Roman"/>
            <w:color w:val="000000" w:themeColor="text1"/>
          </w:rPr>
          <w:delText xml:space="preserve"> constant government inference in </w:delText>
        </w:r>
        <w:r w:rsidRPr="458BC819" w:rsidDel="00EA4973">
          <w:rPr>
            <w:rFonts w:ascii="Times New Roman" w:eastAsia="Times New Roman" w:hAnsi="Times New Roman" w:cs="Times New Roman"/>
            <w:color w:val="000000" w:themeColor="text1"/>
          </w:rPr>
          <w:delText xml:space="preserve">the </w:delText>
        </w:r>
        <w:r w:rsidRPr="458BC819" w:rsidDel="00B131B0">
          <w:rPr>
            <w:rFonts w:ascii="Times New Roman" w:eastAsia="Times New Roman" w:hAnsi="Times New Roman" w:cs="Times New Roman"/>
            <w:color w:val="000000" w:themeColor="text1"/>
          </w:rPr>
          <w:delText>livelihoods</w:delText>
        </w:r>
        <w:r w:rsidRPr="458BC819" w:rsidDel="005F5167">
          <w:rPr>
            <w:rFonts w:ascii="Times New Roman" w:eastAsia="Times New Roman" w:hAnsi="Times New Roman" w:cs="Times New Roman"/>
            <w:color w:val="000000" w:themeColor="text1"/>
          </w:rPr>
          <w:delText xml:space="preserve"> that I address</w:delText>
        </w:r>
        <w:r w:rsidRPr="458BC819" w:rsidDel="00B131B0">
          <w:rPr>
            <w:rFonts w:ascii="Times New Roman" w:eastAsia="Times New Roman" w:hAnsi="Times New Roman" w:cs="Times New Roman"/>
            <w:color w:val="000000" w:themeColor="text1"/>
          </w:rPr>
          <w:delText>,</w:delText>
        </w:r>
        <w:r w:rsidRPr="458BC819" w:rsidDel="004400A1">
          <w:rPr>
            <w:rFonts w:ascii="Times New Roman" w:hAnsi="Times New Roman" w:cs="Times New Roman"/>
          </w:rPr>
          <w:delText xml:space="preserve"> Native Americans pers</w:delText>
        </w:r>
        <w:r w:rsidRPr="458BC819" w:rsidDel="00B131B0">
          <w:rPr>
            <w:rFonts w:ascii="Times New Roman" w:hAnsi="Times New Roman" w:cs="Times New Roman"/>
          </w:rPr>
          <w:delText>evere</w:delText>
        </w:r>
        <w:r w:rsidRPr="458BC819" w:rsidDel="00884F65">
          <w:rPr>
            <w:rFonts w:ascii="Times New Roman" w:hAnsi="Times New Roman" w:cs="Times New Roman"/>
          </w:rPr>
          <w:delText xml:space="preserve"> and continue to persevere</w:delText>
        </w:r>
        <w:r w:rsidRPr="458BC819" w:rsidDel="0096124F">
          <w:rPr>
            <w:rFonts w:ascii="Times New Roman" w:hAnsi="Times New Roman" w:cs="Times New Roman"/>
          </w:rPr>
          <w:delText>.</w:delText>
        </w:r>
        <w:r w:rsidRPr="458BC819" w:rsidDel="00B131B0">
          <w:rPr>
            <w:rFonts w:ascii="Times New Roman" w:hAnsi="Times New Roman" w:cs="Times New Roman"/>
          </w:rPr>
          <w:delText xml:space="preserve"> </w:delText>
        </w:r>
      </w:del>
    </w:p>
    <w:p w14:paraId="37B81AF4" w14:textId="66C05383" w:rsidR="000B503E" w:rsidRPr="00DA5B04" w:rsidRDefault="000B503E" w:rsidP="000B503E">
      <w:pPr>
        <w:spacing w:line="480" w:lineRule="auto"/>
        <w:rPr>
          <w:rFonts w:ascii="Times New Roman" w:hAnsi="Times New Roman" w:cs="Times New Roman"/>
        </w:rPr>
      </w:pPr>
      <w:r>
        <w:rPr>
          <w:rFonts w:ascii="Times New Roman" w:hAnsi="Times New Roman" w:cs="Times New Roman"/>
        </w:rPr>
        <w:t xml:space="preserve">To read </w:t>
      </w:r>
      <w:r w:rsidR="00EC72BB">
        <w:rPr>
          <w:rFonts w:ascii="Times New Roman" w:hAnsi="Times New Roman" w:cs="Times New Roman"/>
        </w:rPr>
        <w:t>more about the Pawnee Nation</w:t>
      </w:r>
      <w:r w:rsidR="00B74EBD">
        <w:rPr>
          <w:rFonts w:ascii="Times New Roman" w:hAnsi="Times New Roman" w:cs="Times New Roman"/>
        </w:rPr>
        <w:t>,</w:t>
      </w:r>
      <w:r w:rsidR="00EC72BB">
        <w:rPr>
          <w:rFonts w:ascii="Times New Roman" w:hAnsi="Times New Roman" w:cs="Times New Roman"/>
        </w:rPr>
        <w:t xml:space="preserve"> </w:t>
      </w:r>
      <w:r>
        <w:rPr>
          <w:rFonts w:ascii="Times New Roman" w:hAnsi="Times New Roman" w:cs="Times New Roman"/>
        </w:rPr>
        <w:t xml:space="preserve">visit their site: </w:t>
      </w:r>
      <w:proofErr w:type="gramStart"/>
      <w:r w:rsidRPr="000B503E">
        <w:rPr>
          <w:rFonts w:ascii="Times New Roman" w:hAnsi="Times New Roman" w:cs="Times New Roman"/>
        </w:rPr>
        <w:t>https://pawneenation.org/pawnee-history/</w:t>
      </w:r>
      <w:proofErr w:type="gramEnd"/>
    </w:p>
    <w:p w14:paraId="2E487F95" w14:textId="34FE75C9" w:rsidR="00E46B44" w:rsidRPr="00802084" w:rsidDel="005D4C84" w:rsidRDefault="00802084" w:rsidP="00C31AF6">
      <w:pPr>
        <w:spacing w:line="480" w:lineRule="auto"/>
        <w:jc w:val="center"/>
        <w:rPr>
          <w:del w:id="8" w:author="McFate, Mark" w:date="2024-03-12T13:34:00Z"/>
          <w:rFonts w:ascii="Times New Roman" w:hAnsi="Times New Roman" w:cs="Times New Roman"/>
        </w:rPr>
      </w:pPr>
      <w:r w:rsidRPr="00802084">
        <w:rPr>
          <w:rFonts w:ascii="Times New Roman" w:hAnsi="Times New Roman" w:cs="Times New Roman"/>
          <w:b/>
          <w:bCs/>
        </w:rPr>
        <w:t>Introduction</w:t>
      </w:r>
    </w:p>
    <w:p w14:paraId="123FCC7D" w14:textId="79377DCA" w:rsidR="005D4C84" w:rsidRPr="005D4C84" w:rsidRDefault="005D4C84" w:rsidP="005D4C84">
      <w:pPr>
        <w:spacing w:line="480" w:lineRule="auto"/>
        <w:jc w:val="center"/>
        <w:rPr>
          <w:ins w:id="9" w:author="McFate, Mark" w:date="2024-03-12T13:34:00Z"/>
          <w:rFonts w:ascii="Menlo" w:eastAsia="Times New Roman" w:hAnsi="Menlo" w:cs="Menlo"/>
          <w:color w:val="CCCCCC"/>
          <w:sz w:val="21"/>
          <w:szCs w:val="21"/>
        </w:rPr>
        <w:pPrChange w:id="10" w:author="McFate, Mark" w:date="2024-03-12T13:34:00Z">
          <w:pPr>
            <w:shd w:val="clear" w:color="auto" w:fill="1F1F1F"/>
            <w:spacing w:line="315" w:lineRule="atLeast"/>
          </w:pPr>
        </w:pPrChange>
      </w:pPr>
    </w:p>
    <w:p w14:paraId="3F4FFE98" w14:textId="56C948AB" w:rsidR="008C0B0A" w:rsidRPr="00B105C7" w:rsidRDefault="005D4C84" w:rsidP="00B105C7">
      <w:pPr>
        <w:spacing w:line="480" w:lineRule="auto"/>
        <w:ind w:firstLine="720"/>
        <w:rPr>
          <w:rFonts w:ascii="Times New Roman" w:eastAsia="Times New Roman" w:hAnsi="Times New Roman" w:cs="Times New Roman"/>
          <w:color w:val="000000"/>
          <w:shd w:val="clear" w:color="auto" w:fill="FFFFFF"/>
        </w:rPr>
      </w:pPr>
      <w:ins w:id="11" w:author="McFate, Mark" w:date="2024-03-12T13:35:00Z">
        <w:r w:rsidRPr="005D4C84">
          <w:rPr>
            <w:rFonts w:ascii="Times New Roman" w:hAnsi="Times New Roman" w:cs="Times New Roman"/>
          </w:rPr>
          <w:t xml:space="preserve">{{% </w:t>
        </w:r>
        <w:proofErr w:type="spellStart"/>
        <w:r w:rsidRPr="005D4C84">
          <w:rPr>
            <w:rFonts w:ascii="Times New Roman" w:hAnsi="Times New Roman" w:cs="Times New Roman"/>
          </w:rPr>
          <w:t>dropcap</w:t>
        </w:r>
        <w:proofErr w:type="spellEnd"/>
        <w:r w:rsidRPr="005D4C84">
          <w:rPr>
            <w:rFonts w:ascii="Times New Roman" w:hAnsi="Times New Roman" w:cs="Times New Roman"/>
          </w:rPr>
          <w:t xml:space="preserve"> %</w:t>
        </w:r>
        <w:proofErr w:type="gramStart"/>
        <w:r w:rsidRPr="005D4C84">
          <w:rPr>
            <w:rFonts w:ascii="Times New Roman" w:hAnsi="Times New Roman" w:cs="Times New Roman"/>
          </w:rPr>
          <w:t>}}</w:t>
        </w:r>
      </w:ins>
      <w:r w:rsidR="00C741DD">
        <w:rPr>
          <w:rFonts w:ascii="Times New Roman" w:hAnsi="Times New Roman" w:cs="Times New Roman"/>
        </w:rPr>
        <w:t>The</w:t>
      </w:r>
      <w:proofErr w:type="gramEnd"/>
      <w:r w:rsidR="009F0167">
        <w:rPr>
          <w:rFonts w:ascii="Times New Roman" w:hAnsi="Times New Roman" w:cs="Times New Roman"/>
        </w:rPr>
        <w:t xml:space="preserve"> Oklahoma Department of Libraries’ digital archive</w:t>
      </w:r>
      <w:r w:rsidR="00C741DD">
        <w:rPr>
          <w:rFonts w:ascii="Times New Roman" w:hAnsi="Times New Roman" w:cs="Times New Roman"/>
        </w:rPr>
        <w:t xml:space="preserve"> </w:t>
      </w:r>
      <w:r w:rsidR="00CE5D94">
        <w:rPr>
          <w:rFonts w:ascii="Times New Roman" w:hAnsi="Times New Roman" w:cs="Times New Roman"/>
        </w:rPr>
        <w:t xml:space="preserve">is home to </w:t>
      </w:r>
      <w:r w:rsidR="00C741DD">
        <w:rPr>
          <w:rFonts w:ascii="Times New Roman" w:hAnsi="Times New Roman" w:cs="Times New Roman"/>
        </w:rPr>
        <w:t>a collection of</w:t>
      </w:r>
      <w:r w:rsidR="008E653A">
        <w:rPr>
          <w:rFonts w:ascii="Times New Roman" w:hAnsi="Times New Roman" w:cs="Times New Roman"/>
        </w:rPr>
        <w:t xml:space="preserve"> a </w:t>
      </w:r>
      <w:r w:rsidR="001C679A">
        <w:rPr>
          <w:rFonts w:ascii="Times New Roman" w:hAnsi="Times New Roman" w:cs="Times New Roman"/>
        </w:rPr>
        <w:t>twentieth-century tourist staple</w:t>
      </w:r>
      <w:r w:rsidR="00FA7412">
        <w:rPr>
          <w:rFonts w:ascii="Times New Roman" w:hAnsi="Times New Roman" w:cs="Times New Roman"/>
        </w:rPr>
        <w:t>: postcards.</w:t>
      </w:r>
      <w:r w:rsidR="6B66F29B">
        <w:rPr>
          <w:rFonts w:ascii="Times New Roman" w:hAnsi="Times New Roman" w:cs="Times New Roman"/>
        </w:rPr>
        <w:t xml:space="preserve"> </w:t>
      </w:r>
      <w:r w:rsidR="00722E44">
        <w:rPr>
          <w:rFonts w:ascii="Times New Roman" w:hAnsi="Times New Roman" w:cs="Times New Roman"/>
        </w:rPr>
        <w:t>While p</w:t>
      </w:r>
      <w:r w:rsidR="008E653A">
        <w:rPr>
          <w:rFonts w:ascii="Times New Roman" w:hAnsi="Times New Roman" w:cs="Times New Roman"/>
        </w:rPr>
        <w:t xml:space="preserve">ostcards </w:t>
      </w:r>
      <w:r w:rsidR="004229AC">
        <w:rPr>
          <w:rFonts w:ascii="Times New Roman" w:hAnsi="Times New Roman" w:cs="Times New Roman"/>
        </w:rPr>
        <w:t xml:space="preserve">are often </w:t>
      </w:r>
      <w:del w:id="12" w:author="Baechtel, Mark" w:date="2023-05-02T17:50:00Z">
        <w:r w:rsidR="00C741DD" w:rsidRPr="458BC819" w:rsidDel="004229AC">
          <w:rPr>
            <w:rFonts w:ascii="Times New Roman" w:hAnsi="Times New Roman" w:cs="Times New Roman"/>
          </w:rPr>
          <w:delText xml:space="preserve">associated </w:delText>
        </w:r>
      </w:del>
      <w:ins w:id="13" w:author="Baechtel, Mark" w:date="2023-05-02T17:50:00Z">
        <w:r w:rsidR="2210E26D">
          <w:rPr>
            <w:rFonts w:ascii="Times New Roman" w:hAnsi="Times New Roman" w:cs="Times New Roman"/>
          </w:rPr>
          <w:t xml:space="preserve">seen </w:t>
        </w:r>
      </w:ins>
      <w:r w:rsidR="00EF225C">
        <w:rPr>
          <w:rFonts w:ascii="Times New Roman" w:hAnsi="Times New Roman" w:cs="Times New Roman"/>
        </w:rPr>
        <w:t>as</w:t>
      </w:r>
      <w:r w:rsidR="004229AC">
        <w:rPr>
          <w:rFonts w:ascii="Times New Roman" w:hAnsi="Times New Roman" w:cs="Times New Roman"/>
        </w:rPr>
        <w:t xml:space="preserve"> </w:t>
      </w:r>
      <w:r w:rsidR="00DA28BC">
        <w:rPr>
          <w:rFonts w:ascii="Times New Roman" w:hAnsi="Times New Roman" w:cs="Times New Roman"/>
        </w:rPr>
        <w:t>promot</w:t>
      </w:r>
      <w:r w:rsidR="00EF225C">
        <w:rPr>
          <w:rFonts w:ascii="Times New Roman" w:hAnsi="Times New Roman" w:cs="Times New Roman"/>
        </w:rPr>
        <w:t>ing</w:t>
      </w:r>
      <w:r w:rsidR="00DA28BC">
        <w:rPr>
          <w:rFonts w:ascii="Times New Roman" w:hAnsi="Times New Roman" w:cs="Times New Roman"/>
        </w:rPr>
        <w:t xml:space="preserve"> favorable feelings, </w:t>
      </w:r>
      <w:r w:rsidR="00722E44">
        <w:rPr>
          <w:rFonts w:ascii="Times New Roman" w:hAnsi="Times New Roman" w:cs="Times New Roman"/>
        </w:rPr>
        <w:t>some images</w:t>
      </w:r>
      <w:r w:rsidR="003A09A4">
        <w:rPr>
          <w:rFonts w:ascii="Times New Roman" w:hAnsi="Times New Roman" w:cs="Times New Roman"/>
        </w:rPr>
        <w:t xml:space="preserve"> </w:t>
      </w:r>
      <w:r w:rsidR="004274EA">
        <w:rPr>
          <w:rFonts w:ascii="Times New Roman" w:hAnsi="Times New Roman" w:cs="Times New Roman"/>
        </w:rPr>
        <w:t>from this archive cannot be seen</w:t>
      </w:r>
      <w:r w:rsidR="00AB123B">
        <w:rPr>
          <w:rFonts w:ascii="Times New Roman" w:hAnsi="Times New Roman" w:cs="Times New Roman"/>
        </w:rPr>
        <w:t xml:space="preserve"> in this same light. </w:t>
      </w:r>
      <w:r w:rsidR="00CE5D94">
        <w:rPr>
          <w:rFonts w:ascii="Times New Roman" w:hAnsi="Times New Roman" w:cs="Times New Roman"/>
        </w:rPr>
        <w:t>Of</w:t>
      </w:r>
      <w:r w:rsidR="0C007FFD">
        <w:rPr>
          <w:rFonts w:ascii="Times New Roman" w:hAnsi="Times New Roman" w:cs="Times New Roman"/>
        </w:rPr>
        <w:t xml:space="preserve"> </w:t>
      </w:r>
      <w:r w:rsidR="00DA5B04">
        <w:rPr>
          <w:rFonts w:ascii="Times New Roman" w:hAnsi="Times New Roman" w:cs="Times New Roman"/>
        </w:rPr>
        <w:t xml:space="preserve">the </w:t>
      </w:r>
      <w:r w:rsidR="17179244">
        <w:rPr>
          <w:rFonts w:ascii="Times New Roman" w:hAnsi="Times New Roman" w:cs="Times New Roman"/>
        </w:rPr>
        <w:t>491 postcards</w:t>
      </w:r>
      <w:r w:rsidR="00DA5B04">
        <w:rPr>
          <w:rFonts w:ascii="Times New Roman" w:hAnsi="Times New Roman" w:cs="Times New Roman"/>
        </w:rPr>
        <w:t xml:space="preserve"> in this collection</w:t>
      </w:r>
      <w:r w:rsidR="17179244">
        <w:rPr>
          <w:rFonts w:ascii="Times New Roman" w:hAnsi="Times New Roman" w:cs="Times New Roman"/>
        </w:rPr>
        <w:t>,</w:t>
      </w:r>
      <w:r w:rsidR="184ACE6A">
        <w:rPr>
          <w:rFonts w:ascii="Times New Roman" w:hAnsi="Times New Roman" w:cs="Times New Roman"/>
        </w:rPr>
        <w:t xml:space="preserve"> a </w:t>
      </w:r>
      <w:r w:rsidR="17179244">
        <w:rPr>
          <w:rFonts w:ascii="Times New Roman" w:hAnsi="Times New Roman" w:cs="Times New Roman"/>
        </w:rPr>
        <w:t xml:space="preserve">handful </w:t>
      </w:r>
      <w:r w:rsidR="184ACE6A">
        <w:rPr>
          <w:rFonts w:ascii="Times New Roman" w:hAnsi="Times New Roman" w:cs="Times New Roman"/>
        </w:rPr>
        <w:t xml:space="preserve">of them </w:t>
      </w:r>
      <w:r w:rsidR="44DE0B35">
        <w:rPr>
          <w:rFonts w:ascii="Times New Roman" w:hAnsi="Times New Roman" w:cs="Times New Roman"/>
        </w:rPr>
        <w:t>portray</w:t>
      </w:r>
      <w:r w:rsidR="17179244">
        <w:rPr>
          <w:rFonts w:ascii="Times New Roman" w:hAnsi="Times New Roman" w:cs="Times New Roman"/>
        </w:rPr>
        <w:t xml:space="preserve"> images of Native Americans</w:t>
      </w:r>
      <w:r w:rsidR="00CE5D94">
        <w:rPr>
          <w:rFonts w:ascii="Times New Roman" w:hAnsi="Times New Roman" w:cs="Times New Roman"/>
        </w:rPr>
        <w:t>, and not in a</w:t>
      </w:r>
      <w:r w:rsidR="007D7198">
        <w:rPr>
          <w:rFonts w:ascii="Times New Roman" w:hAnsi="Times New Roman" w:cs="Times New Roman"/>
        </w:rPr>
        <w:t>n</w:t>
      </w:r>
      <w:r w:rsidR="00CE5D94">
        <w:rPr>
          <w:rFonts w:ascii="Times New Roman" w:hAnsi="Times New Roman" w:cs="Times New Roman"/>
        </w:rPr>
        <w:t xml:space="preserve"> </w:t>
      </w:r>
      <w:commentRangeStart w:id="14"/>
      <w:r w:rsidR="007D7198">
        <w:rPr>
          <w:rFonts w:ascii="Times New Roman" w:hAnsi="Times New Roman" w:cs="Times New Roman"/>
        </w:rPr>
        <w:t xml:space="preserve">appropriate </w:t>
      </w:r>
      <w:commentRangeEnd w:id="14"/>
      <w:r w:rsidR="00C741DD">
        <w:rPr>
          <w:rStyle w:val="CommentReference"/>
        </w:rPr>
        <w:commentReference w:id="14"/>
      </w:r>
      <w:r w:rsidR="00A468B1">
        <w:rPr>
          <w:rFonts w:ascii="Times New Roman" w:hAnsi="Times New Roman" w:cs="Times New Roman"/>
        </w:rPr>
        <w:t>manner</w:t>
      </w:r>
      <w:r w:rsidR="17179244">
        <w:rPr>
          <w:rFonts w:ascii="Times New Roman" w:hAnsi="Times New Roman" w:cs="Times New Roman"/>
        </w:rPr>
        <w:t xml:space="preserve">. </w:t>
      </w:r>
      <w:r w:rsidR="008E653A">
        <w:rPr>
          <w:rFonts w:ascii="Times New Roman" w:hAnsi="Times New Roman" w:cs="Times New Roman"/>
        </w:rPr>
        <w:t xml:space="preserve">Three </w:t>
      </w:r>
      <w:r w:rsidR="00BD7C05">
        <w:rPr>
          <w:rFonts w:ascii="Times New Roman" w:hAnsi="Times New Roman" w:cs="Times New Roman"/>
        </w:rPr>
        <w:t>depictions</w:t>
      </w:r>
      <w:r w:rsidR="008E653A">
        <w:rPr>
          <w:rFonts w:ascii="Times New Roman" w:hAnsi="Times New Roman" w:cs="Times New Roman"/>
        </w:rPr>
        <w:t xml:space="preserve"> of Native Americans</w:t>
      </w:r>
      <w:r w:rsidR="00B12708">
        <w:rPr>
          <w:rFonts w:ascii="Times New Roman" w:hAnsi="Times New Roman" w:cs="Times New Roman"/>
        </w:rPr>
        <w:t xml:space="preserve"> </w:t>
      </w:r>
      <w:r w:rsidR="0092655E">
        <w:rPr>
          <w:rFonts w:ascii="Times New Roman" w:hAnsi="Times New Roman" w:cs="Times New Roman"/>
        </w:rPr>
        <w:t>in particular</w:t>
      </w:r>
      <w:r w:rsidR="00B12708">
        <w:rPr>
          <w:rFonts w:ascii="Times New Roman" w:hAnsi="Times New Roman" w:cs="Times New Roman"/>
        </w:rPr>
        <w:t xml:space="preserve"> </w:t>
      </w:r>
      <w:del w:id="15" w:author="Baechtel, Mark" w:date="2023-05-02T17:52:00Z">
        <w:r w:rsidR="00C741DD" w:rsidRPr="458BC819" w:rsidDel="00BD7C05">
          <w:rPr>
            <w:rFonts w:ascii="Times New Roman" w:eastAsia="Times New Roman" w:hAnsi="Times New Roman" w:cs="Times New Roman"/>
            <w:color w:val="000000" w:themeColor="text1"/>
          </w:rPr>
          <w:delText>exist as</w:delText>
        </w:r>
      </w:del>
      <w:ins w:id="16" w:author="Baechtel, Mark" w:date="2023-05-02T17:52:00Z">
        <w:r w:rsidR="55F57BC1">
          <w:rPr>
            <w:rFonts w:ascii="Times New Roman" w:eastAsia="Times New Roman" w:hAnsi="Times New Roman" w:cs="Times New Roman"/>
            <w:color w:val="000000"/>
            <w:shd w:val="clear" w:color="auto" w:fill="FFFFFF"/>
          </w:rPr>
          <w:t>provide</w:t>
        </w:r>
      </w:ins>
      <w:r w:rsidR="00BD7C05">
        <w:rPr>
          <w:rFonts w:ascii="Times New Roman" w:eastAsia="Times New Roman" w:hAnsi="Times New Roman" w:cs="Times New Roman"/>
          <w:color w:val="000000"/>
          <w:shd w:val="clear" w:color="auto" w:fill="FFFFFF"/>
        </w:rPr>
        <w:t xml:space="preserve"> clear ex</w:t>
      </w:r>
      <w:r w:rsidR="00436E39">
        <w:rPr>
          <w:rFonts w:ascii="Times New Roman" w:eastAsia="Times New Roman" w:hAnsi="Times New Roman" w:cs="Times New Roman"/>
          <w:color w:val="000000"/>
          <w:shd w:val="clear" w:color="auto" w:fill="FFFFFF"/>
        </w:rPr>
        <w:t>amples</w:t>
      </w:r>
      <w:r w:rsidR="00BD7C05">
        <w:rPr>
          <w:rFonts w:ascii="Times New Roman" w:eastAsia="Times New Roman" w:hAnsi="Times New Roman" w:cs="Times New Roman"/>
          <w:color w:val="000000"/>
          <w:shd w:val="clear" w:color="auto" w:fill="FFFFFF"/>
        </w:rPr>
        <w:t xml:space="preserve"> of exploitation</w:t>
      </w:r>
      <w:del w:id="17" w:author="Baechtel, Mark" w:date="2023-05-02T17:52:00Z">
        <w:r w:rsidR="00C741DD" w:rsidRPr="458BC819" w:rsidDel="00BD7C05">
          <w:rPr>
            <w:rFonts w:ascii="Times New Roman" w:eastAsia="Times New Roman" w:hAnsi="Times New Roman" w:cs="Times New Roman"/>
            <w:color w:val="000000" w:themeColor="text1"/>
          </w:rPr>
          <w:delText xml:space="preserve"> in Oklahoma</w:delText>
        </w:r>
      </w:del>
      <w:r w:rsidR="00BD7C05">
        <w:rPr>
          <w:rFonts w:ascii="Times New Roman" w:eastAsia="Times New Roman" w:hAnsi="Times New Roman" w:cs="Times New Roman"/>
          <w:color w:val="000000"/>
          <w:shd w:val="clear" w:color="auto" w:fill="FFFFFF"/>
        </w:rPr>
        <w:t xml:space="preserve">. </w:t>
      </w:r>
      <w:r w:rsidR="49F5F6C9">
        <w:rPr>
          <w:rFonts w:ascii="Times New Roman" w:hAnsi="Times New Roman" w:cs="Times New Roman"/>
        </w:rPr>
        <w:t>The</w:t>
      </w:r>
      <w:r w:rsidR="447C1FBD">
        <w:rPr>
          <w:rFonts w:ascii="Times New Roman" w:hAnsi="Times New Roman" w:cs="Times New Roman"/>
        </w:rPr>
        <w:t xml:space="preserve"> </w:t>
      </w:r>
      <w:r w:rsidR="49F5F6C9">
        <w:rPr>
          <w:rFonts w:ascii="Times New Roman" w:hAnsi="Times New Roman" w:cs="Times New Roman"/>
        </w:rPr>
        <w:t>picture</w:t>
      </w:r>
      <w:r w:rsidR="00AF2159">
        <w:rPr>
          <w:rFonts w:ascii="Times New Roman" w:hAnsi="Times New Roman" w:cs="Times New Roman"/>
        </w:rPr>
        <w:t>s</w:t>
      </w:r>
      <w:r w:rsidR="00BD7C05">
        <w:rPr>
          <w:rFonts w:ascii="Times New Roman" w:hAnsi="Times New Roman" w:cs="Times New Roman"/>
        </w:rPr>
        <w:t xml:space="preserve"> found on</w:t>
      </w:r>
      <w:r w:rsidR="447C1FBD">
        <w:rPr>
          <w:rFonts w:ascii="Times New Roman" w:hAnsi="Times New Roman" w:cs="Times New Roman"/>
        </w:rPr>
        <w:t xml:space="preserve"> the</w:t>
      </w:r>
      <w:del w:id="18" w:author="Baechtel, Mark" w:date="2023-05-02T18:06:00Z">
        <w:r w:rsidR="00C741DD" w:rsidRPr="458BC819" w:rsidDel="00BD7C05">
          <w:rPr>
            <w:rFonts w:ascii="Times New Roman" w:hAnsi="Times New Roman" w:cs="Times New Roman"/>
          </w:rPr>
          <w:delText>se</w:delText>
        </w:r>
      </w:del>
      <w:r w:rsidR="00BD7C05">
        <w:rPr>
          <w:rFonts w:ascii="Times New Roman" w:hAnsi="Times New Roman" w:cs="Times New Roman"/>
        </w:rPr>
        <w:t xml:space="preserve"> three</w:t>
      </w:r>
      <w:r w:rsidR="447C1FBD">
        <w:rPr>
          <w:rFonts w:ascii="Times New Roman" w:hAnsi="Times New Roman" w:cs="Times New Roman"/>
        </w:rPr>
        <w:t xml:space="preserve"> postcards </w:t>
      </w:r>
      <w:ins w:id="19" w:author="Baechtel, Mark" w:date="2023-05-02T18:06:00Z">
        <w:r w:rsidR="6697FD6B">
          <w:rPr>
            <w:rFonts w:ascii="Times New Roman" w:hAnsi="Times New Roman" w:cs="Times New Roman"/>
          </w:rPr>
          <w:t xml:space="preserve">examined here </w:t>
        </w:r>
      </w:ins>
      <w:r w:rsidR="003C2592">
        <w:rPr>
          <w:rFonts w:ascii="Times New Roman" w:hAnsi="Times New Roman" w:cs="Times New Roman"/>
        </w:rPr>
        <w:t xml:space="preserve">present </w:t>
      </w:r>
      <w:r w:rsidR="00EA4973">
        <w:rPr>
          <w:rFonts w:ascii="Times New Roman" w:hAnsi="Times New Roman" w:cs="Times New Roman"/>
        </w:rPr>
        <w:t>the stereotypical</w:t>
      </w:r>
      <w:r w:rsidR="06737651">
        <w:rPr>
          <w:rFonts w:ascii="Times New Roman" w:hAnsi="Times New Roman" w:cs="Times New Roman"/>
        </w:rPr>
        <w:t xml:space="preserve"> </w:t>
      </w:r>
      <w:r w:rsidR="49F5F6C9">
        <w:rPr>
          <w:rFonts w:ascii="Times New Roman" w:hAnsi="Times New Roman" w:cs="Times New Roman"/>
        </w:rPr>
        <w:t>image of ‘the native</w:t>
      </w:r>
      <w:ins w:id="20" w:author="Baechtel, Mark" w:date="2023-05-02T18:06:00Z">
        <w:r w:rsidR="345F6E54">
          <w:rPr>
            <w:rFonts w:ascii="Times New Roman" w:hAnsi="Times New Roman" w:cs="Times New Roman"/>
          </w:rPr>
          <w:t>,</w:t>
        </w:r>
      </w:ins>
      <w:r w:rsidR="40ACB2D9">
        <w:rPr>
          <w:rFonts w:ascii="Times New Roman" w:hAnsi="Times New Roman" w:cs="Times New Roman"/>
        </w:rPr>
        <w:t>’</w:t>
      </w:r>
      <w:del w:id="21" w:author="Baechtel, Mark" w:date="2023-05-02T18:06:00Z">
        <w:r w:rsidR="00C741DD" w:rsidRPr="458BC819" w:rsidDel="6A05785C">
          <w:rPr>
            <w:rFonts w:ascii="Times New Roman" w:hAnsi="Times New Roman" w:cs="Times New Roman"/>
          </w:rPr>
          <w:delText>,</w:delText>
        </w:r>
      </w:del>
      <w:r w:rsidR="6A05785C">
        <w:rPr>
          <w:rFonts w:ascii="Times New Roman" w:hAnsi="Times New Roman" w:cs="Times New Roman"/>
        </w:rPr>
        <w:t xml:space="preserve"> </w:t>
      </w:r>
      <w:r w:rsidR="520DEF5F">
        <w:rPr>
          <w:rFonts w:ascii="Times New Roman" w:hAnsi="Times New Roman" w:cs="Times New Roman"/>
        </w:rPr>
        <w:t>favor</w:t>
      </w:r>
      <w:r w:rsidR="6A05785C">
        <w:rPr>
          <w:rFonts w:ascii="Times New Roman" w:hAnsi="Times New Roman" w:cs="Times New Roman"/>
        </w:rPr>
        <w:t>ing</w:t>
      </w:r>
      <w:r w:rsidR="520DEF5F">
        <w:rPr>
          <w:rFonts w:ascii="Times New Roman" w:hAnsi="Times New Roman" w:cs="Times New Roman"/>
        </w:rPr>
        <w:t xml:space="preserve"> </w:t>
      </w:r>
      <w:r w:rsidR="40ACB2D9">
        <w:rPr>
          <w:rFonts w:ascii="Times New Roman" w:hAnsi="Times New Roman" w:cs="Times New Roman"/>
        </w:rPr>
        <w:t xml:space="preserve">the </w:t>
      </w:r>
      <w:r w:rsidR="520DEF5F">
        <w:rPr>
          <w:rFonts w:ascii="Times New Roman" w:hAnsi="Times New Roman" w:cs="Times New Roman"/>
        </w:rPr>
        <w:t>United</w:t>
      </w:r>
      <w:r w:rsidR="006B722D">
        <w:rPr>
          <w:rFonts w:ascii="Times New Roman" w:hAnsi="Times New Roman" w:cs="Times New Roman"/>
        </w:rPr>
        <w:t xml:space="preserve"> </w:t>
      </w:r>
      <w:r w:rsidR="003469BB">
        <w:rPr>
          <w:rFonts w:ascii="Times New Roman" w:hAnsi="Times New Roman" w:cs="Times New Roman"/>
        </w:rPr>
        <w:t>States</w:t>
      </w:r>
      <w:r w:rsidR="00B12708">
        <w:rPr>
          <w:rFonts w:ascii="Times New Roman" w:hAnsi="Times New Roman" w:cs="Times New Roman"/>
        </w:rPr>
        <w:t>’</w:t>
      </w:r>
      <w:r w:rsidR="003469BB">
        <w:rPr>
          <w:rFonts w:ascii="Times New Roman" w:hAnsi="Times New Roman" w:cs="Times New Roman"/>
        </w:rPr>
        <w:t xml:space="preserve"> </w:t>
      </w:r>
      <w:proofErr w:type="spellStart"/>
      <w:r w:rsidR="00374CBF">
        <w:rPr>
          <w:rFonts w:ascii="Times New Roman" w:hAnsi="Times New Roman" w:cs="Times New Roman"/>
        </w:rPr>
        <w:t>historical</w:t>
      </w:r>
      <w:del w:id="22" w:author="Baechtel, Mark" w:date="2023-05-02T18:07:00Z">
        <w:r w:rsidR="00C741DD" w:rsidRPr="458BC819" w:rsidDel="00374CBF">
          <w:rPr>
            <w:rFonts w:ascii="Times New Roman" w:hAnsi="Times New Roman" w:cs="Times New Roman"/>
          </w:rPr>
          <w:delText xml:space="preserve">ly </w:delText>
        </w:r>
        <w:r w:rsidR="00C741DD" w:rsidRPr="458BC819" w:rsidDel="003469BB">
          <w:rPr>
            <w:rFonts w:ascii="Times New Roman" w:hAnsi="Times New Roman" w:cs="Times New Roman"/>
          </w:rPr>
          <w:delText>d</w:delText>
        </w:r>
        <w:r w:rsidR="00C741DD" w:rsidRPr="458BC819" w:rsidDel="001D23F9">
          <w:rPr>
            <w:rFonts w:ascii="Times New Roman" w:hAnsi="Times New Roman" w:cs="Times New Roman"/>
          </w:rPr>
          <w:delText>ominant</w:delText>
        </w:r>
        <w:r w:rsidR="00C741DD" w:rsidRPr="458BC819" w:rsidDel="003469BB">
          <w:rPr>
            <w:rFonts w:ascii="Times New Roman" w:hAnsi="Times New Roman" w:cs="Times New Roman"/>
          </w:rPr>
          <w:delText xml:space="preserve"> </w:delText>
        </w:r>
      </w:del>
      <w:r w:rsidR="003469BB">
        <w:rPr>
          <w:rFonts w:ascii="Times New Roman" w:hAnsi="Times New Roman" w:cs="Times New Roman"/>
        </w:rPr>
        <w:t>view</w:t>
      </w:r>
      <w:proofErr w:type="spellEnd"/>
      <w:r w:rsidR="003469BB">
        <w:rPr>
          <w:rFonts w:ascii="Times New Roman" w:hAnsi="Times New Roman" w:cs="Times New Roman"/>
        </w:rPr>
        <w:t xml:space="preserve"> of Native Americans.</w:t>
      </w:r>
      <w:r w:rsidR="00DF1729">
        <w:rPr>
          <w:rFonts w:ascii="Times New Roman" w:hAnsi="Times New Roman" w:cs="Times New Roman"/>
        </w:rPr>
        <w:t xml:space="preserve"> </w:t>
      </w:r>
      <w:r w:rsidR="00DF1729">
        <w:rPr>
          <w:rFonts w:ascii="Times New Roman" w:eastAsia="Times New Roman" w:hAnsi="Times New Roman" w:cs="Times New Roman"/>
          <w:color w:val="000000"/>
          <w:shd w:val="clear" w:color="auto" w:fill="FFFFFF"/>
        </w:rPr>
        <w:t xml:space="preserve">The use of exploitative images on postcards allows </w:t>
      </w:r>
      <w:r w:rsidR="00D410DD">
        <w:rPr>
          <w:rFonts w:ascii="Times New Roman" w:eastAsia="Times New Roman" w:hAnsi="Times New Roman" w:cs="Times New Roman"/>
          <w:color w:val="000000"/>
          <w:shd w:val="clear" w:color="auto" w:fill="FFFFFF"/>
        </w:rPr>
        <w:t xml:space="preserve">white </w:t>
      </w:r>
      <w:r w:rsidR="003469BB">
        <w:rPr>
          <w:rFonts w:ascii="Times New Roman" w:eastAsia="Times New Roman" w:hAnsi="Times New Roman" w:cs="Times New Roman"/>
          <w:color w:val="000000"/>
          <w:shd w:val="clear" w:color="auto" w:fill="FFFFFF"/>
        </w:rPr>
        <w:t xml:space="preserve">society </w:t>
      </w:r>
      <w:r w:rsidR="00DF1729">
        <w:rPr>
          <w:rFonts w:ascii="Times New Roman" w:eastAsia="Times New Roman" w:hAnsi="Times New Roman" w:cs="Times New Roman"/>
          <w:color w:val="000000"/>
          <w:shd w:val="clear" w:color="auto" w:fill="FFFFFF"/>
        </w:rPr>
        <w:t xml:space="preserve">to </w:t>
      </w:r>
      <w:r w:rsidR="00785A83">
        <w:rPr>
          <w:rFonts w:ascii="Times New Roman" w:eastAsia="Times New Roman" w:hAnsi="Times New Roman" w:cs="Times New Roman"/>
          <w:color w:val="000000"/>
          <w:shd w:val="clear" w:color="auto" w:fill="FFFFFF"/>
        </w:rPr>
        <w:t xml:space="preserve">continually </w:t>
      </w:r>
      <w:r w:rsidR="00DF1729">
        <w:rPr>
          <w:rFonts w:ascii="Times New Roman" w:eastAsia="Times New Roman" w:hAnsi="Times New Roman" w:cs="Times New Roman"/>
          <w:color w:val="000000"/>
          <w:shd w:val="clear" w:color="auto" w:fill="FFFFFF"/>
        </w:rPr>
        <w:t xml:space="preserve">benefit </w:t>
      </w:r>
      <w:r w:rsidR="00785A83">
        <w:rPr>
          <w:rFonts w:ascii="Times New Roman" w:eastAsia="Times New Roman" w:hAnsi="Times New Roman" w:cs="Times New Roman"/>
          <w:color w:val="000000"/>
          <w:shd w:val="clear" w:color="auto" w:fill="FFFFFF"/>
        </w:rPr>
        <w:t xml:space="preserve">from these postcards’ images </w:t>
      </w:r>
      <w:r w:rsidR="008C0B0A">
        <w:rPr>
          <w:rFonts w:ascii="Times New Roman" w:eastAsia="Times New Roman" w:hAnsi="Times New Roman" w:cs="Times New Roman"/>
          <w:color w:val="000000"/>
          <w:shd w:val="clear" w:color="auto" w:fill="FFFFFF"/>
        </w:rPr>
        <w:t>through the</w:t>
      </w:r>
      <w:r w:rsidR="00785A83">
        <w:rPr>
          <w:rFonts w:ascii="Times New Roman" w:eastAsia="Times New Roman" w:hAnsi="Times New Roman" w:cs="Times New Roman"/>
          <w:color w:val="000000"/>
          <w:shd w:val="clear" w:color="auto" w:fill="FFFFFF"/>
        </w:rPr>
        <w:t>ir</w:t>
      </w:r>
      <w:r w:rsidR="008C0B0A">
        <w:rPr>
          <w:rFonts w:ascii="Times New Roman" w:eastAsia="Times New Roman" w:hAnsi="Times New Roman" w:cs="Times New Roman"/>
          <w:color w:val="000000"/>
          <w:shd w:val="clear" w:color="auto" w:fill="FFFFFF"/>
        </w:rPr>
        <w:t xml:space="preserve"> resulting profit</w:t>
      </w:r>
      <w:r w:rsidR="006B1B44">
        <w:rPr>
          <w:rFonts w:ascii="Times New Roman" w:eastAsia="Times New Roman" w:hAnsi="Times New Roman" w:cs="Times New Roman"/>
          <w:color w:val="000000"/>
          <w:shd w:val="clear" w:color="auto" w:fill="FFFFFF"/>
        </w:rPr>
        <w:t xml:space="preserve"> from stamps</w:t>
      </w:r>
      <w:r w:rsidR="00DF1729">
        <w:rPr>
          <w:rFonts w:ascii="Times New Roman" w:eastAsia="Times New Roman" w:hAnsi="Times New Roman" w:cs="Times New Roman"/>
          <w:color w:val="000000"/>
          <w:shd w:val="clear" w:color="auto" w:fill="FFFFFF"/>
        </w:rPr>
        <w:t xml:space="preserve">, </w:t>
      </w:r>
      <w:r w:rsidR="009346F2">
        <w:rPr>
          <w:rFonts w:ascii="Times New Roman" w:eastAsia="Times New Roman" w:hAnsi="Times New Roman" w:cs="Times New Roman"/>
          <w:color w:val="000000"/>
          <w:shd w:val="clear" w:color="auto" w:fill="FFFFFF"/>
        </w:rPr>
        <w:t xml:space="preserve">their </w:t>
      </w:r>
      <w:r w:rsidR="00DF1729">
        <w:rPr>
          <w:rFonts w:ascii="Times New Roman" w:eastAsia="Times New Roman" w:hAnsi="Times New Roman" w:cs="Times New Roman"/>
          <w:color w:val="000000"/>
          <w:shd w:val="clear" w:color="auto" w:fill="FFFFFF"/>
        </w:rPr>
        <w:t>contribution to erasure, and the</w:t>
      </w:r>
      <w:r w:rsidR="009346F2">
        <w:rPr>
          <w:rFonts w:ascii="Times New Roman" w:eastAsia="Times New Roman" w:hAnsi="Times New Roman" w:cs="Times New Roman"/>
          <w:color w:val="000000"/>
          <w:shd w:val="clear" w:color="auto" w:fill="FFFFFF"/>
        </w:rPr>
        <w:t>ir</w:t>
      </w:r>
      <w:r w:rsidR="00DF1729">
        <w:rPr>
          <w:rFonts w:ascii="Times New Roman" w:eastAsia="Times New Roman" w:hAnsi="Times New Roman" w:cs="Times New Roman"/>
          <w:color w:val="000000"/>
          <w:shd w:val="clear" w:color="auto" w:fill="FFFFFF"/>
        </w:rPr>
        <w:t xml:space="preserve"> enforcement of a </w:t>
      </w:r>
      <w:commentRangeStart w:id="23"/>
      <w:r w:rsidR="00DF1729">
        <w:rPr>
          <w:rFonts w:ascii="Times New Roman" w:eastAsia="Times New Roman" w:hAnsi="Times New Roman" w:cs="Times New Roman"/>
          <w:color w:val="000000"/>
          <w:shd w:val="clear" w:color="auto" w:fill="FFFFFF"/>
        </w:rPr>
        <w:t>white-lensed stereotype</w:t>
      </w:r>
      <w:commentRangeEnd w:id="23"/>
      <w:r w:rsidR="00C741DD">
        <w:rPr>
          <w:rStyle w:val="CommentReference"/>
        </w:rPr>
        <w:commentReference w:id="23"/>
      </w:r>
      <w:r w:rsidR="00DF1729">
        <w:rPr>
          <w:rFonts w:ascii="Times New Roman" w:eastAsia="Times New Roman" w:hAnsi="Times New Roman" w:cs="Times New Roman"/>
          <w:color w:val="000000"/>
          <w:shd w:val="clear" w:color="auto" w:fill="FFFFFF"/>
        </w:rPr>
        <w:t xml:space="preserve">. </w:t>
      </w:r>
      <w:ins w:id="24" w:author="McFate, Mark" w:date="2024-03-12T13:36:00Z">
        <w:r w:rsidRPr="005D4C84">
          <w:rPr>
            <w:rFonts w:ascii="Times New Roman" w:eastAsia="Times New Roman" w:hAnsi="Times New Roman" w:cs="Times New Roman"/>
            <w:color w:val="000000"/>
            <w:shd w:val="clear" w:color="auto" w:fill="FFFFFF"/>
          </w:rPr>
          <w:t>{{% /</w:t>
        </w:r>
        <w:proofErr w:type="spellStart"/>
        <w:r w:rsidRPr="005D4C84">
          <w:rPr>
            <w:rFonts w:ascii="Times New Roman" w:eastAsia="Times New Roman" w:hAnsi="Times New Roman" w:cs="Times New Roman"/>
            <w:color w:val="000000"/>
            <w:shd w:val="clear" w:color="auto" w:fill="FFFFFF"/>
          </w:rPr>
          <w:t>dropcap</w:t>
        </w:r>
        <w:proofErr w:type="spellEnd"/>
        <w:r w:rsidRPr="005D4C84">
          <w:rPr>
            <w:rFonts w:ascii="Times New Roman" w:eastAsia="Times New Roman" w:hAnsi="Times New Roman" w:cs="Times New Roman"/>
            <w:color w:val="000000"/>
            <w:shd w:val="clear" w:color="auto" w:fill="FFFFFF"/>
          </w:rPr>
          <w:t xml:space="preserve"> %}}</w:t>
        </w:r>
      </w:ins>
    </w:p>
    <w:p w14:paraId="4E96A172" w14:textId="7647E603" w:rsidR="00A34F72" w:rsidRPr="0092655E" w:rsidRDefault="0092655E" w:rsidP="00E21D6E">
      <w:pPr>
        <w:spacing w:line="480" w:lineRule="auto"/>
        <w:jc w:val="center"/>
        <w:rPr>
          <w:rFonts w:ascii="Times New Roman" w:hAnsi="Times New Roman" w:cs="Times New Roman"/>
          <w:b/>
          <w:bCs/>
        </w:rPr>
      </w:pPr>
      <w:r w:rsidRPr="0092655E">
        <w:rPr>
          <w:rFonts w:ascii="Times New Roman" w:hAnsi="Times New Roman" w:cs="Times New Roman"/>
          <w:b/>
          <w:bCs/>
        </w:rPr>
        <w:t>Postcards as an Entertainment Product</w:t>
      </w:r>
    </w:p>
    <w:p w14:paraId="72AF3CBF" w14:textId="6193453F" w:rsidR="00F40D44" w:rsidRDefault="0062400F" w:rsidP="00A73142">
      <w:pPr>
        <w:spacing w:line="480" w:lineRule="auto"/>
        <w:ind w:firstLine="720"/>
        <w:rPr>
          <w:rFonts w:ascii="Times New Roman" w:hAnsi="Times New Roman" w:cs="Times New Roman"/>
        </w:rPr>
      </w:pPr>
      <w:r>
        <w:rPr>
          <w:rFonts w:ascii="Times New Roman" w:hAnsi="Times New Roman" w:cs="Times New Roman"/>
        </w:rPr>
        <w:lastRenderedPageBreak/>
        <w:t xml:space="preserve">Postcards began their boom </w:t>
      </w:r>
      <w:r w:rsidR="006C2556" w:rsidRPr="3F818C36">
        <w:rPr>
          <w:rFonts w:ascii="Times New Roman" w:hAnsi="Times New Roman" w:cs="Times New Roman"/>
        </w:rPr>
        <w:t>in the mid</w:t>
      </w:r>
      <w:r w:rsidR="006C2556">
        <w:rPr>
          <w:rFonts w:ascii="Times New Roman" w:hAnsi="Times New Roman" w:cs="Times New Roman"/>
        </w:rPr>
        <w:t>-</w:t>
      </w:r>
      <w:r w:rsidR="006C2556" w:rsidRPr="3F818C36">
        <w:rPr>
          <w:rFonts w:ascii="Times New Roman" w:hAnsi="Times New Roman" w:cs="Times New Roman"/>
        </w:rPr>
        <w:t>1800’s</w:t>
      </w:r>
      <w:r w:rsidR="006C2556">
        <w:rPr>
          <w:rFonts w:ascii="Times New Roman" w:hAnsi="Times New Roman" w:cs="Times New Roman"/>
        </w:rPr>
        <w:t xml:space="preserve"> </w:t>
      </w:r>
      <w:r>
        <w:rPr>
          <w:rFonts w:ascii="Times New Roman" w:hAnsi="Times New Roman" w:cs="Times New Roman"/>
        </w:rPr>
        <w:t xml:space="preserve">when </w:t>
      </w:r>
      <w:r w:rsidR="001964F2">
        <w:rPr>
          <w:rFonts w:ascii="Times New Roman" w:hAnsi="Times New Roman" w:cs="Times New Roman"/>
        </w:rPr>
        <w:t>t</w:t>
      </w:r>
      <w:r w:rsidR="00674403" w:rsidRPr="3F818C36">
        <w:rPr>
          <w:rFonts w:ascii="Times New Roman" w:hAnsi="Times New Roman" w:cs="Times New Roman"/>
        </w:rPr>
        <w:t xml:space="preserve">he United States Postal Service </w:t>
      </w:r>
      <w:r w:rsidR="00F26B21">
        <w:rPr>
          <w:rFonts w:ascii="Times New Roman" w:hAnsi="Times New Roman" w:cs="Times New Roman"/>
        </w:rPr>
        <w:t>introduced them into circulation</w:t>
      </w:r>
      <w:r w:rsidR="001964F2">
        <w:rPr>
          <w:rFonts w:ascii="Times New Roman" w:hAnsi="Times New Roman" w:cs="Times New Roman"/>
        </w:rPr>
        <w:t>. However, these</w:t>
      </w:r>
      <w:r w:rsidR="003704FF" w:rsidRPr="3F818C36">
        <w:rPr>
          <w:rFonts w:ascii="Times New Roman" w:hAnsi="Times New Roman" w:cs="Times New Roman"/>
        </w:rPr>
        <w:t xml:space="preserve"> weren’t the same eye-catching pieces that you w</w:t>
      </w:r>
      <w:r w:rsidR="002924D7" w:rsidRPr="3F818C36">
        <w:rPr>
          <w:rFonts w:ascii="Times New Roman" w:hAnsi="Times New Roman" w:cs="Times New Roman"/>
        </w:rPr>
        <w:t>ould</w:t>
      </w:r>
      <w:r w:rsidR="003704FF" w:rsidRPr="3F818C36">
        <w:rPr>
          <w:rFonts w:ascii="Times New Roman" w:hAnsi="Times New Roman" w:cs="Times New Roman"/>
        </w:rPr>
        <w:t xml:space="preserve"> expect: these </w:t>
      </w:r>
      <w:r w:rsidR="00B21A34">
        <w:rPr>
          <w:rFonts w:ascii="Times New Roman" w:hAnsi="Times New Roman" w:cs="Times New Roman"/>
        </w:rPr>
        <w:t>early post</w:t>
      </w:r>
      <w:r w:rsidR="003704FF" w:rsidRPr="3F818C36">
        <w:rPr>
          <w:rFonts w:ascii="Times New Roman" w:hAnsi="Times New Roman" w:cs="Times New Roman"/>
        </w:rPr>
        <w:t xml:space="preserve">cards </w:t>
      </w:r>
      <w:r w:rsidR="00B523B6">
        <w:rPr>
          <w:rFonts w:ascii="Times New Roman" w:hAnsi="Times New Roman" w:cs="Times New Roman"/>
        </w:rPr>
        <w:t>did not feature a picture</w:t>
      </w:r>
      <w:r w:rsidR="003704FF" w:rsidRPr="3F818C36">
        <w:rPr>
          <w:rFonts w:ascii="Times New Roman" w:hAnsi="Times New Roman" w:cs="Times New Roman"/>
        </w:rPr>
        <w:t>.</w:t>
      </w:r>
      <w:r w:rsidR="009850C8" w:rsidRPr="3F818C36">
        <w:rPr>
          <w:rFonts w:ascii="Times New Roman" w:hAnsi="Times New Roman" w:cs="Times New Roman"/>
        </w:rPr>
        <w:t xml:space="preserve"> </w:t>
      </w:r>
      <w:r w:rsidR="00027778" w:rsidRPr="3F818C36">
        <w:rPr>
          <w:rFonts w:ascii="Times New Roman" w:hAnsi="Times New Roman" w:cs="Times New Roman"/>
        </w:rPr>
        <w:t>Th</w:t>
      </w:r>
      <w:ins w:id="25" w:author="Baechtel, Mark" w:date="2023-05-02T17:58:00Z">
        <w:r w:rsidR="0FE099A3" w:rsidRPr="3F818C36">
          <w:rPr>
            <w:rFonts w:ascii="Times New Roman" w:hAnsi="Times New Roman" w:cs="Times New Roman"/>
          </w:rPr>
          <w:t xml:space="preserve">is is </w:t>
        </w:r>
      </w:ins>
      <w:del w:id="26" w:author="Baechtel, Mark" w:date="2023-05-02T17:58:00Z">
        <w:r w:rsidRPr="458BC819" w:rsidDel="00802413">
          <w:rPr>
            <w:rFonts w:ascii="Times New Roman" w:hAnsi="Times New Roman" w:cs="Times New Roman"/>
          </w:rPr>
          <w:delText xml:space="preserve">e </w:delText>
        </w:r>
        <w:r w:rsidRPr="458BC819" w:rsidDel="003222C0">
          <w:rPr>
            <w:rFonts w:ascii="Times New Roman" w:hAnsi="Times New Roman" w:cs="Times New Roman"/>
          </w:rPr>
          <w:delText>reason for this blank side</w:delText>
        </w:r>
        <w:r w:rsidRPr="458BC819" w:rsidDel="00B523B6">
          <w:rPr>
            <w:rFonts w:ascii="Times New Roman" w:hAnsi="Times New Roman" w:cs="Times New Roman"/>
          </w:rPr>
          <w:delText xml:space="preserve"> </w:delText>
        </w:r>
        <w:r w:rsidRPr="458BC819" w:rsidDel="003222C0">
          <w:rPr>
            <w:rFonts w:ascii="Times New Roman" w:hAnsi="Times New Roman" w:cs="Times New Roman"/>
          </w:rPr>
          <w:delText xml:space="preserve">was </w:delText>
        </w:r>
      </w:del>
      <w:r w:rsidR="00F16388">
        <w:rPr>
          <w:rFonts w:ascii="Times New Roman" w:hAnsi="Times New Roman" w:cs="Times New Roman"/>
        </w:rPr>
        <w:t>because</w:t>
      </w:r>
      <w:r w:rsidR="003222C0" w:rsidRPr="3F818C36">
        <w:rPr>
          <w:rFonts w:ascii="Times New Roman" w:hAnsi="Times New Roman" w:cs="Times New Roman"/>
        </w:rPr>
        <w:t xml:space="preserve"> </w:t>
      </w:r>
      <w:r w:rsidR="007E4711" w:rsidRPr="3F818C36">
        <w:rPr>
          <w:rFonts w:ascii="Times New Roman" w:hAnsi="Times New Roman" w:cs="Times New Roman"/>
        </w:rPr>
        <w:t>p</w:t>
      </w:r>
      <w:r w:rsidR="009850C8" w:rsidRPr="3F818C36">
        <w:rPr>
          <w:rFonts w:ascii="Times New Roman" w:hAnsi="Times New Roman" w:cs="Times New Roman"/>
        </w:rPr>
        <w:t xml:space="preserve">ostcards were not originally intended for individual consumption, </w:t>
      </w:r>
      <w:r w:rsidR="00027778" w:rsidRPr="3F818C36">
        <w:rPr>
          <w:rFonts w:ascii="Times New Roman" w:hAnsi="Times New Roman" w:cs="Times New Roman"/>
        </w:rPr>
        <w:t xml:space="preserve">but </w:t>
      </w:r>
      <w:r w:rsidR="009850C8" w:rsidRPr="3F818C36">
        <w:rPr>
          <w:rFonts w:ascii="Times New Roman" w:hAnsi="Times New Roman" w:cs="Times New Roman"/>
        </w:rPr>
        <w:t xml:space="preserve">instead were a means </w:t>
      </w:r>
      <w:r w:rsidR="00262C76" w:rsidRPr="3F818C36">
        <w:rPr>
          <w:rFonts w:ascii="Times New Roman" w:hAnsi="Times New Roman" w:cs="Times New Roman"/>
        </w:rPr>
        <w:t>through</w:t>
      </w:r>
      <w:r w:rsidR="009850C8" w:rsidRPr="3F818C36">
        <w:rPr>
          <w:rFonts w:ascii="Times New Roman" w:hAnsi="Times New Roman" w:cs="Times New Roman"/>
        </w:rPr>
        <w:t xml:space="preserve"> which </w:t>
      </w:r>
      <w:r w:rsidR="00802413" w:rsidRPr="3F818C36">
        <w:rPr>
          <w:rFonts w:ascii="Times New Roman" w:hAnsi="Times New Roman" w:cs="Times New Roman"/>
        </w:rPr>
        <w:t>businesses</w:t>
      </w:r>
      <w:r w:rsidR="009850C8" w:rsidRPr="3F818C36">
        <w:rPr>
          <w:rFonts w:ascii="Times New Roman" w:hAnsi="Times New Roman" w:cs="Times New Roman"/>
        </w:rPr>
        <w:t xml:space="preserve"> could advertise their products</w:t>
      </w:r>
      <w:r w:rsidR="00E05F67">
        <w:rPr>
          <w:rStyle w:val="EndnoteReference"/>
          <w:rFonts w:ascii="Times New Roman" w:hAnsi="Times New Roman" w:cs="Times New Roman"/>
        </w:rPr>
        <w:endnoteReference w:id="2"/>
      </w:r>
      <w:r w:rsidR="00E05F67">
        <w:rPr>
          <w:rFonts w:ascii="Times New Roman" w:hAnsi="Times New Roman" w:cs="Times New Roman"/>
        </w:rPr>
        <w:t xml:space="preserve">. </w:t>
      </w:r>
      <w:del w:id="27" w:author="Baechtel, Mark" w:date="2023-05-02T17:59:00Z">
        <w:r w:rsidRPr="458BC819" w:rsidDel="0023343F">
          <w:rPr>
            <w:rFonts w:ascii="Times New Roman" w:hAnsi="Times New Roman" w:cs="Times New Roman"/>
          </w:rPr>
          <w:delText xml:space="preserve">At their core, </w:delText>
        </w:r>
        <w:r w:rsidRPr="458BC819" w:rsidDel="007E4711">
          <w:rPr>
            <w:rFonts w:ascii="Times New Roman" w:hAnsi="Times New Roman" w:cs="Times New Roman"/>
          </w:rPr>
          <w:delText>p</w:delText>
        </w:r>
      </w:del>
      <w:ins w:id="28" w:author="Baechtel, Mark" w:date="2023-05-02T17:59:00Z">
        <w:r w:rsidR="12E036D5" w:rsidRPr="3F818C36">
          <w:rPr>
            <w:rFonts w:ascii="Times New Roman" w:hAnsi="Times New Roman" w:cs="Times New Roman"/>
          </w:rPr>
          <w:t>P</w:t>
        </w:r>
      </w:ins>
      <w:r w:rsidR="007E4711" w:rsidRPr="3F818C36">
        <w:rPr>
          <w:rFonts w:ascii="Times New Roman" w:hAnsi="Times New Roman" w:cs="Times New Roman"/>
        </w:rPr>
        <w:t xml:space="preserve">ostcards were </w:t>
      </w:r>
      <w:ins w:id="29" w:author="Baechtel, Mark" w:date="2023-05-02T17:59:00Z">
        <w:r w:rsidR="16473007" w:rsidRPr="3F818C36">
          <w:rPr>
            <w:rFonts w:ascii="Times New Roman" w:hAnsi="Times New Roman" w:cs="Times New Roman"/>
          </w:rPr>
          <w:t xml:space="preserve">seen as </w:t>
        </w:r>
      </w:ins>
      <w:r w:rsidR="007E4711" w:rsidRPr="3F818C36">
        <w:rPr>
          <w:rFonts w:ascii="Times New Roman" w:hAnsi="Times New Roman" w:cs="Times New Roman"/>
        </w:rPr>
        <w:t>a</w:t>
      </w:r>
      <w:r w:rsidR="00824702" w:rsidRPr="3F818C36">
        <w:rPr>
          <w:rFonts w:ascii="Times New Roman" w:hAnsi="Times New Roman" w:cs="Times New Roman"/>
        </w:rPr>
        <w:t>n</w:t>
      </w:r>
      <w:r w:rsidR="007E4711" w:rsidRPr="3F818C36">
        <w:rPr>
          <w:rFonts w:ascii="Times New Roman" w:hAnsi="Times New Roman" w:cs="Times New Roman"/>
        </w:rPr>
        <w:t xml:space="preserve"> </w:t>
      </w:r>
      <w:r w:rsidR="009F0CD1" w:rsidRPr="3F818C36">
        <w:rPr>
          <w:rFonts w:ascii="Times New Roman" w:hAnsi="Times New Roman" w:cs="Times New Roman"/>
        </w:rPr>
        <w:t xml:space="preserve">avenue </w:t>
      </w:r>
      <w:r w:rsidR="00B40AEA">
        <w:rPr>
          <w:rFonts w:ascii="Times New Roman" w:hAnsi="Times New Roman" w:cs="Times New Roman"/>
        </w:rPr>
        <w:t xml:space="preserve">through which </w:t>
      </w:r>
      <w:r w:rsidR="00396D5F" w:rsidRPr="3F818C36">
        <w:rPr>
          <w:rFonts w:ascii="Times New Roman" w:hAnsi="Times New Roman" w:cs="Times New Roman"/>
        </w:rPr>
        <w:t>businesses</w:t>
      </w:r>
      <w:r w:rsidR="009F0CD1" w:rsidRPr="3F818C36">
        <w:rPr>
          <w:rFonts w:ascii="Times New Roman" w:hAnsi="Times New Roman" w:cs="Times New Roman"/>
        </w:rPr>
        <w:t xml:space="preserve"> could</w:t>
      </w:r>
      <w:r w:rsidR="007E4711" w:rsidRPr="3F818C36">
        <w:rPr>
          <w:rFonts w:ascii="Times New Roman" w:hAnsi="Times New Roman" w:cs="Times New Roman"/>
        </w:rPr>
        <w:t xml:space="preserve"> </w:t>
      </w:r>
      <w:r w:rsidR="00F71BA5">
        <w:rPr>
          <w:rFonts w:ascii="Times New Roman" w:hAnsi="Times New Roman" w:cs="Times New Roman"/>
        </w:rPr>
        <w:t xml:space="preserve">make a </w:t>
      </w:r>
      <w:r w:rsidR="0014448C" w:rsidRPr="3F818C36">
        <w:rPr>
          <w:rFonts w:ascii="Times New Roman" w:hAnsi="Times New Roman" w:cs="Times New Roman"/>
        </w:rPr>
        <w:t>profit</w:t>
      </w:r>
      <w:r w:rsidR="007E4711" w:rsidRPr="3F818C36">
        <w:rPr>
          <w:rFonts w:ascii="Times New Roman" w:hAnsi="Times New Roman" w:cs="Times New Roman"/>
        </w:rPr>
        <w:t xml:space="preserve">, </w:t>
      </w:r>
      <w:r w:rsidR="00133052">
        <w:rPr>
          <w:rFonts w:ascii="Times New Roman" w:hAnsi="Times New Roman" w:cs="Times New Roman"/>
        </w:rPr>
        <w:t xml:space="preserve">rather than being the </w:t>
      </w:r>
      <w:r w:rsidR="007E4711" w:rsidRPr="3F818C36">
        <w:rPr>
          <w:rFonts w:ascii="Times New Roman" w:hAnsi="Times New Roman" w:cs="Times New Roman"/>
        </w:rPr>
        <w:t>entertainment product</w:t>
      </w:r>
      <w:r w:rsidR="00027778" w:rsidRPr="3F818C36">
        <w:rPr>
          <w:rFonts w:ascii="Times New Roman" w:hAnsi="Times New Roman" w:cs="Times New Roman"/>
        </w:rPr>
        <w:t xml:space="preserve"> that </w:t>
      </w:r>
      <w:r w:rsidR="00824702" w:rsidRPr="3F818C36">
        <w:rPr>
          <w:rFonts w:ascii="Times New Roman" w:hAnsi="Times New Roman" w:cs="Times New Roman"/>
        </w:rPr>
        <w:t>postcard</w:t>
      </w:r>
      <w:r w:rsidR="002924D7" w:rsidRPr="3F818C36">
        <w:rPr>
          <w:rFonts w:ascii="Times New Roman" w:hAnsi="Times New Roman" w:cs="Times New Roman"/>
        </w:rPr>
        <w:t xml:space="preserve"> collectors </w:t>
      </w:r>
      <w:r w:rsidR="00027778" w:rsidRPr="3F818C36">
        <w:rPr>
          <w:rFonts w:ascii="Times New Roman" w:hAnsi="Times New Roman" w:cs="Times New Roman"/>
        </w:rPr>
        <w:t xml:space="preserve">seem to </w:t>
      </w:r>
      <w:r w:rsidR="6202EB49" w:rsidRPr="3F818C36">
        <w:rPr>
          <w:rFonts w:ascii="Times New Roman" w:hAnsi="Times New Roman" w:cs="Times New Roman"/>
        </w:rPr>
        <w:t xml:space="preserve">view them </w:t>
      </w:r>
      <w:r w:rsidR="0049259F" w:rsidRPr="3F818C36">
        <w:rPr>
          <w:rFonts w:ascii="Times New Roman" w:hAnsi="Times New Roman" w:cs="Times New Roman"/>
        </w:rPr>
        <w:t>as today.</w:t>
      </w:r>
      <w:r w:rsidR="007E4711" w:rsidRPr="3F818C36">
        <w:rPr>
          <w:rFonts w:ascii="Times New Roman" w:hAnsi="Times New Roman" w:cs="Times New Roman"/>
        </w:rPr>
        <w:t xml:space="preserve"> </w:t>
      </w:r>
      <w:commentRangeStart w:id="30"/>
      <w:r w:rsidR="00027778" w:rsidRPr="3F818C36">
        <w:rPr>
          <w:rFonts w:ascii="Times New Roman" w:hAnsi="Times New Roman" w:cs="Times New Roman"/>
        </w:rPr>
        <w:t>About a century later,</w:t>
      </w:r>
      <w:commentRangeEnd w:id="30"/>
      <w:r>
        <w:rPr>
          <w:rStyle w:val="CommentReference"/>
        </w:rPr>
        <w:commentReference w:id="30"/>
      </w:r>
      <w:r w:rsidR="00027778" w:rsidRPr="3F818C36">
        <w:rPr>
          <w:rFonts w:ascii="Times New Roman" w:hAnsi="Times New Roman" w:cs="Times New Roman"/>
        </w:rPr>
        <w:t xml:space="preserve"> t</w:t>
      </w:r>
      <w:r w:rsidR="007E4711" w:rsidRPr="3F818C36">
        <w:rPr>
          <w:rFonts w:ascii="Times New Roman" w:hAnsi="Times New Roman" w:cs="Times New Roman"/>
        </w:rPr>
        <w:t xml:space="preserve">hese unique forms of </w:t>
      </w:r>
      <w:r w:rsidR="00027778" w:rsidRPr="3F818C36">
        <w:rPr>
          <w:rFonts w:ascii="Times New Roman" w:hAnsi="Times New Roman" w:cs="Times New Roman"/>
        </w:rPr>
        <w:t xml:space="preserve">communication would shift to the </w:t>
      </w:r>
      <w:r w:rsidR="00436E39">
        <w:rPr>
          <w:rFonts w:ascii="Times New Roman" w:hAnsi="Times New Roman" w:cs="Times New Roman"/>
        </w:rPr>
        <w:t>contemporary form of postcards: ones that have an image</w:t>
      </w:r>
      <w:r w:rsidR="0014576B">
        <w:rPr>
          <w:rFonts w:ascii="Times New Roman" w:hAnsi="Times New Roman" w:cs="Times New Roman"/>
        </w:rPr>
        <w:t xml:space="preserve">. </w:t>
      </w:r>
      <w:r w:rsidR="00EB1408" w:rsidRPr="3F818C36">
        <w:rPr>
          <w:rFonts w:ascii="Times New Roman" w:hAnsi="Times New Roman" w:cs="Times New Roman"/>
        </w:rPr>
        <w:t>The</w:t>
      </w:r>
      <w:r w:rsidR="005E7857" w:rsidRPr="3F818C36">
        <w:rPr>
          <w:rFonts w:ascii="Times New Roman" w:hAnsi="Times New Roman" w:cs="Times New Roman"/>
        </w:rPr>
        <w:t>se</w:t>
      </w:r>
      <w:r w:rsidR="00EB1408" w:rsidRPr="3F818C36">
        <w:rPr>
          <w:rFonts w:ascii="Times New Roman" w:hAnsi="Times New Roman" w:cs="Times New Roman"/>
        </w:rPr>
        <w:t xml:space="preserve"> would </w:t>
      </w:r>
      <w:r w:rsidR="007C3A75" w:rsidRPr="3F818C36">
        <w:rPr>
          <w:rFonts w:ascii="Times New Roman" w:hAnsi="Times New Roman" w:cs="Times New Roman"/>
        </w:rPr>
        <w:t>bec</w:t>
      </w:r>
      <w:r w:rsidR="00EB1408" w:rsidRPr="3F818C36">
        <w:rPr>
          <w:rFonts w:ascii="Times New Roman" w:hAnsi="Times New Roman" w:cs="Times New Roman"/>
        </w:rPr>
        <w:t>o</w:t>
      </w:r>
      <w:r w:rsidR="007C3A75" w:rsidRPr="3F818C36">
        <w:rPr>
          <w:rFonts w:ascii="Times New Roman" w:hAnsi="Times New Roman" w:cs="Times New Roman"/>
        </w:rPr>
        <w:t>me so popular</w:t>
      </w:r>
      <w:r w:rsidR="001779F9" w:rsidRPr="3F818C36">
        <w:rPr>
          <w:rFonts w:ascii="Times New Roman" w:hAnsi="Times New Roman" w:cs="Times New Roman"/>
        </w:rPr>
        <w:t xml:space="preserve"> that, </w:t>
      </w:r>
      <w:r w:rsidR="007C3A75" w:rsidRPr="3F818C36">
        <w:rPr>
          <w:rFonts w:ascii="Times New Roman" w:hAnsi="Times New Roman" w:cs="Times New Roman"/>
        </w:rPr>
        <w:t xml:space="preserve">in </w:t>
      </w:r>
      <w:r w:rsidR="00EB1408" w:rsidRPr="3F818C36">
        <w:rPr>
          <w:rFonts w:ascii="Times New Roman" w:hAnsi="Times New Roman" w:cs="Times New Roman"/>
        </w:rPr>
        <w:t xml:space="preserve">the year </w:t>
      </w:r>
      <w:r w:rsidR="007C3A75" w:rsidRPr="3F818C36">
        <w:rPr>
          <w:rFonts w:ascii="Times New Roman" w:hAnsi="Times New Roman" w:cs="Times New Roman"/>
        </w:rPr>
        <w:t>1913</w:t>
      </w:r>
      <w:r w:rsidR="00EB1408" w:rsidRPr="3F818C36">
        <w:rPr>
          <w:rFonts w:ascii="Times New Roman" w:hAnsi="Times New Roman" w:cs="Times New Roman"/>
        </w:rPr>
        <w:t xml:space="preserve"> alone, t</w:t>
      </w:r>
      <w:r w:rsidR="007C3A75" w:rsidRPr="3F818C36">
        <w:rPr>
          <w:rFonts w:ascii="Times New Roman" w:hAnsi="Times New Roman" w:cs="Times New Roman"/>
        </w:rPr>
        <w:t xml:space="preserve">he United States Postal Service </w:t>
      </w:r>
      <w:r w:rsidR="00A55019" w:rsidRPr="3F818C36">
        <w:rPr>
          <w:rFonts w:ascii="Times New Roman" w:hAnsi="Times New Roman" w:cs="Times New Roman"/>
        </w:rPr>
        <w:t>d</w:t>
      </w:r>
      <w:r w:rsidR="00EB1408" w:rsidRPr="3F818C36">
        <w:rPr>
          <w:rFonts w:ascii="Times New Roman" w:hAnsi="Times New Roman" w:cs="Times New Roman"/>
        </w:rPr>
        <w:t>ocumented</w:t>
      </w:r>
      <w:r w:rsidR="007C3A75" w:rsidRPr="3F818C36">
        <w:rPr>
          <w:rFonts w:ascii="Times New Roman" w:hAnsi="Times New Roman" w:cs="Times New Roman"/>
        </w:rPr>
        <w:t xml:space="preserve"> that they had </w:t>
      </w:r>
      <w:r w:rsidR="00A55019" w:rsidRPr="3F818C36">
        <w:rPr>
          <w:rFonts w:ascii="Times New Roman" w:hAnsi="Times New Roman" w:cs="Times New Roman"/>
        </w:rPr>
        <w:t xml:space="preserve">managed </w:t>
      </w:r>
      <w:r w:rsidR="007C3A75" w:rsidRPr="3F818C36">
        <w:rPr>
          <w:rFonts w:ascii="Times New Roman" w:hAnsi="Times New Roman" w:cs="Times New Roman"/>
        </w:rPr>
        <w:t>968 million</w:t>
      </w:r>
      <w:r w:rsidR="00A55019" w:rsidRPr="3F818C36">
        <w:rPr>
          <w:rFonts w:ascii="Times New Roman" w:hAnsi="Times New Roman" w:cs="Times New Roman"/>
        </w:rPr>
        <w:t xml:space="preserve"> </w:t>
      </w:r>
      <w:r w:rsidR="001F01B8" w:rsidRPr="3F818C36">
        <w:rPr>
          <w:rFonts w:ascii="Times New Roman" w:hAnsi="Times New Roman" w:cs="Times New Roman"/>
        </w:rPr>
        <w:t>postcards</w:t>
      </w:r>
      <w:r w:rsidR="00723EDE">
        <w:rPr>
          <w:rStyle w:val="EndnoteReference"/>
          <w:rFonts w:ascii="Times New Roman" w:hAnsi="Times New Roman" w:cs="Times New Roman"/>
        </w:rPr>
        <w:endnoteReference w:id="3"/>
      </w:r>
      <w:r w:rsidR="00723EDE">
        <w:rPr>
          <w:rFonts w:ascii="Times New Roman" w:hAnsi="Times New Roman" w:cs="Times New Roman"/>
        </w:rPr>
        <w:t xml:space="preserve">. </w:t>
      </w:r>
      <w:r w:rsidR="00DB5714">
        <w:rPr>
          <w:rFonts w:ascii="Times New Roman" w:hAnsi="Times New Roman" w:cs="Times New Roman"/>
        </w:rPr>
        <w:t xml:space="preserve">So, </w:t>
      </w:r>
      <w:r w:rsidR="00154E87">
        <w:rPr>
          <w:rFonts w:ascii="Times New Roman" w:hAnsi="Times New Roman" w:cs="Times New Roman"/>
        </w:rPr>
        <w:t>i</w:t>
      </w:r>
      <w:r w:rsidR="000D366C">
        <w:rPr>
          <w:rFonts w:ascii="Times New Roman" w:hAnsi="Times New Roman" w:cs="Times New Roman"/>
        </w:rPr>
        <w:t>f</w:t>
      </w:r>
      <w:r w:rsidR="00F74292" w:rsidRPr="3F818C36">
        <w:rPr>
          <w:rFonts w:ascii="Times New Roman" w:hAnsi="Times New Roman" w:cs="Times New Roman"/>
        </w:rPr>
        <w:t xml:space="preserve"> each </w:t>
      </w:r>
      <w:r w:rsidR="00DB5714">
        <w:rPr>
          <w:rFonts w:ascii="Times New Roman" w:hAnsi="Times New Roman" w:cs="Times New Roman"/>
        </w:rPr>
        <w:t>stamp</w:t>
      </w:r>
      <w:r w:rsidR="00F74292" w:rsidRPr="3F818C36">
        <w:rPr>
          <w:rFonts w:ascii="Times New Roman" w:hAnsi="Times New Roman" w:cs="Times New Roman"/>
        </w:rPr>
        <w:t xml:space="preserve"> w</w:t>
      </w:r>
      <w:r w:rsidR="00D64402">
        <w:rPr>
          <w:rFonts w:ascii="Times New Roman" w:hAnsi="Times New Roman" w:cs="Times New Roman"/>
        </w:rPr>
        <w:t>as</w:t>
      </w:r>
      <w:r w:rsidR="00F74292" w:rsidRPr="3F818C36">
        <w:rPr>
          <w:rFonts w:ascii="Times New Roman" w:hAnsi="Times New Roman" w:cs="Times New Roman"/>
        </w:rPr>
        <w:t xml:space="preserve"> worth </w:t>
      </w:r>
      <w:r w:rsidR="00C52927" w:rsidRPr="3F818C36">
        <w:rPr>
          <w:rFonts w:ascii="Times New Roman" w:hAnsi="Times New Roman" w:cs="Times New Roman"/>
        </w:rPr>
        <w:t>at least one</w:t>
      </w:r>
      <w:r w:rsidR="005A31F0" w:rsidRPr="3F818C36">
        <w:rPr>
          <w:rFonts w:ascii="Times New Roman" w:hAnsi="Times New Roman" w:cs="Times New Roman"/>
        </w:rPr>
        <w:t xml:space="preserve"> </w:t>
      </w:r>
      <w:r w:rsidR="00F74292" w:rsidRPr="3F818C36">
        <w:rPr>
          <w:rFonts w:ascii="Times New Roman" w:hAnsi="Times New Roman" w:cs="Times New Roman"/>
        </w:rPr>
        <w:t>cent</w:t>
      </w:r>
      <w:r w:rsidR="00146563">
        <w:rPr>
          <w:rFonts w:ascii="Times New Roman" w:hAnsi="Times New Roman" w:cs="Times New Roman"/>
        </w:rPr>
        <w:t xml:space="preserve"> during this time,</w:t>
      </w:r>
      <w:r w:rsidR="00F74292" w:rsidRPr="3F818C36">
        <w:rPr>
          <w:rFonts w:ascii="Times New Roman" w:hAnsi="Times New Roman" w:cs="Times New Roman"/>
        </w:rPr>
        <w:t xml:space="preserve"> </w:t>
      </w:r>
      <w:r w:rsidR="00154E87">
        <w:rPr>
          <w:rFonts w:ascii="Times New Roman" w:hAnsi="Times New Roman" w:cs="Times New Roman"/>
        </w:rPr>
        <w:t>then the</w:t>
      </w:r>
      <w:r w:rsidR="00F74292" w:rsidRPr="3F818C36">
        <w:rPr>
          <w:rFonts w:ascii="Times New Roman" w:hAnsi="Times New Roman" w:cs="Times New Roman"/>
        </w:rPr>
        <w:t xml:space="preserve"> </w:t>
      </w:r>
      <w:r w:rsidR="001779F9" w:rsidRPr="3F818C36">
        <w:rPr>
          <w:rFonts w:ascii="Times New Roman" w:hAnsi="Times New Roman" w:cs="Times New Roman"/>
        </w:rPr>
        <w:t>government</w:t>
      </w:r>
      <w:r w:rsidR="00146563">
        <w:rPr>
          <w:rFonts w:ascii="Times New Roman" w:hAnsi="Times New Roman" w:cs="Times New Roman"/>
        </w:rPr>
        <w:t xml:space="preserve"> made</w:t>
      </w:r>
      <w:r w:rsidR="00F74292" w:rsidRPr="3F818C36">
        <w:rPr>
          <w:rFonts w:ascii="Times New Roman" w:hAnsi="Times New Roman" w:cs="Times New Roman"/>
        </w:rPr>
        <w:t xml:space="preserve"> over 9 million dollars </w:t>
      </w:r>
      <w:r w:rsidR="00AE0517">
        <w:rPr>
          <w:rFonts w:ascii="Times New Roman" w:hAnsi="Times New Roman" w:cs="Times New Roman"/>
        </w:rPr>
        <w:t xml:space="preserve">from </w:t>
      </w:r>
      <w:r w:rsidR="00BC4329">
        <w:rPr>
          <w:rFonts w:ascii="Times New Roman" w:hAnsi="Times New Roman" w:cs="Times New Roman"/>
        </w:rPr>
        <w:t>mailing postcards alone.</w:t>
      </w:r>
    </w:p>
    <w:p w14:paraId="2EE1362C" w14:textId="4B4A0BB0" w:rsidR="00451F2C" w:rsidRPr="00F40D44" w:rsidRDefault="00451F2C" w:rsidP="00F40D44">
      <w:pPr>
        <w:spacing w:line="480" w:lineRule="auto"/>
        <w:jc w:val="center"/>
        <w:rPr>
          <w:rFonts w:ascii="Times New Roman" w:hAnsi="Times New Roman" w:cs="Times New Roman"/>
        </w:rPr>
      </w:pPr>
      <w:r w:rsidRPr="00451F2C">
        <w:rPr>
          <w:rFonts w:ascii="Times New Roman" w:hAnsi="Times New Roman" w:cs="Times New Roman"/>
          <w:b/>
          <w:bCs/>
        </w:rPr>
        <w:t>Postcards and People</w:t>
      </w:r>
    </w:p>
    <w:p w14:paraId="6EFFB3C1" w14:textId="5F422A97" w:rsidR="006B70AC" w:rsidRPr="00A16288" w:rsidRDefault="008738CD" w:rsidP="458BC819">
      <w:pPr>
        <w:spacing w:line="480" w:lineRule="auto"/>
        <w:ind w:firstLine="720"/>
        <w:rPr>
          <w:rFonts w:ascii="Times New Roman" w:eastAsia="Times New Roman" w:hAnsi="Times New Roman" w:cs="Times New Roman"/>
          <w:color w:val="000000" w:themeColor="text1"/>
        </w:rPr>
      </w:pPr>
      <w:r w:rsidRPr="458BC819">
        <w:rPr>
          <w:rFonts w:ascii="Times New Roman" w:hAnsi="Times New Roman" w:cs="Times New Roman"/>
          <w:color w:val="000000" w:themeColor="text1"/>
        </w:rPr>
        <w:t xml:space="preserve">Nowadays, </w:t>
      </w:r>
      <w:r w:rsidR="00380651" w:rsidRPr="458BC819">
        <w:rPr>
          <w:rFonts w:ascii="Times New Roman" w:hAnsi="Times New Roman" w:cs="Times New Roman"/>
          <w:color w:val="000000" w:themeColor="text1"/>
        </w:rPr>
        <w:t xml:space="preserve">postcards have completely shifted away from the 1800’s advertising </w:t>
      </w:r>
      <w:del w:id="31" w:author="Baechtel, Mark" w:date="2023-05-02T18:02:00Z">
        <w:r w:rsidRPr="458BC819" w:rsidDel="00380651">
          <w:rPr>
            <w:rFonts w:ascii="Times New Roman" w:hAnsi="Times New Roman" w:cs="Times New Roman"/>
            <w:color w:val="000000" w:themeColor="text1"/>
          </w:rPr>
          <w:delText>phase</w:delText>
        </w:r>
      </w:del>
      <w:ins w:id="32" w:author="Baechtel, Mark" w:date="2023-05-02T18:02:00Z">
        <w:r w:rsidR="0A4FB807" w:rsidRPr="458BC819">
          <w:rPr>
            <w:rFonts w:ascii="Times New Roman" w:hAnsi="Times New Roman" w:cs="Times New Roman"/>
            <w:color w:val="000000" w:themeColor="text1"/>
          </w:rPr>
          <w:t>medium</w:t>
        </w:r>
      </w:ins>
      <w:r w:rsidR="00380651" w:rsidRPr="458BC819">
        <w:rPr>
          <w:rFonts w:ascii="Times New Roman" w:hAnsi="Times New Roman" w:cs="Times New Roman"/>
          <w:color w:val="000000" w:themeColor="text1"/>
        </w:rPr>
        <w:t>, transforming into vacation-oriented tourist paraphernalia. When</w:t>
      </w:r>
      <w:r w:rsidRPr="458BC819">
        <w:rPr>
          <w:rFonts w:ascii="Times New Roman" w:hAnsi="Times New Roman" w:cs="Times New Roman"/>
          <w:color w:val="000000" w:themeColor="text1"/>
        </w:rPr>
        <w:t xml:space="preserve"> people receive a postcar</w:t>
      </w:r>
      <w:r w:rsidR="00380651" w:rsidRPr="458BC819">
        <w:rPr>
          <w:rFonts w:ascii="Times New Roman" w:hAnsi="Times New Roman" w:cs="Times New Roman"/>
          <w:color w:val="000000" w:themeColor="text1"/>
        </w:rPr>
        <w:t xml:space="preserve">d </w:t>
      </w:r>
      <w:r w:rsidR="006F0BB3" w:rsidRPr="458BC819">
        <w:rPr>
          <w:rFonts w:ascii="Times New Roman" w:hAnsi="Times New Roman" w:cs="Times New Roman"/>
          <w:color w:val="000000" w:themeColor="text1"/>
        </w:rPr>
        <w:t>today, it</w:t>
      </w:r>
      <w:r w:rsidR="00380651" w:rsidRPr="458BC819">
        <w:rPr>
          <w:rFonts w:ascii="Times New Roman" w:hAnsi="Times New Roman" w:cs="Times New Roman"/>
          <w:color w:val="000000" w:themeColor="text1"/>
        </w:rPr>
        <w:t xml:space="preserve"> usually comes from someone they know </w:t>
      </w:r>
      <w:ins w:id="33" w:author="Baechtel, Mark" w:date="2023-05-02T18:02:00Z">
        <w:r w:rsidR="2B2AA7B0" w:rsidRPr="458BC819">
          <w:rPr>
            <w:rFonts w:ascii="Times New Roman" w:hAnsi="Times New Roman" w:cs="Times New Roman"/>
            <w:color w:val="000000" w:themeColor="text1"/>
          </w:rPr>
          <w:t xml:space="preserve">who is </w:t>
        </w:r>
      </w:ins>
      <w:r w:rsidR="006F0BB3" w:rsidRPr="458BC819">
        <w:rPr>
          <w:rFonts w:ascii="Times New Roman" w:hAnsi="Times New Roman" w:cs="Times New Roman"/>
          <w:color w:val="000000" w:themeColor="text1"/>
        </w:rPr>
        <w:t xml:space="preserve">vacationing. </w:t>
      </w:r>
      <w:r w:rsidR="00FB5509" w:rsidRPr="458BC819">
        <w:rPr>
          <w:rFonts w:ascii="Times New Roman" w:hAnsi="Times New Roman" w:cs="Times New Roman"/>
          <w:color w:val="000000" w:themeColor="text1"/>
        </w:rPr>
        <w:t xml:space="preserve">During times when travelling was not commonplace, </w:t>
      </w:r>
      <w:r w:rsidR="00601E63" w:rsidRPr="458BC819">
        <w:rPr>
          <w:rFonts w:ascii="Times New Roman" w:hAnsi="Times New Roman" w:cs="Times New Roman"/>
          <w:color w:val="000000" w:themeColor="text1"/>
        </w:rPr>
        <w:t xml:space="preserve">however, </w:t>
      </w:r>
      <w:r w:rsidR="00FB5509" w:rsidRPr="458BC819">
        <w:rPr>
          <w:rFonts w:ascii="Times New Roman" w:hAnsi="Times New Roman" w:cs="Times New Roman"/>
          <w:color w:val="000000" w:themeColor="text1"/>
        </w:rPr>
        <w:t xml:space="preserve">the United States Postal </w:t>
      </w:r>
      <w:proofErr w:type="gramStart"/>
      <w:r w:rsidR="00FB5509" w:rsidRPr="458BC819">
        <w:rPr>
          <w:rFonts w:ascii="Times New Roman" w:hAnsi="Times New Roman" w:cs="Times New Roman"/>
          <w:color w:val="000000" w:themeColor="text1"/>
        </w:rPr>
        <w:t>Service connected</w:t>
      </w:r>
      <w:proofErr w:type="gramEnd"/>
      <w:r w:rsidR="00FB5509" w:rsidRPr="458BC819">
        <w:rPr>
          <w:rFonts w:ascii="Times New Roman" w:hAnsi="Times New Roman" w:cs="Times New Roman"/>
          <w:color w:val="000000" w:themeColor="text1"/>
        </w:rPr>
        <w:t xml:space="preserve"> families and friends </w:t>
      </w:r>
      <w:r w:rsidR="005A665A" w:rsidRPr="458BC819">
        <w:rPr>
          <w:rFonts w:ascii="Times New Roman" w:hAnsi="Times New Roman" w:cs="Times New Roman"/>
          <w:color w:val="000000" w:themeColor="text1"/>
        </w:rPr>
        <w:t xml:space="preserve">in ways </w:t>
      </w:r>
      <w:r w:rsidR="00FB5509" w:rsidRPr="458BC819">
        <w:rPr>
          <w:rFonts w:ascii="Times New Roman" w:hAnsi="Times New Roman" w:cs="Times New Roman"/>
          <w:color w:val="000000" w:themeColor="text1"/>
        </w:rPr>
        <w:t xml:space="preserve">vehicles </w:t>
      </w:r>
      <w:r w:rsidR="005A665A" w:rsidRPr="458BC819">
        <w:rPr>
          <w:rFonts w:ascii="Times New Roman" w:hAnsi="Times New Roman" w:cs="Times New Roman"/>
          <w:color w:val="000000" w:themeColor="text1"/>
        </w:rPr>
        <w:t>could</w:t>
      </w:r>
      <w:r w:rsidR="00AE1A01" w:rsidRPr="458BC819">
        <w:rPr>
          <w:rFonts w:ascii="Times New Roman" w:hAnsi="Times New Roman" w:cs="Times New Roman"/>
          <w:color w:val="000000" w:themeColor="text1"/>
        </w:rPr>
        <w:t xml:space="preserve"> not.</w:t>
      </w:r>
      <w:r w:rsidR="00F8434C" w:rsidRPr="458BC819">
        <w:rPr>
          <w:rFonts w:ascii="Times New Roman" w:hAnsi="Times New Roman" w:cs="Times New Roman"/>
          <w:color w:val="000000" w:themeColor="text1"/>
        </w:rPr>
        <w:t xml:space="preserve"> </w:t>
      </w:r>
      <w:r w:rsidR="005A665A" w:rsidRPr="458BC819">
        <w:rPr>
          <w:rFonts w:ascii="Times New Roman" w:hAnsi="Times New Roman" w:cs="Times New Roman"/>
          <w:color w:val="000000" w:themeColor="text1"/>
        </w:rPr>
        <w:t>Postcards</w:t>
      </w:r>
      <w:r w:rsidR="00AF275E" w:rsidRPr="458BC819">
        <w:rPr>
          <w:rFonts w:ascii="Times New Roman" w:hAnsi="Times New Roman" w:cs="Times New Roman"/>
          <w:color w:val="000000" w:themeColor="text1"/>
        </w:rPr>
        <w:t xml:space="preserve"> took on a variety of meanings, providing the flexibility needed to communicate messages of </w:t>
      </w:r>
      <w:r w:rsidR="005A665A" w:rsidRPr="458BC819">
        <w:rPr>
          <w:rFonts w:ascii="Times New Roman" w:hAnsi="Times New Roman" w:cs="Times New Roman"/>
          <w:color w:val="000000" w:themeColor="text1"/>
        </w:rPr>
        <w:t xml:space="preserve">varying levels of </w:t>
      </w:r>
      <w:r w:rsidR="00AF275E" w:rsidRPr="458BC819">
        <w:rPr>
          <w:rFonts w:ascii="Times New Roman" w:hAnsi="Times New Roman" w:cs="Times New Roman"/>
          <w:color w:val="000000" w:themeColor="text1"/>
        </w:rPr>
        <w:t xml:space="preserve">importance. Cards </w:t>
      </w:r>
      <w:ins w:id="34" w:author="Baechtel, Mark" w:date="2023-05-02T18:04:00Z">
        <w:r w:rsidR="636BCEC6" w:rsidRPr="458BC819">
          <w:rPr>
            <w:rFonts w:ascii="Times New Roman" w:hAnsi="Times New Roman" w:cs="Times New Roman"/>
            <w:color w:val="000000" w:themeColor="text1"/>
          </w:rPr>
          <w:t xml:space="preserve">predominantly offered </w:t>
        </w:r>
      </w:ins>
      <w:del w:id="35" w:author="Baechtel, Mark" w:date="2023-05-02T18:04:00Z">
        <w:r w:rsidRPr="458BC819" w:rsidDel="00AF275E">
          <w:rPr>
            <w:rFonts w:ascii="Times New Roman" w:hAnsi="Times New Roman" w:cs="Times New Roman"/>
            <w:color w:val="000000" w:themeColor="text1"/>
          </w:rPr>
          <w:delText xml:space="preserve">containing </w:delText>
        </w:r>
      </w:del>
      <w:r w:rsidR="00AF275E" w:rsidRPr="458BC819">
        <w:rPr>
          <w:rFonts w:ascii="Times New Roman" w:hAnsi="Times New Roman" w:cs="Times New Roman"/>
          <w:color w:val="000000" w:themeColor="text1"/>
        </w:rPr>
        <w:t>well-wishes, holiday greetings, baby announcements, or even news of a death</w:t>
      </w:r>
      <w:del w:id="36" w:author="Baechtel, Mark" w:date="2023-05-02T18:04:00Z">
        <w:r w:rsidRPr="458BC819" w:rsidDel="00AF275E">
          <w:rPr>
            <w:rFonts w:ascii="Times New Roman" w:hAnsi="Times New Roman" w:cs="Times New Roman"/>
            <w:color w:val="000000" w:themeColor="text1"/>
          </w:rPr>
          <w:delText xml:space="preserve"> were </w:delText>
        </w:r>
        <w:r w:rsidRPr="458BC819" w:rsidDel="000543AB">
          <w:rPr>
            <w:rFonts w:ascii="Times New Roman" w:hAnsi="Times New Roman" w:cs="Times New Roman"/>
            <w:color w:val="000000" w:themeColor="text1"/>
          </w:rPr>
          <w:delText>the postcards’ predominant themes</w:delText>
        </w:r>
      </w:del>
      <w:r w:rsidR="000543AB" w:rsidRPr="458BC819">
        <w:rPr>
          <w:rFonts w:ascii="Times New Roman" w:hAnsi="Times New Roman" w:cs="Times New Roman"/>
          <w:color w:val="000000" w:themeColor="text1"/>
        </w:rPr>
        <w:t xml:space="preserve">. </w:t>
      </w:r>
      <w:r w:rsidR="00A16288" w:rsidRPr="458BC819">
        <w:rPr>
          <w:rFonts w:ascii="Times New Roman" w:eastAsia="Times New Roman" w:hAnsi="Times New Roman" w:cs="Times New Roman"/>
          <w:color w:val="000000" w:themeColor="text1"/>
        </w:rPr>
        <w:t xml:space="preserve">The addition of pictures raised the status of postcards above letters, </w:t>
      </w:r>
      <w:r w:rsidR="00BE06DE" w:rsidRPr="458BC819">
        <w:rPr>
          <w:rFonts w:ascii="Times New Roman" w:eastAsia="Times New Roman" w:hAnsi="Times New Roman" w:cs="Times New Roman"/>
          <w:color w:val="000000" w:themeColor="text1"/>
        </w:rPr>
        <w:t xml:space="preserve">establishing them as both </w:t>
      </w:r>
      <w:r w:rsidR="00A16288" w:rsidRPr="458BC819">
        <w:rPr>
          <w:rFonts w:ascii="Times New Roman" w:eastAsia="Times New Roman" w:hAnsi="Times New Roman" w:cs="Times New Roman"/>
          <w:color w:val="000000" w:themeColor="text1"/>
        </w:rPr>
        <w:t xml:space="preserve">a form of entertainment as well as a means of communication. </w:t>
      </w:r>
      <w:r w:rsidR="00FF77CC" w:rsidRPr="458BC819">
        <w:rPr>
          <w:rFonts w:ascii="Times New Roman" w:hAnsi="Times New Roman" w:cs="Times New Roman"/>
          <w:color w:val="000000" w:themeColor="text1"/>
        </w:rPr>
        <w:t xml:space="preserve">In </w:t>
      </w:r>
      <w:r w:rsidR="00A973E2" w:rsidRPr="458BC819">
        <w:rPr>
          <w:rFonts w:ascii="Times New Roman" w:hAnsi="Times New Roman" w:cs="Times New Roman"/>
          <w:color w:val="000000" w:themeColor="text1"/>
        </w:rPr>
        <w:t>thinking of</w:t>
      </w:r>
      <w:r w:rsidR="00FF77CC" w:rsidRPr="458BC819">
        <w:rPr>
          <w:rFonts w:ascii="Times New Roman" w:hAnsi="Times New Roman" w:cs="Times New Roman"/>
          <w:color w:val="000000" w:themeColor="text1"/>
        </w:rPr>
        <w:t xml:space="preserve"> postcards</w:t>
      </w:r>
      <w:r w:rsidR="00A973E2" w:rsidRPr="458BC819">
        <w:rPr>
          <w:rFonts w:ascii="Times New Roman" w:hAnsi="Times New Roman" w:cs="Times New Roman"/>
          <w:color w:val="000000" w:themeColor="text1"/>
        </w:rPr>
        <w:t xml:space="preserve"> as entertainment,</w:t>
      </w:r>
      <w:r w:rsidR="00FF77CC" w:rsidRPr="458BC819">
        <w:rPr>
          <w:rFonts w:ascii="Times New Roman" w:hAnsi="Times New Roman" w:cs="Times New Roman"/>
          <w:color w:val="000000" w:themeColor="text1"/>
        </w:rPr>
        <w:t xml:space="preserve"> </w:t>
      </w:r>
      <w:r w:rsidR="00FF77CC" w:rsidRPr="458BC819">
        <w:rPr>
          <w:rFonts w:ascii="Times New Roman" w:hAnsi="Times New Roman" w:cs="Times New Roman"/>
          <w:color w:val="000000" w:themeColor="text1"/>
        </w:rPr>
        <w:lastRenderedPageBreak/>
        <w:t xml:space="preserve">though, it is important to note </w:t>
      </w:r>
      <w:del w:id="37" w:author="Baechtel, Mark" w:date="2023-05-02T18:04:00Z">
        <w:r w:rsidRPr="458BC819" w:rsidDel="00FF77CC">
          <w:rPr>
            <w:rFonts w:ascii="Times New Roman" w:hAnsi="Times New Roman" w:cs="Times New Roman"/>
            <w:color w:val="000000" w:themeColor="text1"/>
          </w:rPr>
          <w:delText>th</w:delText>
        </w:r>
        <w:r w:rsidRPr="458BC819" w:rsidDel="00CC35F1">
          <w:rPr>
            <w:rFonts w:ascii="Times New Roman" w:hAnsi="Times New Roman" w:cs="Times New Roman"/>
            <w:color w:val="000000" w:themeColor="text1"/>
          </w:rPr>
          <w:delText>e</w:delText>
        </w:r>
        <w:r w:rsidRPr="458BC819" w:rsidDel="00FF77CC">
          <w:rPr>
            <w:rFonts w:ascii="Times New Roman" w:hAnsi="Times New Roman" w:cs="Times New Roman"/>
            <w:color w:val="000000" w:themeColor="text1"/>
          </w:rPr>
          <w:delText xml:space="preserve"> </w:delText>
        </w:r>
        <w:r w:rsidRPr="458BC819" w:rsidDel="00CC35F1">
          <w:rPr>
            <w:rFonts w:ascii="Times New Roman" w:hAnsi="Times New Roman" w:cs="Times New Roman"/>
            <w:color w:val="000000" w:themeColor="text1"/>
          </w:rPr>
          <w:delText>‘</w:delText>
        </w:r>
      </w:del>
      <w:r w:rsidR="00CC35F1" w:rsidRPr="458BC819">
        <w:rPr>
          <w:rFonts w:ascii="Times New Roman" w:hAnsi="Times New Roman" w:cs="Times New Roman"/>
          <w:color w:val="000000" w:themeColor="text1"/>
        </w:rPr>
        <w:t>who</w:t>
      </w:r>
      <w:del w:id="38" w:author="Baechtel, Mark" w:date="2023-05-02T18:04:00Z">
        <w:r w:rsidRPr="458BC819" w:rsidDel="00CC35F1">
          <w:rPr>
            <w:rFonts w:ascii="Times New Roman" w:hAnsi="Times New Roman" w:cs="Times New Roman"/>
            <w:color w:val="000000" w:themeColor="text1"/>
          </w:rPr>
          <w:delText>’</w:delText>
        </w:r>
      </w:del>
      <w:ins w:id="39" w:author="Baechtel, Mark" w:date="2023-05-02T18:05:00Z">
        <w:r w:rsidR="343C12E0" w:rsidRPr="458BC819">
          <w:rPr>
            <w:rFonts w:ascii="Times New Roman" w:hAnsi="Times New Roman" w:cs="Times New Roman"/>
            <w:color w:val="000000" w:themeColor="text1"/>
          </w:rPr>
          <w:t xml:space="preserve"> was selling the pictures</w:t>
        </w:r>
      </w:ins>
      <w:r w:rsidR="00FF77CC" w:rsidRPr="458BC819">
        <w:rPr>
          <w:rFonts w:ascii="Times New Roman" w:hAnsi="Times New Roman" w:cs="Times New Roman"/>
          <w:color w:val="000000" w:themeColor="text1"/>
        </w:rPr>
        <w:t xml:space="preserve"> in the</w:t>
      </w:r>
      <w:r w:rsidR="00282B00" w:rsidRPr="458BC819">
        <w:rPr>
          <w:rFonts w:ascii="Times New Roman" w:hAnsi="Times New Roman" w:cs="Times New Roman"/>
          <w:color w:val="000000" w:themeColor="text1"/>
        </w:rPr>
        <w:t>se</w:t>
      </w:r>
      <w:r w:rsidR="00FF77CC" w:rsidRPr="458BC819">
        <w:rPr>
          <w:rFonts w:ascii="Times New Roman" w:hAnsi="Times New Roman" w:cs="Times New Roman"/>
          <w:color w:val="000000" w:themeColor="text1"/>
        </w:rPr>
        <w:t xml:space="preserve"> scenarios</w:t>
      </w:r>
      <w:ins w:id="40" w:author="Baechtel, Mark" w:date="2023-05-02T18:05:00Z">
        <w:r w:rsidR="04EF441C" w:rsidRPr="458BC819">
          <w:rPr>
            <w:rFonts w:ascii="Times New Roman" w:hAnsi="Times New Roman" w:cs="Times New Roman"/>
            <w:color w:val="000000" w:themeColor="text1"/>
          </w:rPr>
          <w:t xml:space="preserve">, and </w:t>
        </w:r>
      </w:ins>
      <w:del w:id="41" w:author="Baechtel, Mark" w:date="2023-05-02T18:05:00Z">
        <w:r w:rsidRPr="458BC819" w:rsidDel="00FF77CC">
          <w:rPr>
            <w:rFonts w:ascii="Times New Roman" w:hAnsi="Times New Roman" w:cs="Times New Roman"/>
            <w:color w:val="000000" w:themeColor="text1"/>
          </w:rPr>
          <w:delText xml:space="preserve">. Who was </w:delText>
        </w:r>
        <w:r w:rsidRPr="458BC819" w:rsidDel="00A16288">
          <w:rPr>
            <w:rFonts w:ascii="Times New Roman" w:hAnsi="Times New Roman" w:cs="Times New Roman"/>
            <w:color w:val="000000" w:themeColor="text1"/>
          </w:rPr>
          <w:delText>selling</w:delText>
        </w:r>
        <w:r w:rsidRPr="458BC819" w:rsidDel="00FF77CC">
          <w:rPr>
            <w:rFonts w:ascii="Times New Roman" w:hAnsi="Times New Roman" w:cs="Times New Roman"/>
            <w:color w:val="000000" w:themeColor="text1"/>
          </w:rPr>
          <w:delText xml:space="preserve"> the</w:delText>
        </w:r>
        <w:r w:rsidRPr="458BC819" w:rsidDel="00423CC0">
          <w:rPr>
            <w:rFonts w:ascii="Times New Roman" w:hAnsi="Times New Roman" w:cs="Times New Roman"/>
            <w:color w:val="000000" w:themeColor="text1"/>
          </w:rPr>
          <w:delText>se</w:delText>
        </w:r>
        <w:r w:rsidRPr="458BC819" w:rsidDel="00FF77CC">
          <w:rPr>
            <w:rFonts w:ascii="Times New Roman" w:hAnsi="Times New Roman" w:cs="Times New Roman"/>
            <w:color w:val="000000" w:themeColor="text1"/>
          </w:rPr>
          <w:delText xml:space="preserve"> pictures and </w:delText>
        </w:r>
      </w:del>
      <w:r w:rsidR="00FF77CC" w:rsidRPr="458BC819">
        <w:rPr>
          <w:rFonts w:ascii="Times New Roman" w:hAnsi="Times New Roman" w:cs="Times New Roman"/>
          <w:color w:val="000000" w:themeColor="text1"/>
        </w:rPr>
        <w:t xml:space="preserve">whose picture was being </w:t>
      </w:r>
      <w:r w:rsidR="00CC35F1" w:rsidRPr="458BC819">
        <w:rPr>
          <w:rFonts w:ascii="Times New Roman" w:hAnsi="Times New Roman" w:cs="Times New Roman"/>
          <w:color w:val="000000" w:themeColor="text1"/>
        </w:rPr>
        <w:t>bought</w:t>
      </w:r>
      <w:ins w:id="42" w:author="Baechtel, Mark" w:date="2023-05-02T18:05:00Z">
        <w:r w:rsidR="07458AD3" w:rsidRPr="458BC819">
          <w:rPr>
            <w:rFonts w:ascii="Times New Roman" w:hAnsi="Times New Roman" w:cs="Times New Roman"/>
            <w:color w:val="000000" w:themeColor="text1"/>
          </w:rPr>
          <w:t>.</w:t>
        </w:r>
      </w:ins>
      <w:del w:id="43" w:author="Baechtel, Mark" w:date="2023-05-02T18:05:00Z">
        <w:r w:rsidRPr="458BC819" w:rsidDel="00CC35F1">
          <w:rPr>
            <w:rFonts w:ascii="Times New Roman" w:hAnsi="Times New Roman" w:cs="Times New Roman"/>
            <w:color w:val="000000" w:themeColor="text1"/>
          </w:rPr>
          <w:delText>?</w:delText>
        </w:r>
      </w:del>
      <w:r w:rsidR="00FF77CC" w:rsidRPr="458BC819">
        <w:rPr>
          <w:rFonts w:ascii="Times New Roman" w:hAnsi="Times New Roman" w:cs="Times New Roman"/>
          <w:color w:val="000000" w:themeColor="text1"/>
        </w:rPr>
        <w:t xml:space="preserve"> </w:t>
      </w:r>
    </w:p>
    <w:p w14:paraId="6BFEEFEB" w14:textId="31CCF510" w:rsidR="00BF790D" w:rsidRPr="00B75682" w:rsidRDefault="00B75682" w:rsidP="007B0BBC">
      <w:pPr>
        <w:spacing w:line="480" w:lineRule="auto"/>
        <w:jc w:val="center"/>
        <w:rPr>
          <w:rFonts w:ascii="Times New Roman" w:hAnsi="Times New Roman" w:cs="Times New Roman"/>
          <w:b/>
          <w:bCs/>
        </w:rPr>
      </w:pPr>
      <w:r>
        <w:rPr>
          <w:rFonts w:ascii="Times New Roman" w:hAnsi="Times New Roman" w:cs="Times New Roman"/>
          <w:b/>
          <w:bCs/>
        </w:rPr>
        <w:t>Depictions of Native Americans</w:t>
      </w:r>
      <w:r w:rsidR="00BF790D" w:rsidRPr="00B75682">
        <w:rPr>
          <w:rFonts w:ascii="Times New Roman" w:hAnsi="Times New Roman" w:cs="Times New Roman"/>
          <w:b/>
          <w:bCs/>
        </w:rPr>
        <w:t xml:space="preserve"> on Postcards</w:t>
      </w:r>
    </w:p>
    <w:p w14:paraId="5813B0BB" w14:textId="070AD236" w:rsidR="0040795A" w:rsidRPr="005D0DD6" w:rsidRDefault="0093744F" w:rsidP="005D0DD6">
      <w:pPr>
        <w:spacing w:line="480" w:lineRule="auto"/>
        <w:ind w:firstLine="720"/>
        <w:rPr>
          <w:rFonts w:ascii="Times New Roman" w:hAnsi="Times New Roman" w:cs="Times New Roman"/>
          <w:color w:val="000000" w:themeColor="text1"/>
        </w:rPr>
      </w:pPr>
      <w:r w:rsidRPr="458BC819">
        <w:rPr>
          <w:rFonts w:ascii="Times New Roman" w:hAnsi="Times New Roman" w:cs="Times New Roman"/>
        </w:rPr>
        <w:t>In trying to understand</w:t>
      </w:r>
      <w:r w:rsidR="00CF00EE" w:rsidRPr="458BC819">
        <w:rPr>
          <w:rFonts w:ascii="Times New Roman" w:hAnsi="Times New Roman" w:cs="Times New Roman"/>
        </w:rPr>
        <w:t xml:space="preserve"> </w:t>
      </w:r>
      <w:r w:rsidR="003E166C" w:rsidRPr="458BC819">
        <w:rPr>
          <w:rFonts w:ascii="Times New Roman" w:hAnsi="Times New Roman" w:cs="Times New Roman"/>
        </w:rPr>
        <w:t xml:space="preserve">these </w:t>
      </w:r>
      <w:r w:rsidR="00F23503" w:rsidRPr="458BC819">
        <w:rPr>
          <w:rFonts w:ascii="Times New Roman" w:hAnsi="Times New Roman" w:cs="Times New Roman"/>
        </w:rPr>
        <w:t>three specific cards from Oklahoma</w:t>
      </w:r>
      <w:r w:rsidR="003E166C" w:rsidRPr="458BC819">
        <w:rPr>
          <w:rFonts w:ascii="Times New Roman" w:hAnsi="Times New Roman" w:cs="Times New Roman"/>
        </w:rPr>
        <w:t xml:space="preserve">, </w:t>
      </w:r>
      <w:r w:rsidR="00A16288" w:rsidRPr="458BC819">
        <w:rPr>
          <w:rFonts w:ascii="Times New Roman" w:hAnsi="Times New Roman" w:cs="Times New Roman"/>
        </w:rPr>
        <w:t xml:space="preserve">it helps to </w:t>
      </w:r>
      <w:r w:rsidR="000B3A7F" w:rsidRPr="458BC819">
        <w:rPr>
          <w:rFonts w:ascii="Times New Roman" w:hAnsi="Times New Roman" w:cs="Times New Roman"/>
        </w:rPr>
        <w:t xml:space="preserve">know </w:t>
      </w:r>
      <w:ins w:id="44" w:author="Baechtel, Mark" w:date="2023-05-02T18:08:00Z">
        <w:r w:rsidR="2BA37901" w:rsidRPr="458BC819">
          <w:rPr>
            <w:rFonts w:ascii="Times New Roman" w:hAnsi="Times New Roman" w:cs="Times New Roman"/>
          </w:rPr>
          <w:t xml:space="preserve">how </w:t>
        </w:r>
      </w:ins>
      <w:del w:id="45" w:author="Baechtel, Mark" w:date="2023-05-02T18:08:00Z">
        <w:r w:rsidRPr="458BC819" w:rsidDel="000B3A7F">
          <w:rPr>
            <w:rFonts w:ascii="Times New Roman" w:hAnsi="Times New Roman" w:cs="Times New Roman"/>
          </w:rPr>
          <w:delText>the</w:delText>
        </w:r>
        <w:r w:rsidRPr="458BC819" w:rsidDel="00A16288">
          <w:rPr>
            <w:rFonts w:ascii="Times New Roman" w:hAnsi="Times New Roman" w:cs="Times New Roman"/>
          </w:rPr>
          <w:delText xml:space="preserve"> sequence of events which </w:delText>
        </w:r>
        <w:r w:rsidRPr="458BC819" w:rsidDel="006F517F">
          <w:rPr>
            <w:rFonts w:ascii="Times New Roman" w:hAnsi="Times New Roman" w:cs="Times New Roman"/>
          </w:rPr>
          <w:delText xml:space="preserve">ended </w:delText>
        </w:r>
        <w:r w:rsidRPr="458BC819" w:rsidDel="00A16288">
          <w:rPr>
            <w:rFonts w:ascii="Times New Roman" w:hAnsi="Times New Roman" w:cs="Times New Roman"/>
          </w:rPr>
          <w:delText xml:space="preserve">with </w:delText>
        </w:r>
      </w:del>
      <w:r w:rsidR="007E3B6A" w:rsidRPr="458BC819">
        <w:rPr>
          <w:rFonts w:ascii="Times New Roman" w:hAnsi="Times New Roman" w:cs="Times New Roman"/>
        </w:rPr>
        <w:t xml:space="preserve">tribes which were not native to this part of North America </w:t>
      </w:r>
      <w:del w:id="46" w:author="Baechtel, Mark" w:date="2023-05-02T18:08:00Z">
        <w:r w:rsidRPr="458BC819" w:rsidDel="007E3B6A">
          <w:rPr>
            <w:rFonts w:ascii="Times New Roman" w:hAnsi="Times New Roman" w:cs="Times New Roman"/>
          </w:rPr>
          <w:delText>taking</w:delText>
        </w:r>
      </w:del>
      <w:ins w:id="47" w:author="Baechtel, Mark" w:date="2023-05-02T18:08:00Z">
        <w:r w:rsidR="64610D3F" w:rsidRPr="458BC819">
          <w:rPr>
            <w:rFonts w:ascii="Times New Roman" w:hAnsi="Times New Roman" w:cs="Times New Roman"/>
          </w:rPr>
          <w:t>ended</w:t>
        </w:r>
      </w:ins>
      <w:r w:rsidR="007E3B6A" w:rsidRPr="458BC819">
        <w:rPr>
          <w:rFonts w:ascii="Times New Roman" w:hAnsi="Times New Roman" w:cs="Times New Roman"/>
        </w:rPr>
        <w:t xml:space="preserve"> up </w:t>
      </w:r>
      <w:del w:id="48" w:author="Baechtel, Mark" w:date="2023-05-02T18:08:00Z">
        <w:r w:rsidRPr="458BC819" w:rsidDel="007E3B6A">
          <w:rPr>
            <w:rFonts w:ascii="Times New Roman" w:hAnsi="Times New Roman" w:cs="Times New Roman"/>
          </w:rPr>
          <w:delText xml:space="preserve">residence </w:delText>
        </w:r>
      </w:del>
      <w:r w:rsidR="007E3B6A" w:rsidRPr="458BC819">
        <w:rPr>
          <w:rFonts w:ascii="Times New Roman" w:hAnsi="Times New Roman" w:cs="Times New Roman"/>
        </w:rPr>
        <w:t xml:space="preserve">in Oklahoma. </w:t>
      </w:r>
      <w:r w:rsidR="00801071" w:rsidRPr="458BC819">
        <w:rPr>
          <w:rFonts w:ascii="Times New Roman" w:hAnsi="Times New Roman" w:cs="Times New Roman"/>
        </w:rPr>
        <w:t>Th</w:t>
      </w:r>
      <w:r w:rsidR="000858B9" w:rsidRPr="458BC819">
        <w:rPr>
          <w:rFonts w:ascii="Times New Roman" w:hAnsi="Times New Roman" w:cs="Times New Roman"/>
        </w:rPr>
        <w:t xml:space="preserve">e relationship of </w:t>
      </w:r>
      <w:r w:rsidR="00EF4EC5" w:rsidRPr="458BC819">
        <w:rPr>
          <w:rFonts w:ascii="Times New Roman" w:hAnsi="Times New Roman" w:cs="Times New Roman"/>
        </w:rPr>
        <w:t>Native American</w:t>
      </w:r>
      <w:r w:rsidR="000858B9" w:rsidRPr="458BC819">
        <w:rPr>
          <w:rFonts w:ascii="Times New Roman" w:hAnsi="Times New Roman" w:cs="Times New Roman"/>
        </w:rPr>
        <w:t xml:space="preserve"> people </w:t>
      </w:r>
      <w:r w:rsidR="00907B4B" w:rsidRPr="458BC819">
        <w:rPr>
          <w:rFonts w:ascii="Times New Roman" w:hAnsi="Times New Roman" w:cs="Times New Roman"/>
        </w:rPr>
        <w:t xml:space="preserve">to </w:t>
      </w:r>
      <w:r w:rsidR="000858B9" w:rsidRPr="458BC819">
        <w:rPr>
          <w:rFonts w:ascii="Times New Roman" w:hAnsi="Times New Roman" w:cs="Times New Roman"/>
        </w:rPr>
        <w:t>Oklahoma</w:t>
      </w:r>
      <w:r w:rsidR="00801071" w:rsidRPr="458BC819">
        <w:rPr>
          <w:rFonts w:ascii="Times New Roman" w:hAnsi="Times New Roman" w:cs="Times New Roman"/>
        </w:rPr>
        <w:t xml:space="preserve">, in </w:t>
      </w:r>
      <w:r w:rsidR="00801071" w:rsidRPr="458BC819">
        <w:rPr>
          <w:rFonts w:ascii="Times New Roman" w:hAnsi="Times New Roman" w:cs="Times New Roman"/>
          <w:color w:val="000000" w:themeColor="text1"/>
        </w:rPr>
        <w:t>turn,</w:t>
      </w:r>
      <w:r w:rsidR="00485F62" w:rsidRPr="458BC819">
        <w:rPr>
          <w:rFonts w:ascii="Times New Roman" w:hAnsi="Times New Roman" w:cs="Times New Roman"/>
          <w:color w:val="000000" w:themeColor="text1"/>
        </w:rPr>
        <w:t xml:space="preserve"> </w:t>
      </w:r>
      <w:commentRangeStart w:id="49"/>
      <w:r w:rsidR="00F81ABA" w:rsidRPr="458BC819">
        <w:rPr>
          <w:rFonts w:ascii="Times New Roman" w:hAnsi="Times New Roman" w:cs="Times New Roman"/>
          <w:color w:val="000000" w:themeColor="text1"/>
        </w:rPr>
        <w:t xml:space="preserve">further </w:t>
      </w:r>
      <w:r w:rsidR="00EB478F" w:rsidRPr="458BC819">
        <w:rPr>
          <w:rFonts w:ascii="Times New Roman" w:hAnsi="Times New Roman" w:cs="Times New Roman"/>
          <w:color w:val="000000" w:themeColor="text1"/>
        </w:rPr>
        <w:t>irritate</w:t>
      </w:r>
      <w:r w:rsidR="003526C2" w:rsidRPr="458BC819">
        <w:rPr>
          <w:rFonts w:ascii="Times New Roman" w:hAnsi="Times New Roman" w:cs="Times New Roman"/>
          <w:color w:val="000000" w:themeColor="text1"/>
        </w:rPr>
        <w:t>s</w:t>
      </w:r>
      <w:r w:rsidR="00801071" w:rsidRPr="458BC819">
        <w:rPr>
          <w:rFonts w:ascii="Times New Roman" w:hAnsi="Times New Roman" w:cs="Times New Roman"/>
          <w:color w:val="000000" w:themeColor="text1"/>
        </w:rPr>
        <w:t xml:space="preserve"> </w:t>
      </w:r>
      <w:r w:rsidR="002B12A3" w:rsidRPr="458BC819">
        <w:rPr>
          <w:rFonts w:ascii="Times New Roman" w:hAnsi="Times New Roman" w:cs="Times New Roman"/>
          <w:color w:val="000000" w:themeColor="text1"/>
        </w:rPr>
        <w:t>the</w:t>
      </w:r>
      <w:r w:rsidR="00C329E5" w:rsidRPr="458BC819">
        <w:rPr>
          <w:rFonts w:ascii="Times New Roman" w:hAnsi="Times New Roman" w:cs="Times New Roman"/>
          <w:color w:val="000000" w:themeColor="text1"/>
        </w:rPr>
        <w:t>se</w:t>
      </w:r>
      <w:r w:rsidR="002B12A3" w:rsidRPr="458BC819">
        <w:rPr>
          <w:rFonts w:ascii="Times New Roman" w:hAnsi="Times New Roman" w:cs="Times New Roman"/>
          <w:color w:val="000000" w:themeColor="text1"/>
        </w:rPr>
        <w:t xml:space="preserve"> postcard</w:t>
      </w:r>
      <w:r w:rsidR="00C329E5" w:rsidRPr="458BC819">
        <w:rPr>
          <w:rFonts w:ascii="Times New Roman" w:hAnsi="Times New Roman" w:cs="Times New Roman"/>
          <w:color w:val="000000" w:themeColor="text1"/>
        </w:rPr>
        <w:t>s’</w:t>
      </w:r>
      <w:r w:rsidR="00FC56FC" w:rsidRPr="458BC819">
        <w:rPr>
          <w:rFonts w:ascii="Times New Roman" w:hAnsi="Times New Roman" w:cs="Times New Roman"/>
          <w:color w:val="000000" w:themeColor="text1"/>
        </w:rPr>
        <w:t xml:space="preserve"> capitalizations </w:t>
      </w:r>
      <w:r w:rsidR="00C329E5" w:rsidRPr="458BC819">
        <w:rPr>
          <w:rFonts w:ascii="Times New Roman" w:hAnsi="Times New Roman" w:cs="Times New Roman"/>
          <w:color w:val="000000" w:themeColor="text1"/>
        </w:rPr>
        <w:t xml:space="preserve">on </w:t>
      </w:r>
      <w:r w:rsidR="00FC56FC" w:rsidRPr="458BC819">
        <w:rPr>
          <w:rFonts w:ascii="Times New Roman" w:hAnsi="Times New Roman" w:cs="Times New Roman"/>
          <w:color w:val="000000" w:themeColor="text1"/>
        </w:rPr>
        <w:t xml:space="preserve">the </w:t>
      </w:r>
      <w:r w:rsidR="00907B4B" w:rsidRPr="458BC819">
        <w:rPr>
          <w:rFonts w:ascii="Times New Roman" w:hAnsi="Times New Roman" w:cs="Times New Roman"/>
          <w:color w:val="000000" w:themeColor="text1"/>
        </w:rPr>
        <w:t xml:space="preserve">already-existing </w:t>
      </w:r>
      <w:r w:rsidR="00FC56FC" w:rsidRPr="458BC819">
        <w:rPr>
          <w:rFonts w:ascii="Times New Roman" w:hAnsi="Times New Roman" w:cs="Times New Roman"/>
          <w:color w:val="000000" w:themeColor="text1"/>
        </w:rPr>
        <w:t xml:space="preserve">United </w:t>
      </w:r>
      <w:proofErr w:type="spellStart"/>
      <w:r w:rsidR="00FC56FC" w:rsidRPr="458BC819">
        <w:rPr>
          <w:rFonts w:ascii="Times New Roman" w:hAnsi="Times New Roman" w:cs="Times New Roman"/>
          <w:color w:val="000000" w:themeColor="text1"/>
        </w:rPr>
        <w:t>Stat</w:t>
      </w:r>
      <w:r w:rsidR="00C329E5" w:rsidRPr="458BC819">
        <w:rPr>
          <w:rFonts w:ascii="Times New Roman" w:hAnsi="Times New Roman" w:cs="Times New Roman"/>
          <w:color w:val="000000" w:themeColor="text1"/>
        </w:rPr>
        <w:t>e</w:t>
      </w:r>
      <w:r w:rsidR="00FC56FC" w:rsidRPr="458BC819">
        <w:rPr>
          <w:rFonts w:ascii="Times New Roman" w:hAnsi="Times New Roman" w:cs="Times New Roman"/>
          <w:color w:val="000000" w:themeColor="text1"/>
        </w:rPr>
        <w:t>s’s</w:t>
      </w:r>
      <w:proofErr w:type="spellEnd"/>
      <w:r w:rsidR="00FC56FC" w:rsidRPr="458BC819">
        <w:rPr>
          <w:rFonts w:ascii="Times New Roman" w:hAnsi="Times New Roman" w:cs="Times New Roman"/>
          <w:color w:val="000000" w:themeColor="text1"/>
        </w:rPr>
        <w:t xml:space="preserve"> stereotypes</w:t>
      </w:r>
      <w:commentRangeEnd w:id="49"/>
      <w:r>
        <w:rPr>
          <w:rStyle w:val="CommentReference"/>
        </w:rPr>
        <w:commentReference w:id="49"/>
      </w:r>
      <w:r w:rsidR="00FC56FC" w:rsidRPr="458BC819">
        <w:rPr>
          <w:rFonts w:ascii="Times New Roman" w:hAnsi="Times New Roman" w:cs="Times New Roman"/>
          <w:color w:val="000000" w:themeColor="text1"/>
        </w:rPr>
        <w:t xml:space="preserve">.  </w:t>
      </w:r>
    </w:p>
    <w:p w14:paraId="7E80AE2E" w14:textId="572D8256" w:rsidR="005631EB" w:rsidRPr="00296E15" w:rsidRDefault="54DF16D2" w:rsidP="00296E15">
      <w:pPr>
        <w:spacing w:line="480" w:lineRule="auto"/>
        <w:ind w:firstLine="720"/>
        <w:rPr>
          <w:rFonts w:ascii="Times New Roman" w:eastAsia="Times New Roman" w:hAnsi="Times New Roman" w:cs="Times New Roman"/>
        </w:rPr>
      </w:pPr>
      <w:r w:rsidRPr="005D0DD6">
        <w:rPr>
          <w:rFonts w:ascii="Times New Roman" w:hAnsi="Times New Roman" w:cs="Times New Roman"/>
          <w:color w:val="000000" w:themeColor="text1"/>
        </w:rPr>
        <w:t xml:space="preserve">When Andrew Johnson signed the </w:t>
      </w:r>
      <w:r w:rsidR="315F5905" w:rsidRPr="005D0DD6">
        <w:rPr>
          <w:rFonts w:ascii="Times New Roman" w:hAnsi="Times New Roman" w:cs="Times New Roman"/>
          <w:color w:val="000000" w:themeColor="text1"/>
        </w:rPr>
        <w:t>Indian Removal Act of 1830, “some 60,000 Native Americans were forced westward into ‘Indian Territory</w:t>
      </w:r>
      <w:r w:rsidR="613C81E7" w:rsidRPr="005D0DD6">
        <w:rPr>
          <w:rFonts w:ascii="Times New Roman" w:hAnsi="Times New Roman" w:cs="Times New Roman"/>
          <w:color w:val="000000" w:themeColor="text1"/>
        </w:rPr>
        <w:t>’”</w:t>
      </w:r>
      <w:r w:rsidR="006361BD" w:rsidRPr="005D0DD6">
        <w:rPr>
          <w:rStyle w:val="EndnoteReference"/>
          <w:rFonts w:ascii="Times New Roman" w:hAnsi="Times New Roman" w:cs="Times New Roman"/>
          <w:color w:val="000000" w:themeColor="text1"/>
        </w:rPr>
        <w:endnoteReference w:id="4"/>
      </w:r>
      <w:r w:rsidR="59AEA18C" w:rsidRPr="005D0DD6">
        <w:rPr>
          <w:rFonts w:ascii="Times New Roman" w:hAnsi="Times New Roman" w:cs="Times New Roman"/>
          <w:color w:val="000000" w:themeColor="text1"/>
        </w:rPr>
        <w:t xml:space="preserve">. </w:t>
      </w:r>
      <w:r w:rsidR="4AC59981" w:rsidRPr="005D0DD6">
        <w:rPr>
          <w:rFonts w:ascii="Times New Roman" w:hAnsi="Times New Roman" w:cs="Times New Roman"/>
          <w:color w:val="000000" w:themeColor="text1"/>
        </w:rPr>
        <w:t xml:space="preserve">This </w:t>
      </w:r>
      <w:r w:rsidR="61CAB500" w:rsidRPr="005D0DD6">
        <w:rPr>
          <w:rFonts w:ascii="Times New Roman" w:hAnsi="Times New Roman" w:cs="Times New Roman"/>
          <w:color w:val="000000" w:themeColor="text1"/>
        </w:rPr>
        <w:t xml:space="preserve">act of </w:t>
      </w:r>
      <w:commentRangeStart w:id="50"/>
      <w:r w:rsidR="61CAB500" w:rsidRPr="005D0DD6">
        <w:rPr>
          <w:rFonts w:ascii="Times New Roman" w:hAnsi="Times New Roman" w:cs="Times New Roman"/>
          <w:color w:val="000000" w:themeColor="text1"/>
        </w:rPr>
        <w:t xml:space="preserve">inherent </w:t>
      </w:r>
      <w:commentRangeEnd w:id="50"/>
      <w:r w:rsidR="00CF4E72">
        <w:rPr>
          <w:rStyle w:val="CommentReference"/>
        </w:rPr>
        <w:commentReference w:id="50"/>
      </w:r>
      <w:r w:rsidR="4AC59981" w:rsidRPr="005D0DD6">
        <w:rPr>
          <w:rFonts w:ascii="Times New Roman" w:hAnsi="Times New Roman" w:cs="Times New Roman"/>
          <w:color w:val="000000" w:themeColor="text1"/>
        </w:rPr>
        <w:t xml:space="preserve">dispossession removed </w:t>
      </w:r>
      <w:proofErr w:type="spellStart"/>
      <w:r w:rsidR="4AC59981" w:rsidRPr="005D0DD6">
        <w:rPr>
          <w:rFonts w:ascii="Times New Roman" w:hAnsi="Times New Roman" w:cs="Times New Roman"/>
          <w:color w:val="000000" w:themeColor="text1"/>
        </w:rPr>
        <w:t>tribes</w:t>
      </w:r>
      <w:del w:id="51" w:author="Baechtel, Mark" w:date="2023-05-02T18:10:00Z">
        <w:r w:rsidR="00CF4E72" w:rsidRPr="6F60362C" w:rsidDel="54DF16D2">
          <w:rPr>
            <w:rFonts w:ascii="Times New Roman" w:hAnsi="Times New Roman" w:cs="Times New Roman"/>
            <w:color w:val="000000" w:themeColor="text1"/>
          </w:rPr>
          <w:delText xml:space="preserve">, such as </w:delText>
        </w:r>
      </w:del>
      <w:ins w:id="52" w:author="Baechtel, Mark" w:date="2023-05-02T18:10:00Z">
        <w:r w:rsidR="563F1E61" w:rsidRPr="6F60362C">
          <w:rPr>
            <w:rFonts w:ascii="Times New Roman" w:hAnsi="Times New Roman" w:cs="Times New Roman"/>
            <w:color w:val="000000" w:themeColor="text1"/>
          </w:rPr>
          <w:t>including</w:t>
        </w:r>
        <w:proofErr w:type="spellEnd"/>
        <w:r w:rsidR="563F1E61" w:rsidRPr="6F60362C">
          <w:rPr>
            <w:rFonts w:ascii="Times New Roman" w:hAnsi="Times New Roman" w:cs="Times New Roman"/>
            <w:color w:val="000000" w:themeColor="text1"/>
          </w:rPr>
          <w:t xml:space="preserve"> </w:t>
        </w:r>
      </w:ins>
      <w:r w:rsidR="4AC59981" w:rsidRPr="005D0DD6">
        <w:rPr>
          <w:rFonts w:ascii="Times New Roman" w:hAnsi="Times New Roman" w:cs="Times New Roman"/>
          <w:color w:val="000000" w:themeColor="text1"/>
        </w:rPr>
        <w:t>the Chicka</w:t>
      </w:r>
      <w:r w:rsidR="1F4062E5" w:rsidRPr="005D0DD6">
        <w:rPr>
          <w:rFonts w:ascii="Times New Roman" w:hAnsi="Times New Roman" w:cs="Times New Roman"/>
          <w:color w:val="000000" w:themeColor="text1"/>
        </w:rPr>
        <w:t>saw, Seminole, Cherokee, Choctaw</w:t>
      </w:r>
      <w:r w:rsidR="68EC07C3" w:rsidRPr="005D0DD6">
        <w:rPr>
          <w:rFonts w:ascii="Times New Roman" w:hAnsi="Times New Roman" w:cs="Times New Roman"/>
          <w:color w:val="000000" w:themeColor="text1"/>
        </w:rPr>
        <w:t xml:space="preserve">, </w:t>
      </w:r>
      <w:r w:rsidR="5A3586C8" w:rsidRPr="005D0DD6">
        <w:rPr>
          <w:rFonts w:ascii="Times New Roman" w:hAnsi="Times New Roman" w:cs="Times New Roman"/>
          <w:color w:val="000000" w:themeColor="text1"/>
        </w:rPr>
        <w:t xml:space="preserve">and </w:t>
      </w:r>
      <w:r w:rsidR="1D64D997" w:rsidRPr="005D0DD6">
        <w:rPr>
          <w:rFonts w:ascii="Times New Roman" w:hAnsi="Times New Roman" w:cs="Times New Roman"/>
          <w:color w:val="000000" w:themeColor="text1"/>
        </w:rPr>
        <w:t>Muscogee</w:t>
      </w:r>
      <w:r w:rsidR="5A3586C8" w:rsidRPr="005D0DD6">
        <w:rPr>
          <w:rFonts w:ascii="Times New Roman" w:hAnsi="Times New Roman" w:cs="Times New Roman"/>
          <w:color w:val="000000" w:themeColor="text1"/>
        </w:rPr>
        <w:t xml:space="preserve"> from their native lands</w:t>
      </w:r>
      <w:ins w:id="53" w:author="Baechtel, Mark" w:date="2023-05-02T18:10:00Z">
        <w:r w:rsidR="1C489E38" w:rsidRPr="6F60362C">
          <w:rPr>
            <w:rFonts w:ascii="Times New Roman" w:hAnsi="Times New Roman" w:cs="Times New Roman"/>
            <w:color w:val="000000" w:themeColor="text1"/>
          </w:rPr>
          <w:t>,</w:t>
        </w:r>
      </w:ins>
      <w:r w:rsidR="5A3586C8" w:rsidRPr="005D0DD6">
        <w:rPr>
          <w:rFonts w:ascii="Times New Roman" w:hAnsi="Times New Roman" w:cs="Times New Roman"/>
          <w:color w:val="000000" w:themeColor="text1"/>
        </w:rPr>
        <w:t xml:space="preserve"> </w:t>
      </w:r>
      <w:r w:rsidR="10F9C1D6" w:rsidRPr="005D0DD6">
        <w:rPr>
          <w:rFonts w:ascii="Times New Roman" w:hAnsi="Times New Roman" w:cs="Times New Roman"/>
          <w:color w:val="000000" w:themeColor="text1"/>
        </w:rPr>
        <w:t xml:space="preserve">into </w:t>
      </w:r>
      <w:r w:rsidR="545345CF" w:rsidRPr="005D0DD6">
        <w:rPr>
          <w:rFonts w:ascii="Times New Roman" w:hAnsi="Times New Roman" w:cs="Times New Roman"/>
          <w:color w:val="000000" w:themeColor="text1"/>
        </w:rPr>
        <w:t xml:space="preserve">land </w:t>
      </w:r>
      <w:r w:rsidR="25E82E32" w:rsidRPr="005D0DD6">
        <w:rPr>
          <w:rFonts w:ascii="Times New Roman" w:hAnsi="Times New Roman" w:cs="Times New Roman"/>
          <w:color w:val="000000" w:themeColor="text1"/>
        </w:rPr>
        <w:t xml:space="preserve">supposedly </w:t>
      </w:r>
      <w:r w:rsidR="54B83DAA" w:rsidRPr="005D0DD6">
        <w:rPr>
          <w:rFonts w:ascii="Times New Roman" w:hAnsi="Times New Roman" w:cs="Times New Roman"/>
          <w:color w:val="000000" w:themeColor="text1"/>
        </w:rPr>
        <w:t xml:space="preserve">set aside </w:t>
      </w:r>
      <w:r w:rsidR="10F9C1D6" w:rsidRPr="005D0DD6">
        <w:rPr>
          <w:rFonts w:ascii="Times New Roman" w:hAnsi="Times New Roman" w:cs="Times New Roman"/>
          <w:color w:val="000000" w:themeColor="text1"/>
        </w:rPr>
        <w:t>for them by the government</w:t>
      </w:r>
      <w:r w:rsidR="00D958CA" w:rsidRPr="005D0DD6">
        <w:rPr>
          <w:rStyle w:val="EndnoteReference"/>
          <w:rFonts w:ascii="Times New Roman" w:hAnsi="Times New Roman" w:cs="Times New Roman"/>
          <w:color w:val="000000" w:themeColor="text1"/>
        </w:rPr>
        <w:endnoteReference w:id="5"/>
      </w:r>
      <w:r w:rsidR="4CE15E19" w:rsidRPr="005D0DD6">
        <w:rPr>
          <w:rFonts w:ascii="Times New Roman" w:hAnsi="Times New Roman" w:cs="Times New Roman"/>
          <w:color w:val="000000" w:themeColor="text1"/>
        </w:rPr>
        <w:t xml:space="preserve">. </w:t>
      </w:r>
      <w:r w:rsidR="45B5C3B0" w:rsidRPr="005D0DD6">
        <w:rPr>
          <w:rFonts w:ascii="Times New Roman" w:hAnsi="Times New Roman" w:cs="Times New Roman"/>
          <w:color w:val="000000" w:themeColor="text1"/>
        </w:rPr>
        <w:t>T</w:t>
      </w:r>
      <w:r w:rsidR="17CCDC9E" w:rsidRPr="005D0DD6">
        <w:rPr>
          <w:rFonts w:ascii="Times New Roman" w:hAnsi="Times New Roman" w:cs="Times New Roman"/>
          <w:color w:val="000000" w:themeColor="text1"/>
        </w:rPr>
        <w:t xml:space="preserve">hese </w:t>
      </w:r>
      <w:r w:rsidR="54B83DAA" w:rsidRPr="005D0DD6">
        <w:rPr>
          <w:rFonts w:ascii="Times New Roman" w:hAnsi="Times New Roman" w:cs="Times New Roman"/>
          <w:color w:val="000000" w:themeColor="text1"/>
        </w:rPr>
        <w:t>nations</w:t>
      </w:r>
      <w:r w:rsidR="64BDCD2F" w:rsidRPr="005D0DD6">
        <w:rPr>
          <w:rFonts w:ascii="Times New Roman" w:eastAsia="Times New Roman" w:hAnsi="Times New Roman" w:cs="Times New Roman"/>
          <w:color w:val="000000" w:themeColor="text1"/>
        </w:rPr>
        <w:t xml:space="preserve">—known colloquially as “the </w:t>
      </w:r>
      <w:r w:rsidR="52FA8D50" w:rsidRPr="005D0DD6">
        <w:rPr>
          <w:rFonts w:ascii="Times New Roman" w:eastAsia="Times New Roman" w:hAnsi="Times New Roman" w:cs="Times New Roman"/>
          <w:color w:val="000000" w:themeColor="text1"/>
        </w:rPr>
        <w:t>Five Tribes of Oklahoma</w:t>
      </w:r>
      <w:r w:rsidR="64BDCD2F" w:rsidRPr="005D0DD6">
        <w:rPr>
          <w:rFonts w:ascii="Times New Roman" w:eastAsia="Times New Roman" w:hAnsi="Times New Roman" w:cs="Times New Roman"/>
          <w:color w:val="000000" w:themeColor="text1"/>
        </w:rPr>
        <w:t>” —</w:t>
      </w:r>
      <w:r w:rsidR="05F0FC55" w:rsidRPr="005D0DD6">
        <w:rPr>
          <w:rFonts w:ascii="Times New Roman" w:hAnsi="Times New Roman" w:cs="Times New Roman"/>
          <w:color w:val="000000" w:themeColor="text1"/>
        </w:rPr>
        <w:t xml:space="preserve">were forcibly moved </w:t>
      </w:r>
      <w:r w:rsidR="16ED8688" w:rsidRPr="005D0DD6">
        <w:rPr>
          <w:rFonts w:ascii="Times New Roman" w:hAnsi="Times New Roman" w:cs="Times New Roman"/>
          <w:color w:val="000000" w:themeColor="text1"/>
        </w:rPr>
        <w:t xml:space="preserve">to what became </w:t>
      </w:r>
      <w:r w:rsidR="17CCDC9E" w:rsidRPr="005D0DD6">
        <w:rPr>
          <w:rFonts w:ascii="Times New Roman" w:hAnsi="Times New Roman" w:cs="Times New Roman"/>
          <w:color w:val="000000" w:themeColor="text1"/>
        </w:rPr>
        <w:t xml:space="preserve">Oklahoma, the </w:t>
      </w:r>
      <w:r w:rsidR="10F9C1D6" w:rsidRPr="005D0DD6">
        <w:rPr>
          <w:rFonts w:ascii="Times New Roman" w:hAnsi="Times New Roman" w:cs="Times New Roman"/>
          <w:color w:val="000000" w:themeColor="text1"/>
        </w:rPr>
        <w:t>“</w:t>
      </w:r>
      <w:r w:rsidR="3181D626">
        <w:rPr>
          <w:rFonts w:ascii="Times New Roman" w:hAnsi="Times New Roman" w:cs="Times New Roman"/>
          <w:color w:val="000000" w:themeColor="text1"/>
        </w:rPr>
        <w:t xml:space="preserve">final </w:t>
      </w:r>
      <w:r w:rsidR="1805EA76" w:rsidRPr="005D0DD6">
        <w:rPr>
          <w:rFonts w:ascii="Times New Roman" w:hAnsi="Times New Roman" w:cs="Times New Roman"/>
          <w:color w:val="000000" w:themeColor="text1"/>
        </w:rPr>
        <w:t>destination</w:t>
      </w:r>
      <w:r w:rsidR="10F9C1D6" w:rsidRPr="005D0DD6">
        <w:rPr>
          <w:rFonts w:ascii="Times New Roman" w:hAnsi="Times New Roman" w:cs="Times New Roman"/>
          <w:color w:val="000000" w:themeColor="text1"/>
        </w:rPr>
        <w:t xml:space="preserve"> of the trail of tears</w:t>
      </w:r>
      <w:r w:rsidR="00BF3422" w:rsidRPr="005D0DD6">
        <w:rPr>
          <w:rStyle w:val="EndnoteReference"/>
          <w:rFonts w:ascii="Times New Roman" w:hAnsi="Times New Roman" w:cs="Times New Roman"/>
          <w:color w:val="000000" w:themeColor="text1"/>
        </w:rPr>
        <w:endnoteReference w:id="6"/>
      </w:r>
      <w:r w:rsidR="6E6F49D0" w:rsidRPr="005D0DD6">
        <w:rPr>
          <w:rFonts w:ascii="Times New Roman" w:hAnsi="Times New Roman" w:cs="Times New Roman"/>
          <w:color w:val="000000" w:themeColor="text1"/>
        </w:rPr>
        <w:t>.</w:t>
      </w:r>
      <w:ins w:id="54" w:author="Baechtel, Mark" w:date="2023-05-02T18:11:00Z">
        <w:r w:rsidR="059F1C2A" w:rsidRPr="6F60362C">
          <w:rPr>
            <w:rFonts w:ascii="Times New Roman" w:hAnsi="Times New Roman" w:cs="Times New Roman"/>
            <w:color w:val="000000" w:themeColor="text1"/>
          </w:rPr>
          <w:t>”</w:t>
        </w:r>
      </w:ins>
      <w:r w:rsidR="6E6F49D0" w:rsidRPr="005D0DD6">
        <w:rPr>
          <w:rFonts w:ascii="Times New Roman" w:hAnsi="Times New Roman" w:cs="Times New Roman"/>
          <w:color w:val="000000" w:themeColor="text1"/>
        </w:rPr>
        <w:t xml:space="preserve"> It is important to note</w:t>
      </w:r>
      <w:r w:rsidR="1805EA76">
        <w:rPr>
          <w:rFonts w:ascii="Times New Roman" w:hAnsi="Times New Roman" w:cs="Times New Roman"/>
          <w:color w:val="000000" w:themeColor="text1"/>
        </w:rPr>
        <w:t xml:space="preserve"> </w:t>
      </w:r>
      <w:r w:rsidR="6E6F49D0" w:rsidRPr="005D0DD6">
        <w:rPr>
          <w:rFonts w:ascii="Times New Roman" w:hAnsi="Times New Roman" w:cs="Times New Roman"/>
          <w:color w:val="000000" w:themeColor="text1"/>
        </w:rPr>
        <w:t>that</w:t>
      </w:r>
      <w:r w:rsidR="0584FAB5">
        <w:rPr>
          <w:rFonts w:ascii="Times New Roman" w:hAnsi="Times New Roman" w:cs="Times New Roman"/>
          <w:color w:val="000000" w:themeColor="text1"/>
        </w:rPr>
        <w:t xml:space="preserve"> while this was happening, </w:t>
      </w:r>
      <w:r w:rsidR="19115227">
        <w:rPr>
          <w:rFonts w:ascii="Times New Roman" w:hAnsi="Times New Roman" w:cs="Times New Roman"/>
          <w:color w:val="000000" w:themeColor="text1"/>
        </w:rPr>
        <w:t xml:space="preserve">however, </w:t>
      </w:r>
      <w:r w:rsidR="19115227" w:rsidRPr="005D0DD6">
        <w:rPr>
          <w:rFonts w:ascii="Times New Roman" w:hAnsi="Times New Roman" w:cs="Times New Roman"/>
          <w:color w:val="000000" w:themeColor="text1"/>
        </w:rPr>
        <w:t>Native</w:t>
      </w:r>
      <w:r w:rsidR="3D197329" w:rsidRPr="005D0DD6">
        <w:rPr>
          <w:rFonts w:ascii="Times New Roman" w:hAnsi="Times New Roman" w:cs="Times New Roman"/>
          <w:color w:val="000000" w:themeColor="text1"/>
        </w:rPr>
        <w:t xml:space="preserve"> Americans </w:t>
      </w:r>
      <w:commentRangeStart w:id="55"/>
      <w:r w:rsidR="3D197329" w:rsidRPr="005D0DD6">
        <w:rPr>
          <w:rFonts w:ascii="Times New Roman" w:hAnsi="Times New Roman" w:cs="Times New Roman"/>
          <w:color w:val="000000" w:themeColor="text1"/>
        </w:rPr>
        <w:t>had and still have agency</w:t>
      </w:r>
      <w:commentRangeEnd w:id="55"/>
      <w:r w:rsidR="00CF4E72">
        <w:rPr>
          <w:rStyle w:val="CommentReference"/>
        </w:rPr>
        <w:commentReference w:id="55"/>
      </w:r>
      <w:r w:rsidR="3D197329" w:rsidRPr="005D0DD6">
        <w:rPr>
          <w:rFonts w:ascii="Times New Roman" w:hAnsi="Times New Roman" w:cs="Times New Roman"/>
          <w:color w:val="000000" w:themeColor="text1"/>
        </w:rPr>
        <w:t xml:space="preserve">. </w:t>
      </w:r>
      <w:r w:rsidR="4A2FC48D" w:rsidRPr="005D0DD6">
        <w:rPr>
          <w:rFonts w:ascii="Times New Roman" w:hAnsi="Times New Roman" w:cs="Times New Roman"/>
          <w:color w:val="000000" w:themeColor="text1"/>
        </w:rPr>
        <w:t>In re</w:t>
      </w:r>
      <w:r w:rsidR="1805EA76">
        <w:rPr>
          <w:rFonts w:ascii="Times New Roman" w:hAnsi="Times New Roman" w:cs="Times New Roman"/>
          <w:color w:val="000000" w:themeColor="text1"/>
        </w:rPr>
        <w:t xml:space="preserve">sponse </w:t>
      </w:r>
      <w:r w:rsidR="4A2FC48D" w:rsidRPr="005D0DD6">
        <w:rPr>
          <w:rFonts w:ascii="Times New Roman" w:hAnsi="Times New Roman" w:cs="Times New Roman"/>
          <w:color w:val="000000" w:themeColor="text1"/>
        </w:rPr>
        <w:t xml:space="preserve">to this act, the Cherokee Nation </w:t>
      </w:r>
      <w:r w:rsidR="0E58E5C7" w:rsidRPr="005D0DD6">
        <w:rPr>
          <w:rFonts w:ascii="Times New Roman" w:hAnsi="Times New Roman" w:cs="Times New Roman"/>
          <w:color w:val="000000" w:themeColor="text1"/>
        </w:rPr>
        <w:t>established a newspaper, created petitions,</w:t>
      </w:r>
      <w:r w:rsidR="4D02B359" w:rsidRPr="005D0DD6">
        <w:rPr>
          <w:rFonts w:ascii="Times New Roman" w:hAnsi="Times New Roman" w:cs="Times New Roman"/>
          <w:color w:val="000000" w:themeColor="text1"/>
        </w:rPr>
        <w:t xml:space="preserve"> as well as took their case to the Supreme Court</w:t>
      </w:r>
      <w:r w:rsidR="5F5BDF66">
        <w:rPr>
          <w:rFonts w:ascii="Times New Roman" w:hAnsi="Times New Roman" w:cs="Times New Roman"/>
          <w:color w:val="000000" w:themeColor="text1"/>
        </w:rPr>
        <w:t xml:space="preserve"> </w:t>
      </w:r>
      <w:r w:rsidR="4D02B359" w:rsidRPr="005D0DD6">
        <w:rPr>
          <w:rFonts w:ascii="Times New Roman" w:hAnsi="Times New Roman" w:cs="Times New Roman"/>
          <w:color w:val="000000" w:themeColor="text1"/>
        </w:rPr>
        <w:t xml:space="preserve">where they </w:t>
      </w:r>
      <w:r w:rsidR="606549BC">
        <w:rPr>
          <w:rFonts w:ascii="Times New Roman" w:hAnsi="Times New Roman" w:cs="Times New Roman"/>
          <w:color w:val="000000" w:themeColor="text1"/>
        </w:rPr>
        <w:t xml:space="preserve">eventually </w:t>
      </w:r>
      <w:r w:rsidR="4D02B359" w:rsidRPr="005D0DD6">
        <w:rPr>
          <w:rFonts w:ascii="Times New Roman" w:hAnsi="Times New Roman" w:cs="Times New Roman"/>
          <w:color w:val="000000" w:themeColor="text1"/>
        </w:rPr>
        <w:t xml:space="preserve">won. </w:t>
      </w:r>
      <w:r w:rsidR="1805EA76" w:rsidRPr="005D0DD6">
        <w:rPr>
          <w:rFonts w:ascii="Times New Roman" w:hAnsi="Times New Roman" w:cs="Times New Roman"/>
          <w:color w:val="000000" w:themeColor="text1"/>
        </w:rPr>
        <w:t>Unfortunately</w:t>
      </w:r>
      <w:r w:rsidR="2690D2AB" w:rsidRPr="005D0DD6">
        <w:rPr>
          <w:rFonts w:ascii="Times New Roman" w:hAnsi="Times New Roman" w:cs="Times New Roman"/>
          <w:color w:val="000000" w:themeColor="text1"/>
        </w:rPr>
        <w:t xml:space="preserve">, Andrew Johnson </w:t>
      </w:r>
      <w:r w:rsidR="1805EA76" w:rsidRPr="005D0DD6">
        <w:rPr>
          <w:rFonts w:ascii="Times New Roman" w:hAnsi="Times New Roman" w:cs="Times New Roman"/>
          <w:color w:val="000000" w:themeColor="text1"/>
        </w:rPr>
        <w:t>disregarded th</w:t>
      </w:r>
      <w:r w:rsidR="1805EA76">
        <w:rPr>
          <w:rFonts w:ascii="Times New Roman" w:hAnsi="Times New Roman" w:cs="Times New Roman"/>
          <w:color w:val="000000" w:themeColor="text1"/>
        </w:rPr>
        <w:t>e Supreme Court’s</w:t>
      </w:r>
      <w:r w:rsidR="1805EA76" w:rsidRPr="005D0DD6">
        <w:rPr>
          <w:rFonts w:ascii="Times New Roman" w:hAnsi="Times New Roman" w:cs="Times New Roman"/>
          <w:color w:val="000000" w:themeColor="text1"/>
        </w:rPr>
        <w:t xml:space="preserve"> decision</w:t>
      </w:r>
      <w:r w:rsidR="1805EA76">
        <w:rPr>
          <w:rFonts w:ascii="Times New Roman" w:hAnsi="Times New Roman" w:cs="Times New Roman"/>
          <w:color w:val="000000" w:themeColor="text1"/>
        </w:rPr>
        <w:t xml:space="preserve"> </w:t>
      </w:r>
      <w:r w:rsidR="1805EA76" w:rsidRPr="005D0DD6">
        <w:rPr>
          <w:rFonts w:ascii="Times New Roman" w:hAnsi="Times New Roman" w:cs="Times New Roman"/>
          <w:color w:val="000000" w:themeColor="text1"/>
        </w:rPr>
        <w:t xml:space="preserve">and </w:t>
      </w:r>
      <w:r w:rsidR="2690D2AB" w:rsidRPr="005D0DD6">
        <w:rPr>
          <w:rFonts w:ascii="Times New Roman" w:hAnsi="Times New Roman" w:cs="Times New Roman"/>
          <w:color w:val="000000" w:themeColor="text1"/>
        </w:rPr>
        <w:t>“</w:t>
      </w:r>
      <w:r w:rsidR="2690D2AB" w:rsidRPr="005D0DD6">
        <w:rPr>
          <w:rFonts w:ascii="Times New Roman" w:eastAsia="Times New Roman" w:hAnsi="Times New Roman" w:cs="Times New Roman"/>
          <w:color w:val="333333"/>
          <w:shd w:val="clear" w:color="auto" w:fill="FFFFFF"/>
        </w:rPr>
        <w:t>Cherokee people were forcibly taken from their homes”</w:t>
      </w:r>
      <w:r w:rsidR="123BBC4F">
        <w:rPr>
          <w:rFonts w:ascii="Times New Roman" w:eastAsia="Times New Roman" w:hAnsi="Times New Roman" w:cs="Times New Roman"/>
          <w:color w:val="333333"/>
          <w:shd w:val="clear" w:color="auto" w:fill="FFFFFF"/>
        </w:rPr>
        <w:t xml:space="preserve"> </w:t>
      </w:r>
      <w:r w:rsidR="00EC5E0D">
        <w:rPr>
          <w:rStyle w:val="EndnoteReference"/>
          <w:rFonts w:ascii="Times New Roman" w:eastAsia="Times New Roman" w:hAnsi="Times New Roman" w:cs="Times New Roman"/>
          <w:color w:val="333333"/>
          <w:shd w:val="clear" w:color="auto" w:fill="FFFFFF"/>
        </w:rPr>
        <w:endnoteReference w:id="7"/>
      </w:r>
      <w:r w:rsidR="54A47648">
        <w:rPr>
          <w:rFonts w:ascii="Times New Roman" w:eastAsia="Times New Roman" w:hAnsi="Times New Roman" w:cs="Times New Roman"/>
          <w:color w:val="333333"/>
          <w:shd w:val="clear" w:color="auto" w:fill="FFFFFF"/>
        </w:rPr>
        <w:t>.</w:t>
      </w:r>
    </w:p>
    <w:p w14:paraId="7439254F" w14:textId="60162FDF" w:rsidR="00280598" w:rsidRPr="00F0498D" w:rsidRDefault="009D0E8B" w:rsidP="00F0498D">
      <w:pPr>
        <w:spacing w:line="480" w:lineRule="auto"/>
        <w:ind w:firstLine="720"/>
        <w:rPr>
          <w:rFonts w:ascii="Times New Roman" w:eastAsia="Times New Roman" w:hAnsi="Times New Roman" w:cs="Times New Roman"/>
          <w:color w:val="000000" w:themeColor="text1"/>
        </w:rPr>
      </w:pPr>
      <w:r w:rsidRPr="00F47A5B">
        <w:rPr>
          <w:rFonts w:ascii="Times New Roman" w:eastAsia="Times New Roman" w:hAnsi="Times New Roman" w:cs="Times New Roman"/>
          <w:color w:val="000000" w:themeColor="text1"/>
          <w:shd w:val="clear" w:color="auto" w:fill="FFFFFF"/>
        </w:rPr>
        <w:t xml:space="preserve">Knowing this history of exploitation, it becomes possible to see the </w:t>
      </w:r>
      <w:del w:id="56" w:author="Baechtel, Mark" w:date="2023-05-02T18:14:00Z">
        <w:r w:rsidRPr="458BC819" w:rsidDel="009D0E8B">
          <w:rPr>
            <w:rFonts w:ascii="Times New Roman" w:eastAsia="Times New Roman" w:hAnsi="Times New Roman" w:cs="Times New Roman"/>
            <w:color w:val="000000" w:themeColor="text1"/>
          </w:rPr>
          <w:delText xml:space="preserve">following three </w:delText>
        </w:r>
      </w:del>
      <w:r w:rsidRPr="00F47A5B">
        <w:rPr>
          <w:rFonts w:ascii="Times New Roman" w:eastAsia="Times New Roman" w:hAnsi="Times New Roman" w:cs="Times New Roman"/>
          <w:color w:val="000000" w:themeColor="text1"/>
          <w:shd w:val="clear" w:color="auto" w:fill="FFFFFF"/>
        </w:rPr>
        <w:t>images on the Oklahoma</w:t>
      </w:r>
      <w:del w:id="57" w:author="Baechtel, Mark" w:date="2023-05-02T18:14:00Z">
        <w:r w:rsidRPr="458BC819" w:rsidDel="009D0E8B">
          <w:rPr>
            <w:rFonts w:ascii="Times New Roman" w:eastAsia="Times New Roman" w:hAnsi="Times New Roman" w:cs="Times New Roman"/>
            <w:color w:val="000000" w:themeColor="text1"/>
          </w:rPr>
          <w:delText>n</w:delText>
        </w:r>
      </w:del>
      <w:r w:rsidRPr="00F47A5B">
        <w:rPr>
          <w:rFonts w:ascii="Times New Roman" w:eastAsia="Times New Roman" w:hAnsi="Times New Roman" w:cs="Times New Roman"/>
          <w:color w:val="000000" w:themeColor="text1"/>
          <w:shd w:val="clear" w:color="auto" w:fill="FFFFFF"/>
        </w:rPr>
        <w:t xml:space="preserve"> postcards as an extension of that history.</w:t>
      </w:r>
      <w:r w:rsidR="00F47A5B" w:rsidRPr="00F47A5B">
        <w:rPr>
          <w:rStyle w:val="Hyperlink"/>
          <w:color w:val="000000" w:themeColor="text1"/>
          <w:u w:val="none"/>
        </w:rPr>
        <w:t xml:space="preserve"> </w:t>
      </w:r>
      <w:ins w:id="58" w:author="Baechtel, Mark" w:date="2023-05-02T18:15:00Z">
        <w:r w:rsidR="1B9A28DF" w:rsidRPr="00F47A5B">
          <w:rPr>
            <w:rStyle w:val="Hyperlink"/>
            <w:color w:val="000000" w:themeColor="text1"/>
            <w:u w:val="none"/>
          </w:rPr>
          <w:t xml:space="preserve">These images can be seen as </w:t>
        </w:r>
      </w:ins>
      <w:ins w:id="59" w:author="Baechtel, Mark" w:date="2023-05-02T18:16:00Z">
        <w:r w:rsidR="1B9A28DF" w:rsidRPr="00F47A5B">
          <w:rPr>
            <w:rStyle w:val="Hyperlink"/>
            <w:color w:val="000000" w:themeColor="text1"/>
            <w:u w:val="none"/>
          </w:rPr>
          <w:t xml:space="preserve">exemplifying </w:t>
        </w:r>
      </w:ins>
      <w:del w:id="60" w:author="Baechtel, Mark" w:date="2023-05-02T18:16:00Z">
        <w:r w:rsidRPr="458BC819" w:rsidDel="00F47A5B">
          <w:rPr>
            <w:rFonts w:ascii="Times New Roman" w:eastAsia="Times New Roman" w:hAnsi="Times New Roman" w:cs="Times New Roman"/>
            <w:color w:val="000000" w:themeColor="text1"/>
          </w:rPr>
          <w:delText>More specifically,</w:delText>
        </w:r>
      </w:del>
      <w:r w:rsidR="00F47A5B" w:rsidRPr="00F47A5B">
        <w:rPr>
          <w:rFonts w:ascii="Times New Roman" w:eastAsia="Times New Roman" w:hAnsi="Times New Roman" w:cs="Times New Roman"/>
          <w:color w:val="000000" w:themeColor="text1"/>
        </w:rPr>
        <w:t xml:space="preserve"> three </w:t>
      </w:r>
      <w:ins w:id="61" w:author="Baechtel, Mark" w:date="2023-05-02T18:16:00Z">
        <w:r w:rsidR="5797118D" w:rsidRPr="00F47A5B">
          <w:rPr>
            <w:rFonts w:ascii="Times New Roman" w:eastAsia="Times New Roman" w:hAnsi="Times New Roman" w:cs="Times New Roman"/>
            <w:color w:val="000000" w:themeColor="text1"/>
          </w:rPr>
          <w:t xml:space="preserve">different </w:t>
        </w:r>
      </w:ins>
      <w:r w:rsidR="00F47A5B" w:rsidRPr="00F47A5B">
        <w:rPr>
          <w:rFonts w:ascii="Times New Roman" w:eastAsia="Times New Roman" w:hAnsi="Times New Roman" w:cs="Times New Roman"/>
          <w:color w:val="000000" w:themeColor="text1"/>
        </w:rPr>
        <w:t>types of exploitation</w:t>
      </w:r>
      <w:del w:id="62" w:author="Baechtel, Mark" w:date="2023-05-02T18:16:00Z">
        <w:r w:rsidRPr="458BC819" w:rsidDel="00F47A5B">
          <w:rPr>
            <w:rFonts w:ascii="Times New Roman" w:eastAsia="Times New Roman" w:hAnsi="Times New Roman" w:cs="Times New Roman"/>
            <w:color w:val="000000" w:themeColor="text1"/>
          </w:rPr>
          <w:delText xml:space="preserve"> can be seen as finding illustration in the</w:delText>
        </w:r>
        <w:r w:rsidRPr="458BC819" w:rsidDel="00F0498D">
          <w:rPr>
            <w:rFonts w:ascii="Times New Roman" w:eastAsia="Times New Roman" w:hAnsi="Times New Roman" w:cs="Times New Roman"/>
            <w:color w:val="000000" w:themeColor="text1"/>
          </w:rPr>
          <w:delText>se</w:delText>
        </w:r>
        <w:r w:rsidRPr="458BC819" w:rsidDel="00F47A5B">
          <w:rPr>
            <w:rFonts w:ascii="Times New Roman" w:eastAsia="Times New Roman" w:hAnsi="Times New Roman" w:cs="Times New Roman"/>
            <w:color w:val="000000" w:themeColor="text1"/>
          </w:rPr>
          <w:delText xml:space="preserve"> postcards’ images</w:delText>
        </w:r>
        <w:r w:rsidRPr="458BC819" w:rsidDel="00131D98">
          <w:rPr>
            <w:rFonts w:ascii="Times New Roman" w:eastAsia="Times New Roman" w:hAnsi="Times New Roman" w:cs="Times New Roman"/>
            <w:color w:val="000000" w:themeColor="text1"/>
          </w:rPr>
          <w:delText>.</w:delText>
        </w:r>
      </w:del>
    </w:p>
    <w:p w14:paraId="7ADD3736" w14:textId="77777777" w:rsidR="004F4D59" w:rsidRPr="009D0E8B" w:rsidRDefault="004F4D59" w:rsidP="009D0E8B">
      <w:pPr>
        <w:spacing w:line="480" w:lineRule="auto"/>
        <w:ind w:firstLine="720"/>
        <w:rPr>
          <w:rFonts w:ascii="Times New Roman" w:hAnsi="Times New Roman" w:cs="Times New Roman"/>
        </w:rPr>
      </w:pPr>
    </w:p>
    <w:p w14:paraId="1B4669D4" w14:textId="302E7B83" w:rsidR="004D2535" w:rsidRPr="007E5A49" w:rsidRDefault="00D117D8" w:rsidP="007E5A49">
      <w:pPr>
        <w:spacing w:line="480" w:lineRule="auto"/>
        <w:jc w:val="center"/>
        <w:rPr>
          <w:rFonts w:ascii="Times New Roman" w:hAnsi="Times New Roman" w:cs="Times New Roman"/>
          <w:b/>
          <w:bCs/>
          <w:noProof/>
        </w:rPr>
      </w:pPr>
      <w:r>
        <w:rPr>
          <w:rFonts w:ascii="Times New Roman" w:hAnsi="Times New Roman" w:cs="Times New Roman"/>
          <w:b/>
          <w:bCs/>
          <w:noProof/>
        </w:rPr>
        <w:t>Fina</w:t>
      </w:r>
      <w:r w:rsidR="005711EF">
        <w:rPr>
          <w:rFonts w:ascii="Times New Roman" w:hAnsi="Times New Roman" w:cs="Times New Roman"/>
          <w:b/>
          <w:bCs/>
          <w:noProof/>
        </w:rPr>
        <w:t>ncial</w:t>
      </w:r>
      <w:r>
        <w:rPr>
          <w:rFonts w:ascii="Times New Roman" w:hAnsi="Times New Roman" w:cs="Times New Roman"/>
          <w:b/>
          <w:bCs/>
          <w:noProof/>
        </w:rPr>
        <w:t xml:space="preserve"> Explo</w:t>
      </w:r>
      <w:r w:rsidR="007C75EC">
        <w:rPr>
          <w:rFonts w:ascii="Times New Roman" w:hAnsi="Times New Roman" w:cs="Times New Roman"/>
          <w:b/>
          <w:bCs/>
          <w:noProof/>
        </w:rPr>
        <w:t>itation</w:t>
      </w:r>
    </w:p>
    <w:p w14:paraId="103EFD43" w14:textId="144FE0A0" w:rsidR="0094285F" w:rsidRDefault="0092238C" w:rsidP="0004109E">
      <w:pPr>
        <w:spacing w:line="480" w:lineRule="auto"/>
        <w:ind w:firstLine="720"/>
        <w:rPr>
          <w:rFonts w:ascii="Times New Roman" w:hAnsi="Times New Roman" w:cs="Times New Roman"/>
        </w:rPr>
      </w:pPr>
      <w:r>
        <w:rPr>
          <w:rFonts w:ascii="Times New Roman" w:hAnsi="Times New Roman" w:cs="Times New Roman"/>
        </w:rPr>
        <w:lastRenderedPageBreak/>
        <w:t>The first postcard</w:t>
      </w:r>
      <w:r w:rsidR="00E258A2">
        <w:rPr>
          <w:rFonts w:ascii="Times New Roman" w:hAnsi="Times New Roman" w:cs="Times New Roman"/>
        </w:rPr>
        <w:t xml:space="preserve"> (Figure 1)</w:t>
      </w:r>
      <w:r w:rsidR="190FAB24" w:rsidRPr="3F818C36">
        <w:rPr>
          <w:rFonts w:ascii="Times New Roman" w:hAnsi="Times New Roman" w:cs="Times New Roman"/>
        </w:rPr>
        <w:t xml:space="preserve"> </w:t>
      </w:r>
      <w:r w:rsidR="00223403">
        <w:rPr>
          <w:rFonts w:ascii="Times New Roman" w:hAnsi="Times New Roman" w:cs="Times New Roman"/>
        </w:rPr>
        <w:t>s</w:t>
      </w:r>
      <w:r w:rsidR="00E258A2">
        <w:rPr>
          <w:rFonts w:ascii="Times New Roman" w:hAnsi="Times New Roman" w:cs="Times New Roman"/>
        </w:rPr>
        <w:t xml:space="preserve">hows </w:t>
      </w:r>
      <w:r w:rsidR="2F8C82E4" w:rsidRPr="3F818C36">
        <w:rPr>
          <w:rFonts w:ascii="Times New Roman" w:hAnsi="Times New Roman" w:cs="Times New Roman"/>
        </w:rPr>
        <w:t xml:space="preserve">a group of eight Native Americans </w:t>
      </w:r>
      <w:r w:rsidR="64D1957B" w:rsidRPr="3F818C36">
        <w:rPr>
          <w:rFonts w:ascii="Times New Roman" w:hAnsi="Times New Roman" w:cs="Times New Roman"/>
        </w:rPr>
        <w:t xml:space="preserve">in Oklahoma </w:t>
      </w:r>
      <w:r w:rsidR="00775390">
        <w:rPr>
          <w:rFonts w:ascii="Times New Roman" w:hAnsi="Times New Roman" w:cs="Times New Roman"/>
        </w:rPr>
        <w:t>with the generic</w:t>
      </w:r>
      <w:r w:rsidR="47C11D82" w:rsidRPr="3F818C36">
        <w:rPr>
          <w:rFonts w:ascii="Times New Roman" w:hAnsi="Times New Roman" w:cs="Times New Roman"/>
        </w:rPr>
        <w:t xml:space="preserve"> </w:t>
      </w:r>
      <w:r w:rsidR="62D8A1B6" w:rsidRPr="3F818C36">
        <w:rPr>
          <w:rFonts w:ascii="Times New Roman" w:hAnsi="Times New Roman" w:cs="Times New Roman"/>
        </w:rPr>
        <w:t>title</w:t>
      </w:r>
      <w:r w:rsidR="14A235DB" w:rsidRPr="3F818C36">
        <w:rPr>
          <w:rFonts w:ascii="Times New Roman" w:hAnsi="Times New Roman" w:cs="Times New Roman"/>
        </w:rPr>
        <w:t xml:space="preserve"> ‘Indians</w:t>
      </w:r>
      <w:r w:rsidR="62D8A1B6" w:rsidRPr="3F818C36">
        <w:rPr>
          <w:rFonts w:ascii="Times New Roman" w:hAnsi="Times New Roman" w:cs="Times New Roman"/>
        </w:rPr>
        <w:t xml:space="preserve"> on Miller Bros. 101 Ranch</w:t>
      </w:r>
      <w:r w:rsidR="0CA3D973" w:rsidRPr="3F818C36">
        <w:rPr>
          <w:rFonts w:ascii="Times New Roman" w:hAnsi="Times New Roman" w:cs="Times New Roman"/>
        </w:rPr>
        <w:t>’</w:t>
      </w:r>
      <w:r w:rsidR="14A235DB" w:rsidRPr="3F818C36">
        <w:rPr>
          <w:rFonts w:ascii="Times New Roman" w:hAnsi="Times New Roman" w:cs="Times New Roman"/>
        </w:rPr>
        <w:t xml:space="preserve">. </w:t>
      </w:r>
      <w:r w:rsidR="61FEEE7A" w:rsidRPr="3F818C36">
        <w:rPr>
          <w:rFonts w:ascii="Times New Roman" w:hAnsi="Times New Roman" w:cs="Times New Roman"/>
        </w:rPr>
        <w:t>According to the Oklahoma Historical Society, this ranch was occupied by George Washington Miller and “earned most of its notoriety from the Wild West shows that it staged”</w:t>
      </w:r>
      <w:r w:rsidR="00723EDE">
        <w:rPr>
          <w:rStyle w:val="EndnoteReference"/>
          <w:rFonts w:ascii="Times New Roman" w:hAnsi="Times New Roman" w:cs="Times New Roman"/>
        </w:rPr>
        <w:endnoteReference w:id="8"/>
      </w:r>
      <w:r w:rsidR="00723EDE">
        <w:rPr>
          <w:rFonts w:ascii="Times New Roman" w:hAnsi="Times New Roman" w:cs="Times New Roman"/>
        </w:rPr>
        <w:t xml:space="preserve">. </w:t>
      </w:r>
      <w:r w:rsidR="73911AFA" w:rsidRPr="3F818C36">
        <w:rPr>
          <w:rFonts w:ascii="Times New Roman" w:hAnsi="Times New Roman" w:cs="Times New Roman"/>
        </w:rPr>
        <w:t xml:space="preserve">Based on </w:t>
      </w:r>
      <w:r w:rsidR="00AD2F20">
        <w:rPr>
          <w:rFonts w:ascii="Times New Roman" w:hAnsi="Times New Roman" w:cs="Times New Roman"/>
        </w:rPr>
        <w:t xml:space="preserve">this information, as well as the </w:t>
      </w:r>
      <w:ins w:id="63" w:author="Baechtel, Mark" w:date="2023-05-02T18:24:00Z">
        <w:r w:rsidR="256BDF46">
          <w:rPr>
            <w:rFonts w:ascii="Times New Roman" w:hAnsi="Times New Roman" w:cs="Times New Roman"/>
          </w:rPr>
          <w:t xml:space="preserve">fact that the image was </w:t>
        </w:r>
      </w:ins>
      <w:r w:rsidR="190FAB24" w:rsidRPr="3F818C36">
        <w:rPr>
          <w:rFonts w:ascii="Times New Roman" w:hAnsi="Times New Roman" w:cs="Times New Roman"/>
        </w:rPr>
        <w:t>clear</w:t>
      </w:r>
      <w:ins w:id="64" w:author="Baechtel, Mark" w:date="2023-05-02T18:24:00Z">
        <w:r w:rsidR="3FE2E7B7" w:rsidRPr="3F818C36">
          <w:rPr>
            <w:rFonts w:ascii="Times New Roman" w:hAnsi="Times New Roman" w:cs="Times New Roman"/>
          </w:rPr>
          <w:t>ly</w:t>
        </w:r>
      </w:ins>
      <w:r w:rsidR="190FAB24" w:rsidRPr="3F818C36">
        <w:rPr>
          <w:rFonts w:ascii="Times New Roman" w:hAnsi="Times New Roman" w:cs="Times New Roman"/>
        </w:rPr>
        <w:t xml:space="preserve"> </w:t>
      </w:r>
      <w:r w:rsidR="700C6720" w:rsidRPr="3F818C36">
        <w:rPr>
          <w:rFonts w:ascii="Times New Roman" w:hAnsi="Times New Roman" w:cs="Times New Roman"/>
        </w:rPr>
        <w:t>stag</w:t>
      </w:r>
      <w:ins w:id="65" w:author="Baechtel, Mark" w:date="2023-05-02T18:24:00Z">
        <w:r w:rsidR="33628D79" w:rsidRPr="3F818C36">
          <w:rPr>
            <w:rFonts w:ascii="Times New Roman" w:hAnsi="Times New Roman" w:cs="Times New Roman"/>
          </w:rPr>
          <w:t>ed</w:t>
        </w:r>
      </w:ins>
      <w:del w:id="66" w:author="Baechtel, Mark" w:date="2023-05-02T18:24:00Z">
        <w:r w:rsidRPr="458BC819" w:rsidDel="700C6720">
          <w:rPr>
            <w:rFonts w:ascii="Times New Roman" w:hAnsi="Times New Roman" w:cs="Times New Roman"/>
          </w:rPr>
          <w:delText>ing of this image</w:delText>
        </w:r>
      </w:del>
      <w:r w:rsidR="700C6720" w:rsidRPr="3F818C36">
        <w:rPr>
          <w:rFonts w:ascii="Times New Roman" w:hAnsi="Times New Roman" w:cs="Times New Roman"/>
        </w:rPr>
        <w:t xml:space="preserve">, </w:t>
      </w:r>
      <w:r w:rsidR="792BD448" w:rsidRPr="3F818C36">
        <w:rPr>
          <w:rFonts w:ascii="Times New Roman" w:hAnsi="Times New Roman" w:cs="Times New Roman"/>
        </w:rPr>
        <w:t xml:space="preserve">it can be inferred that </w:t>
      </w:r>
      <w:r w:rsidR="0721CF2A" w:rsidRPr="3F818C36">
        <w:rPr>
          <w:rFonts w:ascii="Times New Roman" w:hAnsi="Times New Roman" w:cs="Times New Roman"/>
        </w:rPr>
        <w:t xml:space="preserve">the </w:t>
      </w:r>
      <w:r w:rsidR="73911AFA" w:rsidRPr="3F818C36">
        <w:rPr>
          <w:rFonts w:ascii="Times New Roman" w:hAnsi="Times New Roman" w:cs="Times New Roman"/>
        </w:rPr>
        <w:t xml:space="preserve">people </w:t>
      </w:r>
      <w:r w:rsidR="004D76BE">
        <w:rPr>
          <w:rFonts w:ascii="Times New Roman" w:hAnsi="Times New Roman" w:cs="Times New Roman"/>
        </w:rPr>
        <w:t>on this</w:t>
      </w:r>
      <w:r w:rsidR="00AD2F20">
        <w:rPr>
          <w:rFonts w:ascii="Times New Roman" w:hAnsi="Times New Roman" w:cs="Times New Roman"/>
        </w:rPr>
        <w:t xml:space="preserve"> postcard </w:t>
      </w:r>
      <w:r w:rsidR="1FD694C3" w:rsidRPr="3F818C36">
        <w:rPr>
          <w:rFonts w:ascii="Times New Roman" w:hAnsi="Times New Roman" w:cs="Times New Roman"/>
        </w:rPr>
        <w:t>were</w:t>
      </w:r>
      <w:r w:rsidR="73911AFA" w:rsidRPr="3F818C36">
        <w:rPr>
          <w:rFonts w:ascii="Times New Roman" w:hAnsi="Times New Roman" w:cs="Times New Roman"/>
        </w:rPr>
        <w:t xml:space="preserve"> actors </w:t>
      </w:r>
      <w:r w:rsidR="006E3C44">
        <w:rPr>
          <w:rFonts w:ascii="Times New Roman" w:hAnsi="Times New Roman" w:cs="Times New Roman"/>
        </w:rPr>
        <w:t>i</w:t>
      </w:r>
      <w:r w:rsidR="00AD2F20">
        <w:rPr>
          <w:rFonts w:ascii="Times New Roman" w:hAnsi="Times New Roman" w:cs="Times New Roman"/>
        </w:rPr>
        <w:t xml:space="preserve">n </w:t>
      </w:r>
      <w:r w:rsidR="0067370C">
        <w:rPr>
          <w:rFonts w:ascii="Times New Roman" w:hAnsi="Times New Roman" w:cs="Times New Roman"/>
        </w:rPr>
        <w:t xml:space="preserve">these </w:t>
      </w:r>
      <w:r w:rsidR="006E3C44">
        <w:rPr>
          <w:rFonts w:ascii="Times New Roman" w:hAnsi="Times New Roman" w:cs="Times New Roman"/>
        </w:rPr>
        <w:t>pageants</w:t>
      </w:r>
      <w:r w:rsidR="700C6720" w:rsidRPr="3F818C36">
        <w:rPr>
          <w:rFonts w:ascii="Times New Roman" w:hAnsi="Times New Roman" w:cs="Times New Roman"/>
        </w:rPr>
        <w:t xml:space="preserve">. </w:t>
      </w:r>
      <w:r w:rsidR="00034B1F">
        <w:rPr>
          <w:rFonts w:ascii="Times New Roman" w:hAnsi="Times New Roman" w:cs="Times New Roman"/>
        </w:rPr>
        <w:t>Furthermore, t</w:t>
      </w:r>
      <w:r w:rsidR="00EC7286">
        <w:rPr>
          <w:rFonts w:ascii="Times New Roman" w:hAnsi="Times New Roman" w:cs="Times New Roman"/>
        </w:rPr>
        <w:t>he</w:t>
      </w:r>
      <w:r w:rsidR="700C6720" w:rsidRPr="3F818C36">
        <w:rPr>
          <w:rFonts w:ascii="Times New Roman" w:hAnsi="Times New Roman" w:cs="Times New Roman"/>
        </w:rPr>
        <w:t xml:space="preserve"> </w:t>
      </w:r>
      <w:r w:rsidR="73911AFA" w:rsidRPr="3F818C36">
        <w:rPr>
          <w:rFonts w:ascii="Times New Roman" w:hAnsi="Times New Roman" w:cs="Times New Roman"/>
        </w:rPr>
        <w:t>postcards</w:t>
      </w:r>
      <w:r w:rsidR="00EC7286">
        <w:rPr>
          <w:rFonts w:ascii="Times New Roman" w:hAnsi="Times New Roman" w:cs="Times New Roman"/>
        </w:rPr>
        <w:t xml:space="preserve"> were </w:t>
      </w:r>
      <w:ins w:id="67" w:author="Baechtel, Mark" w:date="2023-05-02T18:24:00Z">
        <w:r w:rsidR="1340805E">
          <w:rPr>
            <w:rFonts w:ascii="Times New Roman" w:hAnsi="Times New Roman" w:cs="Times New Roman"/>
          </w:rPr>
          <w:t xml:space="preserve">used as </w:t>
        </w:r>
      </w:ins>
      <w:r w:rsidR="73911AFA" w:rsidRPr="3F818C36">
        <w:rPr>
          <w:rFonts w:ascii="Times New Roman" w:hAnsi="Times New Roman" w:cs="Times New Roman"/>
        </w:rPr>
        <w:t xml:space="preserve">advertisements for </w:t>
      </w:r>
      <w:r w:rsidR="0067370C">
        <w:rPr>
          <w:rFonts w:ascii="Times New Roman" w:hAnsi="Times New Roman" w:cs="Times New Roman"/>
        </w:rPr>
        <w:t xml:space="preserve">such </w:t>
      </w:r>
      <w:r w:rsidR="00EC7286">
        <w:rPr>
          <w:rFonts w:ascii="Times New Roman" w:hAnsi="Times New Roman" w:cs="Times New Roman"/>
        </w:rPr>
        <w:t>shows</w:t>
      </w:r>
      <w:r w:rsidR="5942F197" w:rsidRPr="3F818C36">
        <w:rPr>
          <w:rFonts w:ascii="Times New Roman" w:hAnsi="Times New Roman" w:cs="Times New Roman"/>
        </w:rPr>
        <w:t>. This</w:t>
      </w:r>
      <w:r w:rsidR="00AD2F20">
        <w:rPr>
          <w:rFonts w:ascii="Times New Roman" w:hAnsi="Times New Roman" w:cs="Times New Roman"/>
        </w:rPr>
        <w:t xml:space="preserve"> </w:t>
      </w:r>
      <w:r w:rsidR="00700D5B">
        <w:rPr>
          <w:rFonts w:ascii="Times New Roman" w:hAnsi="Times New Roman" w:cs="Times New Roman"/>
        </w:rPr>
        <w:t xml:space="preserve">use harkens </w:t>
      </w:r>
      <w:r w:rsidR="55EC4574" w:rsidRPr="3F818C36">
        <w:rPr>
          <w:rFonts w:ascii="Times New Roman" w:hAnsi="Times New Roman" w:cs="Times New Roman"/>
        </w:rPr>
        <w:t>back</w:t>
      </w:r>
      <w:r w:rsidR="5942F197" w:rsidRPr="3F818C36">
        <w:rPr>
          <w:rFonts w:ascii="Times New Roman" w:hAnsi="Times New Roman" w:cs="Times New Roman"/>
        </w:rPr>
        <w:t xml:space="preserve"> to </w:t>
      </w:r>
      <w:r w:rsidR="1DE36CA3" w:rsidRPr="3F818C36">
        <w:rPr>
          <w:rFonts w:ascii="Times New Roman" w:hAnsi="Times New Roman" w:cs="Times New Roman"/>
        </w:rPr>
        <w:t>postcards'</w:t>
      </w:r>
      <w:r w:rsidR="5942F197" w:rsidRPr="3F818C36">
        <w:rPr>
          <w:rFonts w:ascii="Times New Roman" w:hAnsi="Times New Roman" w:cs="Times New Roman"/>
        </w:rPr>
        <w:t xml:space="preserve"> o</w:t>
      </w:r>
      <w:r w:rsidR="7548AD1B" w:rsidRPr="3F818C36">
        <w:rPr>
          <w:rFonts w:ascii="Times New Roman" w:hAnsi="Times New Roman" w:cs="Times New Roman"/>
        </w:rPr>
        <w:t>riginal purpose</w:t>
      </w:r>
      <w:r w:rsidR="5942F197" w:rsidRPr="3F818C36">
        <w:rPr>
          <w:rFonts w:ascii="Times New Roman" w:hAnsi="Times New Roman" w:cs="Times New Roman"/>
        </w:rPr>
        <w:t xml:space="preserve"> </w:t>
      </w:r>
      <w:r w:rsidR="00700D5B">
        <w:rPr>
          <w:rFonts w:ascii="Times New Roman" w:hAnsi="Times New Roman" w:cs="Times New Roman"/>
        </w:rPr>
        <w:t>in promoting</w:t>
      </w:r>
      <w:r w:rsidR="5942F197" w:rsidRPr="3F818C36">
        <w:rPr>
          <w:rFonts w:ascii="Times New Roman" w:hAnsi="Times New Roman" w:cs="Times New Roman"/>
        </w:rPr>
        <w:t xml:space="preserve"> different businesses</w:t>
      </w:r>
      <w:r w:rsidR="4629F7EF" w:rsidRPr="3F818C36">
        <w:rPr>
          <w:rFonts w:ascii="Times New Roman" w:hAnsi="Times New Roman" w:cs="Times New Roman"/>
        </w:rPr>
        <w:t>, in this case</w:t>
      </w:r>
      <w:del w:id="68" w:author="Baechtel, Mark" w:date="2023-05-02T18:25:00Z">
        <w:r w:rsidRPr="458BC819" w:rsidDel="4629F7EF">
          <w:rPr>
            <w:rFonts w:ascii="Times New Roman" w:hAnsi="Times New Roman" w:cs="Times New Roman"/>
          </w:rPr>
          <w:delText>,</w:delText>
        </w:r>
      </w:del>
      <w:r w:rsidR="4629F7EF" w:rsidRPr="3F818C36">
        <w:rPr>
          <w:rFonts w:ascii="Times New Roman" w:hAnsi="Times New Roman" w:cs="Times New Roman"/>
        </w:rPr>
        <w:t xml:space="preserve"> a </w:t>
      </w:r>
      <w:r w:rsidR="008221DD">
        <w:rPr>
          <w:rFonts w:ascii="Times New Roman" w:hAnsi="Times New Roman" w:cs="Times New Roman"/>
        </w:rPr>
        <w:t>w</w:t>
      </w:r>
      <w:r w:rsidR="00034B1F">
        <w:rPr>
          <w:rFonts w:ascii="Times New Roman" w:hAnsi="Times New Roman" w:cs="Times New Roman"/>
        </w:rPr>
        <w:t xml:space="preserve">ild </w:t>
      </w:r>
      <w:r w:rsidR="008221DD">
        <w:rPr>
          <w:rFonts w:ascii="Times New Roman" w:hAnsi="Times New Roman" w:cs="Times New Roman"/>
        </w:rPr>
        <w:t>w</w:t>
      </w:r>
      <w:r w:rsidR="00034B1F">
        <w:rPr>
          <w:rFonts w:ascii="Times New Roman" w:hAnsi="Times New Roman" w:cs="Times New Roman"/>
        </w:rPr>
        <w:t>est show.</w:t>
      </w:r>
      <w:r w:rsidR="5942F197" w:rsidRPr="3F818C36">
        <w:rPr>
          <w:rFonts w:ascii="Times New Roman" w:hAnsi="Times New Roman" w:cs="Times New Roman"/>
        </w:rPr>
        <w:t xml:space="preserve"> </w:t>
      </w:r>
    </w:p>
    <w:p w14:paraId="26C6598A" w14:textId="1A1415D8" w:rsidR="00E437DB" w:rsidRDefault="700C6720" w:rsidP="0004109E">
      <w:pPr>
        <w:spacing w:line="480" w:lineRule="auto"/>
        <w:ind w:firstLine="720"/>
        <w:rPr>
          <w:del w:id="69" w:author="Baechtel, Mark" w:date="2023-05-02T18:47:00Z"/>
          <w:rFonts w:ascii="Times New Roman" w:hAnsi="Times New Roman" w:cs="Times New Roman"/>
        </w:rPr>
      </w:pPr>
      <w:del w:id="70" w:author="Baechtel, Mark" w:date="2023-05-02T18:26:00Z">
        <w:r w:rsidRPr="6F60362C" w:rsidDel="46B76498">
          <w:rPr>
            <w:rFonts w:ascii="Times New Roman" w:hAnsi="Times New Roman" w:cs="Times New Roman"/>
          </w:rPr>
          <w:delText xml:space="preserve">From a </w:delText>
        </w:r>
        <w:commentRangeStart w:id="71"/>
        <w:r w:rsidRPr="6F60362C" w:rsidDel="46B76498">
          <w:rPr>
            <w:rFonts w:ascii="Times New Roman" w:hAnsi="Times New Roman" w:cs="Times New Roman"/>
          </w:rPr>
          <w:delText>financial</w:delText>
        </w:r>
      </w:del>
      <w:commentRangeEnd w:id="71"/>
      <w:r>
        <w:rPr>
          <w:rStyle w:val="CommentReference"/>
        </w:rPr>
        <w:commentReference w:id="71"/>
      </w:r>
      <w:del w:id="72" w:author="Baechtel, Mark" w:date="2023-05-02T18:26:00Z">
        <w:r w:rsidRPr="6F60362C" w:rsidDel="46B76498">
          <w:rPr>
            <w:rFonts w:ascii="Times New Roman" w:hAnsi="Times New Roman" w:cs="Times New Roman"/>
          </w:rPr>
          <w:delText xml:space="preserve"> viewpoint, w</w:delText>
        </w:r>
      </w:del>
      <w:ins w:id="73" w:author="Baechtel, Mark" w:date="2023-05-02T18:26:00Z">
        <w:r w:rsidR="0D55D61A" w:rsidRPr="6F60362C">
          <w:rPr>
            <w:rFonts w:ascii="Times New Roman" w:hAnsi="Times New Roman" w:cs="Times New Roman"/>
          </w:rPr>
          <w:t>W</w:t>
        </w:r>
      </w:ins>
      <w:r w:rsidR="1D9C93DD" w:rsidRPr="6F60362C">
        <w:rPr>
          <w:rFonts w:ascii="Times New Roman" w:hAnsi="Times New Roman" w:cs="Times New Roman"/>
        </w:rPr>
        <w:t>hite people in power</w:t>
      </w:r>
      <w:r w:rsidR="03AE594C" w:rsidRPr="6F60362C">
        <w:rPr>
          <w:rFonts w:ascii="Times New Roman" w:hAnsi="Times New Roman" w:cs="Times New Roman"/>
        </w:rPr>
        <w:t xml:space="preserve"> ha</w:t>
      </w:r>
      <w:r w:rsidR="1D9C93DD" w:rsidRPr="6F60362C">
        <w:rPr>
          <w:rFonts w:ascii="Times New Roman" w:hAnsi="Times New Roman" w:cs="Times New Roman"/>
        </w:rPr>
        <w:t xml:space="preserve">ve </w:t>
      </w:r>
      <w:r w:rsidR="7EA3A114" w:rsidRPr="6F60362C">
        <w:rPr>
          <w:rFonts w:ascii="Times New Roman" w:hAnsi="Times New Roman" w:cs="Times New Roman"/>
        </w:rPr>
        <w:t>historically</w:t>
      </w:r>
      <w:r w:rsidR="700A9B5C" w:rsidRPr="6F60362C">
        <w:rPr>
          <w:rFonts w:ascii="Times New Roman" w:hAnsi="Times New Roman" w:cs="Times New Roman"/>
        </w:rPr>
        <w:t xml:space="preserve"> </w:t>
      </w:r>
      <w:proofErr w:type="spellStart"/>
      <w:ins w:id="74" w:author="Baechtel, Mark" w:date="2023-05-02T18:30:00Z">
        <w:r w:rsidR="35E647F2" w:rsidRPr="6F60362C">
          <w:rPr>
            <w:rFonts w:ascii="Times New Roman" w:hAnsi="Times New Roman" w:cs="Times New Roman"/>
          </w:rPr>
          <w:t>profitted</w:t>
        </w:r>
        <w:proofErr w:type="spellEnd"/>
        <w:r w:rsidR="35E647F2" w:rsidRPr="6F60362C">
          <w:rPr>
            <w:rFonts w:ascii="Times New Roman" w:hAnsi="Times New Roman" w:cs="Times New Roman"/>
          </w:rPr>
          <w:t xml:space="preserve"> by taking </w:t>
        </w:r>
      </w:ins>
      <w:del w:id="75" w:author="Baechtel, Mark" w:date="2023-05-02T18:27:00Z">
        <w:r w:rsidRPr="6F60362C" w:rsidDel="46B76498">
          <w:rPr>
            <w:rFonts w:ascii="Times New Roman" w:hAnsi="Times New Roman" w:cs="Times New Roman"/>
          </w:rPr>
          <w:delText xml:space="preserve">utilized </w:delText>
        </w:r>
      </w:del>
      <w:r w:rsidR="03AE594C" w:rsidRPr="6F60362C">
        <w:rPr>
          <w:rFonts w:ascii="Times New Roman" w:hAnsi="Times New Roman" w:cs="Times New Roman"/>
        </w:rPr>
        <w:t>Native Americans</w:t>
      </w:r>
      <w:ins w:id="76" w:author="Baechtel, Mark" w:date="2023-05-02T18:30:00Z">
        <w:r w:rsidR="5DB4D139" w:rsidRPr="6F60362C">
          <w:rPr>
            <w:rFonts w:ascii="Times New Roman" w:hAnsi="Times New Roman" w:cs="Times New Roman"/>
          </w:rPr>
          <w:t>’</w:t>
        </w:r>
      </w:ins>
      <w:r w:rsidR="03AE594C" w:rsidRPr="6F60362C">
        <w:rPr>
          <w:rFonts w:ascii="Times New Roman" w:hAnsi="Times New Roman" w:cs="Times New Roman"/>
        </w:rPr>
        <w:t xml:space="preserve"> </w:t>
      </w:r>
      <w:commentRangeStart w:id="77"/>
      <w:r w:rsidR="2EAAD21E" w:rsidRPr="6F60362C">
        <w:rPr>
          <w:rFonts w:ascii="Times New Roman" w:hAnsi="Times New Roman" w:cs="Times New Roman"/>
        </w:rPr>
        <w:t>land</w:t>
      </w:r>
      <w:commentRangeEnd w:id="77"/>
      <w:r>
        <w:rPr>
          <w:rStyle w:val="CommentReference"/>
        </w:rPr>
        <w:commentReference w:id="77"/>
      </w:r>
      <w:r w:rsidR="2EAAD21E" w:rsidRPr="6F60362C">
        <w:rPr>
          <w:rFonts w:ascii="Times New Roman" w:hAnsi="Times New Roman" w:cs="Times New Roman"/>
        </w:rPr>
        <w:t xml:space="preserve">. </w:t>
      </w:r>
      <w:r w:rsidR="0BB440F6" w:rsidRPr="6F60362C">
        <w:rPr>
          <w:rFonts w:ascii="Times New Roman" w:hAnsi="Times New Roman" w:cs="Times New Roman"/>
        </w:rPr>
        <w:t>This</w:t>
      </w:r>
      <w:ins w:id="78" w:author="Baechtel, Mark" w:date="2023-05-02T18:31:00Z">
        <w:r w:rsidR="60580364" w:rsidRPr="6F60362C">
          <w:rPr>
            <w:rFonts w:ascii="Times New Roman" w:hAnsi="Times New Roman" w:cs="Times New Roman"/>
          </w:rPr>
          <w:t xml:space="preserve"> postcard demonstrates that the exploitation extends to Native Ameri</w:t>
        </w:r>
      </w:ins>
      <w:ins w:id="79" w:author="Baechtel, Mark" w:date="2023-05-02T18:32:00Z">
        <w:r w:rsidR="60580364" w:rsidRPr="6F60362C">
          <w:rPr>
            <w:rFonts w:ascii="Times New Roman" w:hAnsi="Times New Roman" w:cs="Times New Roman"/>
          </w:rPr>
          <w:t>cans’ image as well.</w:t>
        </w:r>
      </w:ins>
      <w:r w:rsidR="0BB440F6" w:rsidRPr="6F60362C">
        <w:rPr>
          <w:rFonts w:ascii="Times New Roman" w:hAnsi="Times New Roman" w:cs="Times New Roman"/>
        </w:rPr>
        <w:t xml:space="preserve"> </w:t>
      </w:r>
      <w:del w:id="80" w:author="Baechtel, Mark" w:date="2023-05-02T18:32:00Z">
        <w:r w:rsidRPr="6F60362C" w:rsidDel="46B76498">
          <w:rPr>
            <w:rFonts w:ascii="Times New Roman" w:hAnsi="Times New Roman" w:cs="Times New Roman"/>
          </w:rPr>
          <w:delText>same sort of exploitation further extended to shows on Oklahoman land, the place that was deemed to be Indian Territory by Andrew Johnson.</w:delText>
        </w:r>
      </w:del>
      <w:r w:rsidR="03AE594C" w:rsidRPr="6F60362C">
        <w:rPr>
          <w:rFonts w:ascii="Times New Roman" w:hAnsi="Times New Roman" w:cs="Times New Roman"/>
        </w:rPr>
        <w:t xml:space="preserve"> </w:t>
      </w:r>
      <w:r w:rsidR="2CF69C2F" w:rsidRPr="6F60362C">
        <w:rPr>
          <w:rFonts w:ascii="Times New Roman" w:hAnsi="Times New Roman" w:cs="Times New Roman"/>
        </w:rPr>
        <w:t xml:space="preserve">These wild west pageants </w:t>
      </w:r>
      <w:r w:rsidR="678CF478" w:rsidRPr="6F60362C">
        <w:rPr>
          <w:rFonts w:ascii="Times New Roman" w:hAnsi="Times New Roman" w:cs="Times New Roman"/>
        </w:rPr>
        <w:t>dress</w:t>
      </w:r>
      <w:r w:rsidR="5E8CEA34" w:rsidRPr="6F60362C">
        <w:rPr>
          <w:rFonts w:ascii="Times New Roman" w:hAnsi="Times New Roman" w:cs="Times New Roman"/>
        </w:rPr>
        <w:t>ed</w:t>
      </w:r>
      <w:r w:rsidR="678CF478" w:rsidRPr="6F60362C">
        <w:rPr>
          <w:rFonts w:ascii="Times New Roman" w:hAnsi="Times New Roman" w:cs="Times New Roman"/>
        </w:rPr>
        <w:t xml:space="preserve"> Native Americans </w:t>
      </w:r>
      <w:r w:rsidR="500885F6" w:rsidRPr="6F60362C">
        <w:rPr>
          <w:rFonts w:ascii="Times New Roman" w:hAnsi="Times New Roman" w:cs="Times New Roman"/>
        </w:rPr>
        <w:t>to fit a c</w:t>
      </w:r>
      <w:r w:rsidR="5E8CEA34" w:rsidRPr="6F60362C">
        <w:rPr>
          <w:rFonts w:ascii="Times New Roman" w:hAnsi="Times New Roman" w:cs="Times New Roman"/>
        </w:rPr>
        <w:t>ertain generic look</w:t>
      </w:r>
      <w:r w:rsidR="2CF69C2F" w:rsidRPr="6F60362C">
        <w:rPr>
          <w:rFonts w:ascii="Times New Roman" w:hAnsi="Times New Roman" w:cs="Times New Roman"/>
        </w:rPr>
        <w:t>,</w:t>
      </w:r>
      <w:r w:rsidR="73D293E8" w:rsidRPr="6F60362C">
        <w:rPr>
          <w:rFonts w:ascii="Times New Roman" w:hAnsi="Times New Roman" w:cs="Times New Roman"/>
        </w:rPr>
        <w:t xml:space="preserve"> </w:t>
      </w:r>
      <w:r w:rsidR="2CF69C2F" w:rsidRPr="6F60362C">
        <w:rPr>
          <w:rFonts w:ascii="Times New Roman" w:hAnsi="Times New Roman" w:cs="Times New Roman"/>
        </w:rPr>
        <w:t xml:space="preserve">affirming </w:t>
      </w:r>
      <w:r w:rsidR="7639CCCD" w:rsidRPr="6F60362C">
        <w:rPr>
          <w:rFonts w:ascii="Times New Roman" w:hAnsi="Times New Roman" w:cs="Times New Roman"/>
        </w:rPr>
        <w:t xml:space="preserve">the dominant </w:t>
      </w:r>
      <w:r w:rsidR="2CF69C2F" w:rsidRPr="6F60362C">
        <w:rPr>
          <w:rFonts w:ascii="Times New Roman" w:hAnsi="Times New Roman" w:cs="Times New Roman"/>
        </w:rPr>
        <w:t xml:space="preserve">stereotypes </w:t>
      </w:r>
      <w:r w:rsidR="7639CCCD" w:rsidRPr="6F60362C">
        <w:rPr>
          <w:rFonts w:ascii="Times New Roman" w:hAnsi="Times New Roman" w:cs="Times New Roman"/>
        </w:rPr>
        <w:t>of the Unite</w:t>
      </w:r>
      <w:r w:rsidR="78EE95B5" w:rsidRPr="6F60362C">
        <w:rPr>
          <w:rFonts w:ascii="Times New Roman" w:hAnsi="Times New Roman" w:cs="Times New Roman"/>
        </w:rPr>
        <w:t>d</w:t>
      </w:r>
      <w:r w:rsidR="7639CCCD" w:rsidRPr="6F60362C">
        <w:rPr>
          <w:rFonts w:ascii="Times New Roman" w:hAnsi="Times New Roman" w:cs="Times New Roman"/>
        </w:rPr>
        <w:t xml:space="preserve"> States</w:t>
      </w:r>
      <w:del w:id="81" w:author="Baechtel, Mark" w:date="2023-05-02T18:34:00Z">
        <w:r w:rsidRPr="6F60362C" w:rsidDel="46B76498">
          <w:rPr>
            <w:rFonts w:ascii="Times New Roman" w:hAnsi="Times New Roman" w:cs="Times New Roman"/>
          </w:rPr>
          <w:delText xml:space="preserve"> all on land said to be their own</w:delText>
        </w:r>
      </w:del>
      <w:r w:rsidR="7639CCCD" w:rsidRPr="6F60362C">
        <w:rPr>
          <w:rFonts w:ascii="Times New Roman" w:hAnsi="Times New Roman" w:cs="Times New Roman"/>
        </w:rPr>
        <w:t xml:space="preserve">. </w:t>
      </w:r>
      <w:r w:rsidR="2CF69C2F" w:rsidRPr="6F60362C">
        <w:rPr>
          <w:rFonts w:ascii="Times New Roman" w:hAnsi="Times New Roman" w:cs="Times New Roman"/>
        </w:rPr>
        <w:t>Not only were white people</w:t>
      </w:r>
      <w:del w:id="82" w:author="Baechtel, Mark" w:date="2023-05-02T18:43:00Z">
        <w:r w:rsidRPr="6F60362C" w:rsidDel="2CF69C2F">
          <w:rPr>
            <w:rFonts w:ascii="Times New Roman" w:hAnsi="Times New Roman" w:cs="Times New Roman"/>
          </w:rPr>
          <w:delText xml:space="preserve"> i</w:delText>
        </w:r>
      </w:del>
      <w:del w:id="83" w:author="Baechtel, Mark" w:date="2023-05-02T18:34:00Z">
        <w:r w:rsidRPr="6F60362C" w:rsidDel="46B76498">
          <w:rPr>
            <w:rFonts w:ascii="Times New Roman" w:hAnsi="Times New Roman" w:cs="Times New Roman"/>
          </w:rPr>
          <w:delText xml:space="preserve">n </w:delText>
        </w:r>
      </w:del>
      <w:commentRangeStart w:id="84"/>
      <w:del w:id="85" w:author="Baechtel, Mark" w:date="2023-05-02T18:43:00Z">
        <w:r w:rsidRPr="6F60362C" w:rsidDel="46B76498">
          <w:rPr>
            <w:rFonts w:ascii="Times New Roman" w:hAnsi="Times New Roman" w:cs="Times New Roman"/>
          </w:rPr>
          <w:delText>power</w:delText>
        </w:r>
      </w:del>
      <w:commentRangeEnd w:id="84"/>
      <w:r>
        <w:rPr>
          <w:rStyle w:val="CommentReference"/>
        </w:rPr>
        <w:commentReference w:id="84"/>
      </w:r>
      <w:del w:id="86" w:author="Baechtel, Mark" w:date="2023-05-02T18:34:00Z">
        <w:r w:rsidRPr="6F60362C" w:rsidDel="46B76498">
          <w:rPr>
            <w:rFonts w:ascii="Times New Roman" w:hAnsi="Times New Roman" w:cs="Times New Roman"/>
          </w:rPr>
          <w:delText xml:space="preserve"> </w:delText>
        </w:r>
      </w:del>
      <w:ins w:id="87" w:author="Baechtel, Mark" w:date="2023-05-02T18:43:00Z">
        <w:r w:rsidR="5FDFEA58" w:rsidRPr="6F60362C">
          <w:rPr>
            <w:rFonts w:ascii="Times New Roman" w:hAnsi="Times New Roman" w:cs="Times New Roman"/>
          </w:rPr>
          <w:t xml:space="preserve"> </w:t>
        </w:r>
      </w:ins>
      <w:r w:rsidR="2CF69C2F" w:rsidRPr="6F60362C">
        <w:rPr>
          <w:rFonts w:ascii="Times New Roman" w:hAnsi="Times New Roman" w:cs="Times New Roman"/>
        </w:rPr>
        <w:t>directly profiting from th</w:t>
      </w:r>
      <w:r w:rsidR="7639CCCD" w:rsidRPr="6F60362C">
        <w:rPr>
          <w:rFonts w:ascii="Times New Roman" w:hAnsi="Times New Roman" w:cs="Times New Roman"/>
        </w:rPr>
        <w:t>e success of these</w:t>
      </w:r>
      <w:r w:rsidR="2CF69C2F" w:rsidRPr="6F60362C">
        <w:rPr>
          <w:rFonts w:ascii="Times New Roman" w:hAnsi="Times New Roman" w:cs="Times New Roman"/>
        </w:rPr>
        <w:t xml:space="preserve"> wild west shows, and the </w:t>
      </w:r>
      <w:r w:rsidR="4FDA012B" w:rsidRPr="6F60362C">
        <w:rPr>
          <w:rFonts w:ascii="Times New Roman" w:hAnsi="Times New Roman" w:cs="Times New Roman"/>
        </w:rPr>
        <w:t xml:space="preserve">generic </w:t>
      </w:r>
      <w:r w:rsidR="2CF69C2F" w:rsidRPr="6F60362C">
        <w:rPr>
          <w:rFonts w:ascii="Times New Roman" w:hAnsi="Times New Roman" w:cs="Times New Roman"/>
        </w:rPr>
        <w:t xml:space="preserve">depictions of native people in them, but the government was </w:t>
      </w:r>
      <w:del w:id="88" w:author="Baechtel, Mark" w:date="2023-05-02T18:45:00Z">
        <w:r w:rsidRPr="6F60362C" w:rsidDel="2CF69C2F">
          <w:rPr>
            <w:rFonts w:ascii="Times New Roman" w:hAnsi="Times New Roman" w:cs="Times New Roman"/>
          </w:rPr>
          <w:delText xml:space="preserve">monetizing </w:delText>
        </w:r>
        <w:r w:rsidRPr="6F60362C" w:rsidDel="500885F6">
          <w:rPr>
            <w:rFonts w:ascii="Times New Roman" w:hAnsi="Times New Roman" w:cs="Times New Roman"/>
          </w:rPr>
          <w:delText>such</w:delText>
        </w:r>
        <w:r w:rsidRPr="6F60362C" w:rsidDel="2CF69C2F">
          <w:rPr>
            <w:rFonts w:ascii="Times New Roman" w:hAnsi="Times New Roman" w:cs="Times New Roman"/>
          </w:rPr>
          <w:delText xml:space="preserve"> images of Native Americans</w:delText>
        </w:r>
        <w:r w:rsidRPr="6F60362C" w:rsidDel="5AF148BE">
          <w:rPr>
            <w:rFonts w:ascii="Times New Roman" w:hAnsi="Times New Roman" w:cs="Times New Roman"/>
          </w:rPr>
          <w:delText xml:space="preserve"> </w:delText>
        </w:r>
      </w:del>
      <w:ins w:id="89" w:author="Baechtel, Mark" w:date="2023-05-02T18:45:00Z">
        <w:r w:rsidR="659D0B47" w:rsidRPr="6F60362C">
          <w:rPr>
            <w:rFonts w:ascii="Times New Roman" w:hAnsi="Times New Roman" w:cs="Times New Roman"/>
          </w:rPr>
          <w:t xml:space="preserve">indirectly profiting </w:t>
        </w:r>
      </w:ins>
      <w:r w:rsidR="5AF148BE" w:rsidRPr="6F60362C">
        <w:rPr>
          <w:rFonts w:ascii="Times New Roman" w:hAnsi="Times New Roman" w:cs="Times New Roman"/>
        </w:rPr>
        <w:t>as well</w:t>
      </w:r>
      <w:ins w:id="90" w:author="Baechtel, Mark" w:date="2023-05-02T18:46:00Z">
        <w:r w:rsidR="743E806A" w:rsidRPr="6F60362C">
          <w:rPr>
            <w:rFonts w:ascii="Times New Roman" w:hAnsi="Times New Roman" w:cs="Times New Roman"/>
          </w:rPr>
          <w:t xml:space="preserve"> through the postage paid to mail the postcards</w:t>
        </w:r>
      </w:ins>
      <w:r w:rsidR="2CF69C2F" w:rsidRPr="6F60362C">
        <w:rPr>
          <w:rFonts w:ascii="Times New Roman" w:hAnsi="Times New Roman" w:cs="Times New Roman"/>
        </w:rPr>
        <w:t>.</w:t>
      </w:r>
      <w:r w:rsidR="5E8CEA34" w:rsidRPr="6F60362C">
        <w:rPr>
          <w:rFonts w:ascii="Times New Roman" w:hAnsi="Times New Roman" w:cs="Times New Roman"/>
        </w:rPr>
        <w:t xml:space="preserve"> </w:t>
      </w:r>
      <w:commentRangeStart w:id="91"/>
      <w:del w:id="92" w:author="Baechtel, Mark" w:date="2023-05-02T18:47:00Z">
        <w:r w:rsidRPr="6F60362C" w:rsidDel="62A9C34D">
          <w:rPr>
            <w:rFonts w:ascii="Times New Roman" w:hAnsi="Times New Roman" w:cs="Times New Roman"/>
          </w:rPr>
          <w:delText>As seen in the postcard, these images</w:delText>
        </w:r>
        <w:r w:rsidRPr="6F60362C" w:rsidDel="4ACD0E53">
          <w:rPr>
            <w:rFonts w:ascii="Times New Roman" w:hAnsi="Times New Roman" w:cs="Times New Roman"/>
          </w:rPr>
          <w:delText xml:space="preserve"> were </w:delText>
        </w:r>
        <w:r w:rsidRPr="6F60362C" w:rsidDel="03AE594C">
          <w:rPr>
            <w:rFonts w:ascii="Times New Roman" w:hAnsi="Times New Roman" w:cs="Times New Roman"/>
          </w:rPr>
          <w:delText xml:space="preserve">being </w:delText>
        </w:r>
        <w:r w:rsidRPr="6F60362C" w:rsidDel="55393027">
          <w:rPr>
            <w:rFonts w:ascii="Times New Roman" w:hAnsi="Times New Roman" w:cs="Times New Roman"/>
          </w:rPr>
          <w:delText>mailed</w:delText>
        </w:r>
        <w:r w:rsidRPr="6F60362C" w:rsidDel="301FE28A">
          <w:rPr>
            <w:rFonts w:ascii="Times New Roman" w:hAnsi="Times New Roman" w:cs="Times New Roman"/>
          </w:rPr>
          <w:delText xml:space="preserve"> </w:delText>
        </w:r>
        <w:r w:rsidRPr="6F60362C" w:rsidDel="03AE594C">
          <w:rPr>
            <w:rFonts w:ascii="Times New Roman" w:hAnsi="Times New Roman" w:cs="Times New Roman"/>
          </w:rPr>
          <w:delText xml:space="preserve">by the United States Postal service, </w:delText>
        </w:r>
        <w:r w:rsidRPr="6F60362C" w:rsidDel="4ACD0E53">
          <w:rPr>
            <w:rFonts w:ascii="Times New Roman" w:hAnsi="Times New Roman" w:cs="Times New Roman"/>
          </w:rPr>
          <w:delText xml:space="preserve">a branch of the U.S. government. </w:delText>
        </w:r>
        <w:r w:rsidRPr="6F60362C" w:rsidDel="225AAEBE">
          <w:rPr>
            <w:rFonts w:ascii="Times New Roman" w:hAnsi="Times New Roman" w:cs="Times New Roman"/>
          </w:rPr>
          <w:delText xml:space="preserve">Coupled with the knowledge </w:delText>
        </w:r>
        <w:r w:rsidRPr="6F60362C" w:rsidDel="0D9BC8BE">
          <w:rPr>
            <w:rFonts w:ascii="Times New Roman" w:hAnsi="Times New Roman" w:cs="Times New Roman"/>
          </w:rPr>
          <w:delText>that these postcards made up a multimillion</w:delText>
        </w:r>
        <w:r w:rsidRPr="6F60362C" w:rsidDel="7CCFF091">
          <w:rPr>
            <w:rFonts w:ascii="Times New Roman" w:hAnsi="Times New Roman" w:cs="Times New Roman"/>
          </w:rPr>
          <w:delText>-</w:delText>
        </w:r>
        <w:r w:rsidRPr="6F60362C" w:rsidDel="0D9BC8BE">
          <w:rPr>
            <w:rFonts w:ascii="Times New Roman" w:hAnsi="Times New Roman" w:cs="Times New Roman"/>
          </w:rPr>
          <w:delText>dollar industry</w:delText>
        </w:r>
        <w:r w:rsidRPr="6F60362C" w:rsidDel="7CCFF091">
          <w:rPr>
            <w:rFonts w:ascii="Times New Roman" w:hAnsi="Times New Roman" w:cs="Times New Roman"/>
          </w:rPr>
          <w:delText>,</w:delText>
        </w:r>
        <w:r w:rsidRPr="6F60362C" w:rsidDel="0D9BC8BE">
          <w:rPr>
            <w:rFonts w:ascii="Times New Roman" w:hAnsi="Times New Roman" w:cs="Times New Roman"/>
          </w:rPr>
          <w:delText xml:space="preserve"> </w:delText>
        </w:r>
        <w:r w:rsidRPr="6F60362C" w:rsidDel="6ED3A13E">
          <w:rPr>
            <w:rFonts w:ascii="Times New Roman" w:hAnsi="Times New Roman" w:cs="Times New Roman"/>
          </w:rPr>
          <w:delText xml:space="preserve">it can be seen that the </w:delText>
        </w:r>
        <w:r w:rsidRPr="6F60362C" w:rsidDel="4ACD0E53">
          <w:rPr>
            <w:rFonts w:ascii="Times New Roman" w:hAnsi="Times New Roman" w:cs="Times New Roman"/>
          </w:rPr>
          <w:delText xml:space="preserve">government was yet again exploiting Native Americans for economic gain, this time in the form of postcards. </w:delText>
        </w:r>
      </w:del>
      <w:commentRangeEnd w:id="91"/>
      <w:r>
        <w:rPr>
          <w:rStyle w:val="CommentReference"/>
        </w:rPr>
        <w:commentReference w:id="91"/>
      </w:r>
    </w:p>
    <w:p w14:paraId="030936AE" w14:textId="4527F777" w:rsidR="001A161A" w:rsidRDefault="4167A441" w:rsidP="6F60362C">
      <w:pPr>
        <w:spacing w:line="480" w:lineRule="auto"/>
        <w:ind w:firstLine="720"/>
        <w:rPr>
          <w:rFonts w:ascii="Times New Roman" w:hAnsi="Times New Roman" w:cs="Times New Roman"/>
        </w:rPr>
      </w:pPr>
      <w:ins w:id="93" w:author="Baechtel, Mark" w:date="2023-05-02T18:49:00Z">
        <w:r w:rsidRPr="6F60362C">
          <w:rPr>
            <w:rFonts w:ascii="Times New Roman" w:hAnsi="Times New Roman" w:cs="Times New Roman"/>
          </w:rPr>
          <w:t xml:space="preserve">The layers of financial exploitation of Native Americans in Oklahoma are numerous and extensive. </w:t>
        </w:r>
      </w:ins>
      <w:del w:id="94" w:author="Baechtel, Mark" w:date="2023-05-02T18:49:00Z">
        <w:r w:rsidR="00FA6C09" w:rsidRPr="6F60362C" w:rsidDel="0A7E88B5">
          <w:rPr>
            <w:rFonts w:ascii="Times New Roman" w:hAnsi="Times New Roman" w:cs="Times New Roman"/>
          </w:rPr>
          <w:delText>Being that</w:delText>
        </w:r>
        <w:r w:rsidR="00FA6C09" w:rsidRPr="6F60362C" w:rsidDel="2EAAD21E">
          <w:rPr>
            <w:rFonts w:ascii="Times New Roman" w:hAnsi="Times New Roman" w:cs="Times New Roman"/>
          </w:rPr>
          <w:delText xml:space="preserve"> </w:delText>
        </w:r>
        <w:r w:rsidR="00FA6C09" w:rsidRPr="6F60362C" w:rsidDel="0A7E88B5">
          <w:rPr>
            <w:rFonts w:ascii="Times New Roman" w:hAnsi="Times New Roman" w:cs="Times New Roman"/>
          </w:rPr>
          <w:delText xml:space="preserve">the Native Americans living in </w:delText>
        </w:r>
        <w:r w:rsidR="00FA6C09" w:rsidRPr="6F60362C" w:rsidDel="2EAAD21E">
          <w:rPr>
            <w:rFonts w:ascii="Times New Roman" w:hAnsi="Times New Roman" w:cs="Times New Roman"/>
          </w:rPr>
          <w:delText>Oklahoma</w:delText>
        </w:r>
        <w:r w:rsidR="00FA6C09" w:rsidRPr="6F60362C" w:rsidDel="7CCFF091">
          <w:rPr>
            <w:rFonts w:ascii="Times New Roman" w:hAnsi="Times New Roman" w:cs="Times New Roman"/>
          </w:rPr>
          <w:delText xml:space="preserve"> </w:delText>
        </w:r>
        <w:r w:rsidR="00FA6C09" w:rsidRPr="6F60362C" w:rsidDel="0A7E88B5">
          <w:rPr>
            <w:rFonts w:ascii="Times New Roman" w:hAnsi="Times New Roman" w:cs="Times New Roman"/>
          </w:rPr>
          <w:delText>had a</w:delText>
        </w:r>
      </w:del>
      <w:ins w:id="95" w:author="Baechtel, Mark" w:date="2023-05-02T18:49:00Z">
        <w:r w:rsidR="2964055F">
          <w:rPr>
            <w:rFonts w:ascii="Times New Roman" w:hAnsi="Times New Roman" w:cs="Times New Roman"/>
          </w:rPr>
          <w:t>A</w:t>
        </w:r>
      </w:ins>
      <w:r w:rsidR="0A7E88B5">
        <w:rPr>
          <w:rFonts w:ascii="Times New Roman" w:hAnsi="Times New Roman" w:cs="Times New Roman"/>
        </w:rPr>
        <w:t xml:space="preserve">lready </w:t>
      </w:r>
      <w:del w:id="96" w:author="Baechtel, Mark" w:date="2023-05-02T18:49:00Z">
        <w:r w:rsidR="00FA6C09" w:rsidRPr="6F60362C" w:rsidDel="0A7E88B5">
          <w:rPr>
            <w:rFonts w:ascii="Times New Roman" w:hAnsi="Times New Roman" w:cs="Times New Roman"/>
          </w:rPr>
          <w:delText xml:space="preserve">been </w:delText>
        </w:r>
      </w:del>
      <w:r w:rsidR="0A7E88B5">
        <w:rPr>
          <w:rFonts w:ascii="Times New Roman" w:hAnsi="Times New Roman" w:cs="Times New Roman"/>
        </w:rPr>
        <w:t xml:space="preserve">exploited </w:t>
      </w:r>
      <w:r w:rsidR="6FA13084">
        <w:rPr>
          <w:rFonts w:ascii="Times New Roman" w:hAnsi="Times New Roman" w:cs="Times New Roman"/>
        </w:rPr>
        <w:t>through</w:t>
      </w:r>
      <w:r w:rsidR="0A7E88B5">
        <w:rPr>
          <w:rFonts w:ascii="Times New Roman" w:hAnsi="Times New Roman" w:cs="Times New Roman"/>
        </w:rPr>
        <w:t xml:space="preserve"> the Indian Removal Act,</w:t>
      </w:r>
      <w:r w:rsidR="2853E54F">
        <w:rPr>
          <w:rFonts w:ascii="Times New Roman" w:hAnsi="Times New Roman" w:cs="Times New Roman"/>
        </w:rPr>
        <w:t xml:space="preserve"> </w:t>
      </w:r>
      <w:del w:id="97" w:author="Baechtel, Mark" w:date="2023-05-02T18:49:00Z">
        <w:r w:rsidR="00FA6C09" w:rsidRPr="6F60362C" w:rsidDel="2853E54F">
          <w:rPr>
            <w:rFonts w:ascii="Times New Roman" w:hAnsi="Times New Roman" w:cs="Times New Roman"/>
          </w:rPr>
          <w:delText xml:space="preserve">and </w:delText>
        </w:r>
        <w:commentRangeStart w:id="98"/>
        <w:r w:rsidR="00FA6C09" w:rsidRPr="6F60362C" w:rsidDel="2853E54F">
          <w:rPr>
            <w:rFonts w:ascii="Times New Roman" w:hAnsi="Times New Roman" w:cs="Times New Roman"/>
          </w:rPr>
          <w:delText>numerous</w:delText>
        </w:r>
      </w:del>
      <w:commentRangeEnd w:id="98"/>
      <w:r w:rsidR="00FA6C09">
        <w:rPr>
          <w:rStyle w:val="CommentReference"/>
        </w:rPr>
        <w:commentReference w:id="98"/>
      </w:r>
      <w:del w:id="99" w:author="Baechtel, Mark" w:date="2023-05-02T18:49:00Z">
        <w:r w:rsidR="00FA6C09" w:rsidRPr="6F60362C" w:rsidDel="2853E54F">
          <w:rPr>
            <w:rFonts w:ascii="Times New Roman" w:hAnsi="Times New Roman" w:cs="Times New Roman"/>
          </w:rPr>
          <w:delText xml:space="preserve"> other ways,</w:delText>
        </w:r>
        <w:r w:rsidR="00FA6C09" w:rsidRPr="6F60362C" w:rsidDel="0A7E88B5">
          <w:rPr>
            <w:rFonts w:ascii="Times New Roman" w:hAnsi="Times New Roman" w:cs="Times New Roman"/>
          </w:rPr>
          <w:delText xml:space="preserve"> </w:delText>
        </w:r>
      </w:del>
      <w:r w:rsidR="7CCFF091" w:rsidRPr="3F818C36">
        <w:rPr>
          <w:rFonts w:ascii="Times New Roman" w:hAnsi="Times New Roman" w:cs="Times New Roman"/>
        </w:rPr>
        <w:t>the</w:t>
      </w:r>
      <w:r w:rsidR="01593988" w:rsidRPr="3F818C36">
        <w:rPr>
          <w:rFonts w:ascii="Times New Roman" w:hAnsi="Times New Roman" w:cs="Times New Roman"/>
        </w:rPr>
        <w:t>se people</w:t>
      </w:r>
      <w:r w:rsidR="7CCFF091" w:rsidRPr="3F818C36">
        <w:rPr>
          <w:rFonts w:ascii="Times New Roman" w:hAnsi="Times New Roman" w:cs="Times New Roman"/>
        </w:rPr>
        <w:t xml:space="preserve"> were being exploited again</w:t>
      </w:r>
      <w:r w:rsidR="0A7E88B5">
        <w:rPr>
          <w:rFonts w:ascii="Times New Roman" w:hAnsi="Times New Roman" w:cs="Times New Roman"/>
        </w:rPr>
        <w:t xml:space="preserve"> through </w:t>
      </w:r>
      <w:del w:id="100" w:author="Baechtel, Mark" w:date="2023-05-02T18:50:00Z">
        <w:r w:rsidR="00FA6C09" w:rsidRPr="6F60362C" w:rsidDel="0A7E88B5">
          <w:rPr>
            <w:rFonts w:ascii="Times New Roman" w:hAnsi="Times New Roman" w:cs="Times New Roman"/>
          </w:rPr>
          <w:delText xml:space="preserve">their </w:delText>
        </w:r>
      </w:del>
      <w:ins w:id="101" w:author="Baechtel, Mark" w:date="2023-05-02T18:50:00Z">
        <w:r w:rsidR="0A64A8EC">
          <w:rPr>
            <w:rFonts w:ascii="Times New Roman" w:hAnsi="Times New Roman" w:cs="Times New Roman"/>
          </w:rPr>
          <w:t xml:space="preserve">the postcard </w:t>
        </w:r>
      </w:ins>
      <w:r w:rsidR="0A7E88B5">
        <w:rPr>
          <w:rFonts w:ascii="Times New Roman" w:hAnsi="Times New Roman" w:cs="Times New Roman"/>
        </w:rPr>
        <w:t>photos</w:t>
      </w:r>
      <w:ins w:id="102" w:author="Baechtel, Mark" w:date="2023-05-02T19:03:00Z">
        <w:r w:rsidR="5C76FCBC">
          <w:rPr>
            <w:rFonts w:ascii="Times New Roman" w:hAnsi="Times New Roman" w:cs="Times New Roman"/>
          </w:rPr>
          <w:t>--which financia</w:t>
        </w:r>
      </w:ins>
      <w:ins w:id="103" w:author="Baechtel, Mark" w:date="2023-05-02T19:04:00Z">
        <w:r w:rsidR="5C76FCBC">
          <w:rPr>
            <w:rFonts w:ascii="Times New Roman" w:hAnsi="Times New Roman" w:cs="Times New Roman"/>
          </w:rPr>
          <w:t>l exploitatio</w:t>
        </w:r>
      </w:ins>
      <w:ins w:id="104" w:author="Baechtel, Mark" w:date="2023-05-02T19:09:00Z">
        <w:r w:rsidR="3699BB5A">
          <w:rPr>
            <w:rFonts w:ascii="Times New Roman" w:hAnsi="Times New Roman" w:cs="Times New Roman"/>
          </w:rPr>
          <w:t>n</w:t>
        </w:r>
      </w:ins>
      <w:ins w:id="105" w:author="Baechtel, Mark" w:date="2023-05-02T19:04:00Z">
        <w:r w:rsidR="5C76FCBC">
          <w:rPr>
            <w:rFonts w:ascii="Times New Roman" w:hAnsi="Times New Roman" w:cs="Times New Roman"/>
          </w:rPr>
          <w:t xml:space="preserve"> </w:t>
        </w:r>
      </w:ins>
      <w:ins w:id="106" w:author="Baechtel, Mark" w:date="2023-05-02T19:09:00Z">
        <w:r w:rsidR="69364155">
          <w:rPr>
            <w:rFonts w:ascii="Times New Roman" w:hAnsi="Times New Roman" w:cs="Times New Roman"/>
          </w:rPr>
          <w:t xml:space="preserve">was being </w:t>
        </w:r>
      </w:ins>
      <w:ins w:id="107" w:author="Baechtel, Mark" w:date="2023-05-02T19:04:00Z">
        <w:r w:rsidR="5C76FCBC">
          <w:rPr>
            <w:rFonts w:ascii="Times New Roman" w:hAnsi="Times New Roman" w:cs="Times New Roman"/>
          </w:rPr>
          <w:t xml:space="preserve">carried out on </w:t>
        </w:r>
      </w:ins>
      <w:del w:id="108" w:author="Baechtel, Mark" w:date="2023-05-02T19:04:00Z">
        <w:r w:rsidR="00FA6C09" w:rsidRPr="6F60362C" w:rsidDel="6FA13084">
          <w:rPr>
            <w:rFonts w:ascii="Times New Roman" w:hAnsi="Times New Roman" w:cs="Times New Roman"/>
          </w:rPr>
          <w:delText xml:space="preserve"> on </w:delText>
        </w:r>
      </w:del>
      <w:del w:id="109" w:author="Baechtel, Mark" w:date="2023-05-02T19:01:00Z">
        <w:r w:rsidR="00FA6C09" w:rsidRPr="6F60362C" w:rsidDel="6FA13084">
          <w:rPr>
            <w:rFonts w:ascii="Times New Roman" w:hAnsi="Times New Roman" w:cs="Times New Roman"/>
          </w:rPr>
          <w:delText xml:space="preserve">the same </w:delText>
        </w:r>
      </w:del>
      <w:r w:rsidR="6FA13084">
        <w:rPr>
          <w:rFonts w:ascii="Times New Roman" w:hAnsi="Times New Roman" w:cs="Times New Roman"/>
        </w:rPr>
        <w:t xml:space="preserve">land </w:t>
      </w:r>
      <w:r w:rsidR="59E7FB3F">
        <w:rPr>
          <w:rFonts w:ascii="Times New Roman" w:hAnsi="Times New Roman" w:cs="Times New Roman"/>
        </w:rPr>
        <w:t>that was ‘given’ to them</w:t>
      </w:r>
      <w:r w:rsidR="7CCFF091" w:rsidRPr="3F818C36">
        <w:rPr>
          <w:rFonts w:ascii="Times New Roman" w:hAnsi="Times New Roman" w:cs="Times New Roman"/>
        </w:rPr>
        <w:t xml:space="preserve">. </w:t>
      </w:r>
      <w:del w:id="110" w:author="Baechtel, Mark" w:date="2023-05-02T19:00:00Z">
        <w:r w:rsidR="00FA6C09" w:rsidRPr="6F60362C" w:rsidDel="03AE594C">
          <w:rPr>
            <w:rFonts w:ascii="Times New Roman" w:hAnsi="Times New Roman" w:cs="Times New Roman"/>
          </w:rPr>
          <w:delText xml:space="preserve">What aggravates this idea </w:delText>
        </w:r>
        <w:r w:rsidR="00FA6C09" w:rsidRPr="6F60362C" w:rsidDel="0D28F05D">
          <w:rPr>
            <w:rFonts w:ascii="Times New Roman" w:hAnsi="Times New Roman" w:cs="Times New Roman"/>
          </w:rPr>
          <w:delText xml:space="preserve">further </w:delText>
        </w:r>
        <w:r w:rsidR="00FA6C09" w:rsidRPr="6F60362C" w:rsidDel="03AE594C">
          <w:rPr>
            <w:rFonts w:ascii="Times New Roman" w:hAnsi="Times New Roman" w:cs="Times New Roman"/>
          </w:rPr>
          <w:delText xml:space="preserve">is that the ranch </w:delText>
        </w:r>
        <w:r w:rsidR="00FA6C09" w:rsidRPr="6F60362C" w:rsidDel="0D804444">
          <w:rPr>
            <w:rFonts w:ascii="Times New Roman" w:hAnsi="Times New Roman" w:cs="Times New Roman"/>
          </w:rPr>
          <w:delText xml:space="preserve">depicted in the postcards was actually </w:delText>
        </w:r>
        <w:r w:rsidR="00FA6C09" w:rsidRPr="6F60362C" w:rsidDel="03AE594C">
          <w:rPr>
            <w:rFonts w:ascii="Times New Roman" w:hAnsi="Times New Roman" w:cs="Times New Roman"/>
          </w:rPr>
          <w:delText xml:space="preserve">“leased </w:delText>
        </w:r>
        <w:commentRangeStart w:id="111"/>
        <w:r w:rsidR="00FA6C09" w:rsidRPr="6F60362C" w:rsidDel="03AE594C">
          <w:rPr>
            <w:rFonts w:ascii="Times New Roman" w:hAnsi="Times New Roman" w:cs="Times New Roman"/>
          </w:rPr>
          <w:delText>from</w:delText>
        </w:r>
      </w:del>
      <w:commentRangeEnd w:id="111"/>
      <w:r w:rsidR="00FA6C09">
        <w:rPr>
          <w:rStyle w:val="CommentReference"/>
        </w:rPr>
        <w:commentReference w:id="111"/>
      </w:r>
      <w:del w:id="112" w:author="Baechtel, Mark" w:date="2023-05-02T19:00:00Z">
        <w:r w:rsidR="00FA6C09" w:rsidRPr="6F60362C" w:rsidDel="03AE594C">
          <w:rPr>
            <w:rFonts w:ascii="Times New Roman" w:hAnsi="Times New Roman" w:cs="Times New Roman"/>
          </w:rPr>
          <w:delText xml:space="preserve"> the Quapaws”</w:delText>
        </w:r>
        <w:r w:rsidR="00FA6C09" w:rsidRPr="6F60362C" w:rsidDel="4C66B8FF">
          <w:rPr>
            <w:rFonts w:ascii="Times New Roman" w:hAnsi="Times New Roman" w:cs="Times New Roman"/>
          </w:rPr>
          <w:delText xml:space="preserve"> for these performances to take place</w:delText>
        </w:r>
      </w:del>
      <w:r w:rsidR="00723EDE">
        <w:rPr>
          <w:rStyle w:val="EndnoteReference"/>
          <w:rFonts w:ascii="Times New Roman" w:hAnsi="Times New Roman" w:cs="Times New Roman"/>
        </w:rPr>
        <w:endnoteReference w:id="9"/>
      </w:r>
      <w:r w:rsidR="38C24537">
        <w:rPr>
          <w:rFonts w:ascii="Times New Roman" w:hAnsi="Times New Roman" w:cs="Times New Roman"/>
        </w:rPr>
        <w:t xml:space="preserve">. </w:t>
      </w:r>
      <w:del w:id="113" w:author="Baechtel, Mark" w:date="2023-05-02T19:02:00Z">
        <w:r w:rsidR="00FA6C09" w:rsidRPr="6F60362C" w:rsidDel="1B7EDBA7">
          <w:rPr>
            <w:rFonts w:ascii="Times New Roman" w:hAnsi="Times New Roman" w:cs="Times New Roman"/>
          </w:rPr>
          <w:delText>This is yet another way in which white authority</w:delText>
        </w:r>
        <w:r w:rsidR="00FA6C09" w:rsidRPr="6F60362C" w:rsidDel="2FB15D27">
          <w:rPr>
            <w:rFonts w:ascii="Times New Roman" w:hAnsi="Times New Roman" w:cs="Times New Roman"/>
          </w:rPr>
          <w:delText xml:space="preserve"> financially benefitted </w:delText>
        </w:r>
        <w:r w:rsidR="00FA6C09" w:rsidRPr="6F60362C" w:rsidDel="4C66B8FF">
          <w:rPr>
            <w:rFonts w:ascii="Times New Roman" w:hAnsi="Times New Roman" w:cs="Times New Roman"/>
          </w:rPr>
          <w:delText>from</w:delText>
        </w:r>
        <w:r w:rsidR="00FA6C09" w:rsidRPr="6F60362C" w:rsidDel="7958EDEB">
          <w:rPr>
            <w:rFonts w:ascii="Times New Roman" w:hAnsi="Times New Roman" w:cs="Times New Roman"/>
          </w:rPr>
          <w:delText xml:space="preserve"> Native </w:delText>
        </w:r>
        <w:r w:rsidR="00FA6C09" w:rsidRPr="6F60362C" w:rsidDel="6745A9CF">
          <w:rPr>
            <w:rFonts w:ascii="Times New Roman" w:hAnsi="Times New Roman" w:cs="Times New Roman"/>
          </w:rPr>
          <w:delText>American land, even on Oklahoman ‘Indian Territory</w:delText>
        </w:r>
        <w:r w:rsidR="00FA6C09" w:rsidRPr="6F60362C" w:rsidDel="4C66B8FF">
          <w:rPr>
            <w:rFonts w:ascii="Times New Roman" w:hAnsi="Times New Roman" w:cs="Times New Roman"/>
          </w:rPr>
          <w:delText xml:space="preserve">’. </w:delText>
        </w:r>
        <w:r w:rsidR="00FA6C09" w:rsidRPr="6F60362C" w:rsidDel="3DADD1DB">
          <w:rPr>
            <w:rFonts w:ascii="Times New Roman" w:hAnsi="Times New Roman" w:cs="Times New Roman"/>
          </w:rPr>
          <w:delText xml:space="preserve">Due to </w:delText>
        </w:r>
        <w:r w:rsidR="00FA6C09" w:rsidRPr="6F60362C" w:rsidDel="14F76FB2">
          <w:rPr>
            <w:rFonts w:ascii="Times New Roman" w:hAnsi="Times New Roman" w:cs="Times New Roman"/>
          </w:rPr>
          <w:delText>Oklahoma’s role</w:delText>
        </w:r>
        <w:r w:rsidR="00FA6C09" w:rsidRPr="6F60362C" w:rsidDel="4B369DCC">
          <w:rPr>
            <w:rFonts w:ascii="Times New Roman" w:hAnsi="Times New Roman" w:cs="Times New Roman"/>
          </w:rPr>
          <w:delText xml:space="preserve"> </w:delText>
        </w:r>
        <w:r w:rsidR="00FA6C09" w:rsidRPr="6F60362C" w:rsidDel="1918E5A9">
          <w:rPr>
            <w:rFonts w:ascii="Times New Roman" w:hAnsi="Times New Roman" w:cs="Times New Roman"/>
          </w:rPr>
          <w:delText>in Native American dispossession</w:delText>
        </w:r>
        <w:r w:rsidR="00FA6C09" w:rsidRPr="6F60362C" w:rsidDel="4B369DCC">
          <w:rPr>
            <w:rFonts w:ascii="Times New Roman" w:hAnsi="Times New Roman" w:cs="Times New Roman"/>
          </w:rPr>
          <w:delText xml:space="preserve">, </w:delText>
        </w:r>
        <w:r w:rsidR="00FA6C09" w:rsidRPr="6F60362C" w:rsidDel="53FA418B">
          <w:rPr>
            <w:rFonts w:ascii="Times New Roman" w:hAnsi="Times New Roman" w:cs="Times New Roman"/>
          </w:rPr>
          <w:delText xml:space="preserve">the </w:delText>
        </w:r>
        <w:r w:rsidR="00FA6C09" w:rsidRPr="6F60362C" w:rsidDel="1918E5A9">
          <w:rPr>
            <w:rFonts w:ascii="Times New Roman" w:hAnsi="Times New Roman" w:cs="Times New Roman"/>
          </w:rPr>
          <w:delText xml:space="preserve">leasing of this land, the </w:delText>
        </w:r>
        <w:r w:rsidR="00FA6C09" w:rsidRPr="6F60362C" w:rsidDel="53FA418B">
          <w:rPr>
            <w:rFonts w:ascii="Times New Roman" w:hAnsi="Times New Roman" w:cs="Times New Roman"/>
          </w:rPr>
          <w:delText>displays</w:delText>
        </w:r>
        <w:r w:rsidR="00FA6C09" w:rsidRPr="6F60362C" w:rsidDel="1918E5A9">
          <w:rPr>
            <w:rFonts w:ascii="Times New Roman" w:hAnsi="Times New Roman" w:cs="Times New Roman"/>
          </w:rPr>
          <w:delText xml:space="preserve"> of </w:delText>
        </w:r>
        <w:r w:rsidR="00FA6C09" w:rsidRPr="6F60362C" w:rsidDel="53FA418B">
          <w:rPr>
            <w:rFonts w:ascii="Times New Roman" w:hAnsi="Times New Roman" w:cs="Times New Roman"/>
          </w:rPr>
          <w:delText xml:space="preserve">the generic Native American in these shows, and the </w:delText>
        </w:r>
        <w:r w:rsidR="00FA6C09" w:rsidRPr="6F60362C" w:rsidDel="611A5950">
          <w:rPr>
            <w:rFonts w:ascii="Times New Roman" w:hAnsi="Times New Roman" w:cs="Times New Roman"/>
          </w:rPr>
          <w:delText>selling of such images on postcards</w:delText>
        </w:r>
        <w:r w:rsidR="00FA6C09" w:rsidRPr="6F60362C" w:rsidDel="4B369DCC">
          <w:rPr>
            <w:rFonts w:ascii="Times New Roman" w:hAnsi="Times New Roman" w:cs="Times New Roman"/>
          </w:rPr>
          <w:delText xml:space="preserve">, </w:delText>
        </w:r>
      </w:del>
      <w:del w:id="114" w:author="Baechtel, Mark" w:date="2023-05-02T18:49:00Z">
        <w:r w:rsidR="00FA6C09" w:rsidRPr="6F60362C" w:rsidDel="4B369DCC">
          <w:rPr>
            <w:rFonts w:ascii="Times New Roman" w:hAnsi="Times New Roman" w:cs="Times New Roman"/>
          </w:rPr>
          <w:delText>the</w:delText>
        </w:r>
        <w:r w:rsidR="00FA6C09" w:rsidRPr="6F60362C" w:rsidDel="191755AF">
          <w:rPr>
            <w:rFonts w:ascii="Times New Roman" w:hAnsi="Times New Roman" w:cs="Times New Roman"/>
          </w:rPr>
          <w:delText xml:space="preserve"> l</w:delText>
        </w:r>
        <w:r w:rsidR="00FA6C09" w:rsidRPr="6F60362C" w:rsidDel="3AF2D08F">
          <w:rPr>
            <w:rFonts w:ascii="Times New Roman" w:hAnsi="Times New Roman" w:cs="Times New Roman"/>
          </w:rPr>
          <w:delText>ayers</w:delText>
        </w:r>
        <w:r w:rsidR="00FA6C09" w:rsidRPr="6F60362C" w:rsidDel="191755AF">
          <w:rPr>
            <w:rFonts w:ascii="Times New Roman" w:hAnsi="Times New Roman" w:cs="Times New Roman"/>
          </w:rPr>
          <w:delText xml:space="preserve"> of financial exploitation </w:delText>
        </w:r>
        <w:r w:rsidR="00FA6C09" w:rsidRPr="6F60362C" w:rsidDel="38E14AF8">
          <w:rPr>
            <w:rFonts w:ascii="Times New Roman" w:hAnsi="Times New Roman" w:cs="Times New Roman"/>
          </w:rPr>
          <w:delText xml:space="preserve">of Native Americans </w:delText>
        </w:r>
        <w:r w:rsidR="00FA6C09" w:rsidRPr="6F60362C" w:rsidDel="296A70ED">
          <w:rPr>
            <w:rFonts w:ascii="Times New Roman" w:hAnsi="Times New Roman" w:cs="Times New Roman"/>
          </w:rPr>
          <w:delText xml:space="preserve">in Oklahoma </w:delText>
        </w:r>
        <w:r w:rsidR="00FA6C09" w:rsidRPr="6F60362C" w:rsidDel="191755AF">
          <w:rPr>
            <w:rFonts w:ascii="Times New Roman" w:hAnsi="Times New Roman" w:cs="Times New Roman"/>
          </w:rPr>
          <w:delText>are</w:delText>
        </w:r>
        <w:r w:rsidR="00FA6C09" w:rsidRPr="6F60362C" w:rsidDel="3FEAB8D2">
          <w:rPr>
            <w:rFonts w:ascii="Times New Roman" w:hAnsi="Times New Roman" w:cs="Times New Roman"/>
          </w:rPr>
          <w:delText xml:space="preserve"> numerous and</w:delText>
        </w:r>
        <w:r w:rsidR="00FA6C09" w:rsidRPr="6F60362C" w:rsidDel="191755AF">
          <w:rPr>
            <w:rFonts w:ascii="Times New Roman" w:hAnsi="Times New Roman" w:cs="Times New Roman"/>
          </w:rPr>
          <w:delText xml:space="preserve"> </w:delText>
        </w:r>
        <w:r w:rsidR="00FA6C09" w:rsidRPr="6F60362C" w:rsidDel="38E14AF8">
          <w:rPr>
            <w:rFonts w:ascii="Times New Roman" w:hAnsi="Times New Roman" w:cs="Times New Roman"/>
          </w:rPr>
          <w:delText>extensive.</w:delText>
        </w:r>
        <w:r w:rsidR="00FA6C09" w:rsidRPr="6F60362C" w:rsidDel="138B9934">
          <w:rPr>
            <w:rFonts w:ascii="Times New Roman" w:hAnsi="Times New Roman" w:cs="Times New Roman"/>
          </w:rPr>
          <w:delText xml:space="preserve"> </w:delText>
        </w:r>
      </w:del>
      <w:del w:id="115" w:author="Baechtel, Mark" w:date="2023-05-02T19:09:00Z">
        <w:r w:rsidR="00FA6C09" w:rsidRPr="6F60362C" w:rsidDel="3AF2D08F">
          <w:rPr>
            <w:rFonts w:ascii="Times New Roman" w:hAnsi="Times New Roman" w:cs="Times New Roman"/>
          </w:rPr>
          <w:delText>All</w:delText>
        </w:r>
        <w:r w:rsidR="00FA6C09" w:rsidRPr="6F60362C" w:rsidDel="296A70ED">
          <w:rPr>
            <w:rFonts w:ascii="Times New Roman" w:hAnsi="Times New Roman" w:cs="Times New Roman"/>
          </w:rPr>
          <w:delText xml:space="preserve"> </w:delText>
        </w:r>
      </w:del>
      <w:ins w:id="116" w:author="Baechtel, Mark" w:date="2023-05-02T19:09:00Z">
        <w:r w:rsidR="5019087B">
          <w:rPr>
            <w:rFonts w:ascii="Times New Roman" w:hAnsi="Times New Roman" w:cs="Times New Roman"/>
          </w:rPr>
          <w:t>Furthermore</w:t>
        </w:r>
      </w:ins>
      <w:ins w:id="117" w:author="Baechtel, Mark" w:date="2023-05-02T19:10:00Z">
        <w:r w:rsidR="5019087B">
          <w:rPr>
            <w:rFonts w:ascii="Times New Roman" w:hAnsi="Times New Roman" w:cs="Times New Roman"/>
          </w:rPr>
          <w:t xml:space="preserve">, </w:t>
        </w:r>
      </w:ins>
      <w:r w:rsidR="296A70ED">
        <w:rPr>
          <w:rFonts w:ascii="Times New Roman" w:hAnsi="Times New Roman" w:cs="Times New Roman"/>
        </w:rPr>
        <w:t xml:space="preserve">these </w:t>
      </w:r>
      <w:r w:rsidR="31DAE18C">
        <w:rPr>
          <w:rFonts w:ascii="Times New Roman" w:hAnsi="Times New Roman" w:cs="Times New Roman"/>
        </w:rPr>
        <w:t>varying</w:t>
      </w:r>
      <w:r w:rsidR="296A70ED">
        <w:rPr>
          <w:rFonts w:ascii="Times New Roman" w:hAnsi="Times New Roman" w:cs="Times New Roman"/>
        </w:rPr>
        <w:t xml:space="preserve"> levels of financial </w:t>
      </w:r>
      <w:r w:rsidR="31DAE18C">
        <w:rPr>
          <w:rFonts w:ascii="Times New Roman" w:hAnsi="Times New Roman" w:cs="Times New Roman"/>
        </w:rPr>
        <w:t>exploitation</w:t>
      </w:r>
      <w:r w:rsidR="296A70ED">
        <w:rPr>
          <w:rFonts w:ascii="Times New Roman" w:hAnsi="Times New Roman" w:cs="Times New Roman"/>
        </w:rPr>
        <w:t xml:space="preserve"> </w:t>
      </w:r>
      <w:ins w:id="118" w:author="Baechtel, Mark" w:date="2023-05-02T19:10:00Z">
        <w:r w:rsidR="1CE09FB7">
          <w:rPr>
            <w:rFonts w:ascii="Times New Roman" w:hAnsi="Times New Roman" w:cs="Times New Roman"/>
          </w:rPr>
          <w:t xml:space="preserve">were </w:t>
        </w:r>
      </w:ins>
      <w:r w:rsidR="3AF2D08F">
        <w:rPr>
          <w:rFonts w:ascii="Times New Roman" w:hAnsi="Times New Roman" w:cs="Times New Roman"/>
        </w:rPr>
        <w:t>foster</w:t>
      </w:r>
      <w:ins w:id="119" w:author="Baechtel, Mark" w:date="2023-05-02T19:10:00Z">
        <w:r w:rsidR="1EF05F23">
          <w:rPr>
            <w:rFonts w:ascii="Times New Roman" w:hAnsi="Times New Roman" w:cs="Times New Roman"/>
          </w:rPr>
          <w:t>ing</w:t>
        </w:r>
      </w:ins>
      <w:r w:rsidR="3AF2D08F">
        <w:rPr>
          <w:rFonts w:ascii="Times New Roman" w:hAnsi="Times New Roman" w:cs="Times New Roman"/>
        </w:rPr>
        <w:t xml:space="preserve"> </w:t>
      </w:r>
      <w:r w:rsidR="31DAE18C">
        <w:rPr>
          <w:rFonts w:ascii="Times New Roman" w:hAnsi="Times New Roman" w:cs="Times New Roman"/>
        </w:rPr>
        <w:t xml:space="preserve">negative stereotypes </w:t>
      </w:r>
      <w:r w:rsidR="3AF2D08F">
        <w:rPr>
          <w:rFonts w:ascii="Times New Roman" w:hAnsi="Times New Roman" w:cs="Times New Roman"/>
        </w:rPr>
        <w:t xml:space="preserve">of </w:t>
      </w:r>
      <w:r w:rsidR="31DAE18C">
        <w:rPr>
          <w:rFonts w:ascii="Times New Roman" w:hAnsi="Times New Roman" w:cs="Times New Roman"/>
        </w:rPr>
        <w:t>Native Americans</w:t>
      </w:r>
      <w:ins w:id="120" w:author="Baechtel, Mark" w:date="2023-05-02T19:10:00Z">
        <w:r w:rsidR="2278137A">
          <w:rPr>
            <w:rFonts w:ascii="Times New Roman" w:hAnsi="Times New Roman" w:cs="Times New Roman"/>
          </w:rPr>
          <w:t xml:space="preserve"> that </w:t>
        </w:r>
        <w:proofErr w:type="spellStart"/>
        <w:r w:rsidR="2278137A">
          <w:rPr>
            <w:rFonts w:ascii="Times New Roman" w:hAnsi="Times New Roman" w:cs="Times New Roman"/>
          </w:rPr>
          <w:t>upheld</w:t>
        </w:r>
      </w:ins>
      <w:del w:id="121" w:author="Baechtel, Mark" w:date="2023-05-02T19:10:00Z">
        <w:r w:rsidR="00FA6C09" w:rsidRPr="6F60362C" w:rsidDel="3AF2D08F">
          <w:rPr>
            <w:rFonts w:ascii="Times New Roman" w:hAnsi="Times New Roman" w:cs="Times New Roman"/>
          </w:rPr>
          <w:delText>, one</w:delText>
        </w:r>
        <w:r w:rsidR="00FA6C09" w:rsidRPr="6F60362C" w:rsidDel="3E28EF19">
          <w:rPr>
            <w:rFonts w:ascii="Times New Roman" w:hAnsi="Times New Roman" w:cs="Times New Roman"/>
          </w:rPr>
          <w:delText xml:space="preserve">s that uphold </w:delText>
        </w:r>
      </w:del>
      <w:r w:rsidR="3AF2D08F">
        <w:rPr>
          <w:rFonts w:ascii="Times New Roman" w:hAnsi="Times New Roman" w:cs="Times New Roman"/>
        </w:rPr>
        <w:t>the</w:t>
      </w:r>
      <w:proofErr w:type="spellEnd"/>
      <w:r w:rsidR="3AF2D08F">
        <w:rPr>
          <w:rFonts w:ascii="Times New Roman" w:hAnsi="Times New Roman" w:cs="Times New Roman"/>
        </w:rPr>
        <w:t xml:space="preserve"> </w:t>
      </w:r>
      <w:r w:rsidR="6EEBB9AF">
        <w:rPr>
          <w:rFonts w:ascii="Times New Roman" w:hAnsi="Times New Roman" w:cs="Times New Roman"/>
        </w:rPr>
        <w:t xml:space="preserve">United </w:t>
      </w:r>
      <w:proofErr w:type="spellStart"/>
      <w:r w:rsidR="6EEBB9AF">
        <w:rPr>
          <w:rFonts w:ascii="Times New Roman" w:hAnsi="Times New Roman" w:cs="Times New Roman"/>
        </w:rPr>
        <w:t>States’s</w:t>
      </w:r>
      <w:proofErr w:type="spellEnd"/>
      <w:r w:rsidR="6EEBB9AF">
        <w:rPr>
          <w:rFonts w:ascii="Times New Roman" w:hAnsi="Times New Roman" w:cs="Times New Roman"/>
        </w:rPr>
        <w:t xml:space="preserve"> dominant view. </w:t>
      </w:r>
    </w:p>
    <w:p w14:paraId="062FB21D" w14:textId="1D410B4B" w:rsidR="00D117D8" w:rsidRPr="007E5A49" w:rsidRDefault="66C21455" w:rsidP="3F818C36">
      <w:pPr>
        <w:spacing w:line="480" w:lineRule="auto"/>
        <w:jc w:val="center"/>
        <w:rPr>
          <w:rFonts w:ascii="Times New Roman" w:hAnsi="Times New Roman" w:cs="Times New Roman"/>
          <w:b/>
          <w:bCs/>
        </w:rPr>
      </w:pPr>
      <w:r w:rsidRPr="6F60362C">
        <w:rPr>
          <w:rFonts w:ascii="Times New Roman" w:hAnsi="Times New Roman" w:cs="Times New Roman"/>
          <w:b/>
          <w:bCs/>
        </w:rPr>
        <w:t xml:space="preserve">An </w:t>
      </w:r>
      <w:r w:rsidR="67A4F42D" w:rsidRPr="6F60362C">
        <w:rPr>
          <w:rFonts w:ascii="Times New Roman" w:hAnsi="Times New Roman" w:cs="Times New Roman"/>
          <w:b/>
          <w:bCs/>
        </w:rPr>
        <w:t>Exploitation</w:t>
      </w:r>
      <w:r w:rsidRPr="6F60362C">
        <w:rPr>
          <w:rFonts w:ascii="Times New Roman" w:hAnsi="Times New Roman" w:cs="Times New Roman"/>
          <w:b/>
          <w:bCs/>
        </w:rPr>
        <w:t xml:space="preserve"> </w:t>
      </w:r>
      <w:del w:id="122" w:author="Baechtel, Mark" w:date="2023-05-02T19:24:00Z">
        <w:r w:rsidR="00D117D8" w:rsidRPr="6F60362C" w:rsidDel="66C21455">
          <w:rPr>
            <w:rFonts w:ascii="Times New Roman" w:hAnsi="Times New Roman" w:cs="Times New Roman"/>
            <w:b/>
            <w:bCs/>
          </w:rPr>
          <w:delText xml:space="preserve">of </w:delText>
        </w:r>
      </w:del>
      <w:ins w:id="123" w:author="Baechtel, Mark" w:date="2023-05-02T19:24:00Z">
        <w:r w:rsidR="6B97B47A" w:rsidRPr="6F60362C">
          <w:rPr>
            <w:rFonts w:ascii="Times New Roman" w:hAnsi="Times New Roman" w:cs="Times New Roman"/>
            <w:b/>
            <w:bCs/>
          </w:rPr>
          <w:t xml:space="preserve">by </w:t>
        </w:r>
      </w:ins>
      <w:r w:rsidRPr="6F60362C">
        <w:rPr>
          <w:rFonts w:ascii="Times New Roman" w:hAnsi="Times New Roman" w:cs="Times New Roman"/>
          <w:b/>
          <w:bCs/>
        </w:rPr>
        <w:t>Erasure</w:t>
      </w:r>
    </w:p>
    <w:p w14:paraId="666796BE" w14:textId="56452852" w:rsidR="00CD3D4F" w:rsidRDefault="00FA6C09" w:rsidP="6F60362C">
      <w:pPr>
        <w:spacing w:line="480" w:lineRule="auto"/>
        <w:ind w:firstLine="720"/>
        <w:rPr>
          <w:rFonts w:ascii="Times New Roman" w:hAnsi="Times New Roman" w:cs="Times New Roman"/>
        </w:rPr>
      </w:pPr>
      <w:r>
        <w:rPr>
          <w:noProof/>
        </w:rPr>
        <w:lastRenderedPageBreak/>
        <w:drawing>
          <wp:anchor distT="0" distB="0" distL="114300" distR="114300" simplePos="0" relativeHeight="251658242" behindDoc="0" locked="0" layoutInCell="1" allowOverlap="1" wp14:anchorId="398C7E08" wp14:editId="182ACD88">
            <wp:simplePos x="0" y="0"/>
            <wp:positionH relativeFrom="page">
              <wp:posOffset>6101203</wp:posOffset>
            </wp:positionH>
            <wp:positionV relativeFrom="paragraph">
              <wp:posOffset>296545</wp:posOffset>
            </wp:positionV>
            <wp:extent cx="756094" cy="1237869"/>
            <wp:effectExtent l="0" t="0" r="0" b="0"/>
            <wp:wrapSquare wrapText="bothSides"/>
            <wp:docPr id="1281905039" name="Picture 1281905039" descr="A person carrying a chi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094" cy="1237869"/>
                    </a:xfrm>
                    <a:prstGeom prst="rect">
                      <a:avLst/>
                    </a:prstGeom>
                  </pic:spPr>
                </pic:pic>
              </a:graphicData>
            </a:graphic>
            <wp14:sizeRelH relativeFrom="page">
              <wp14:pctWidth>0</wp14:pctWidth>
            </wp14:sizeRelH>
            <wp14:sizeRelV relativeFrom="page">
              <wp14:pctHeight>0</wp14:pctHeight>
            </wp14:sizeRelV>
          </wp:anchor>
        </w:drawing>
      </w:r>
      <w:r w:rsidR="27B4A0A7" w:rsidRPr="51E3888E">
        <w:rPr>
          <w:rFonts w:ascii="Times New Roman" w:hAnsi="Times New Roman" w:cs="Times New Roman"/>
        </w:rPr>
        <w:t xml:space="preserve"> </w:t>
      </w:r>
      <w:r w:rsidR="72795A60">
        <w:rPr>
          <w:rFonts w:ascii="Times New Roman" w:hAnsi="Times New Roman" w:cs="Times New Roman"/>
        </w:rPr>
        <w:t>T</w:t>
      </w:r>
      <w:r w:rsidR="72795A60" w:rsidRPr="51E3888E">
        <w:rPr>
          <w:rFonts w:ascii="Times New Roman" w:hAnsi="Times New Roman" w:cs="Times New Roman"/>
        </w:rPr>
        <w:t>he second postcard</w:t>
      </w:r>
      <w:r w:rsidR="72795A60">
        <w:rPr>
          <w:rFonts w:ascii="Times New Roman" w:hAnsi="Times New Roman" w:cs="Times New Roman"/>
        </w:rPr>
        <w:t xml:space="preserve"> (Figure 2)</w:t>
      </w:r>
      <w:r w:rsidR="6BD523E1">
        <w:rPr>
          <w:rFonts w:ascii="Times New Roman" w:hAnsi="Times New Roman" w:cs="Times New Roman"/>
        </w:rPr>
        <w:t xml:space="preserve"> </w:t>
      </w:r>
      <w:r w:rsidR="1C7798F9">
        <w:rPr>
          <w:rFonts w:ascii="Times New Roman" w:hAnsi="Times New Roman" w:cs="Times New Roman"/>
        </w:rPr>
        <w:t>also displays th</w:t>
      </w:r>
      <w:r w:rsidR="296A70ED">
        <w:rPr>
          <w:rFonts w:ascii="Times New Roman" w:hAnsi="Times New Roman" w:cs="Times New Roman"/>
        </w:rPr>
        <w:t xml:space="preserve">is same type of </w:t>
      </w:r>
      <w:r w:rsidR="6BD523E1">
        <w:rPr>
          <w:rFonts w:ascii="Times New Roman" w:hAnsi="Times New Roman" w:cs="Times New Roman"/>
        </w:rPr>
        <w:t xml:space="preserve">United States </w:t>
      </w:r>
      <w:commentRangeStart w:id="124"/>
      <w:r w:rsidR="6BD523E1">
        <w:rPr>
          <w:rFonts w:ascii="Times New Roman" w:hAnsi="Times New Roman" w:cs="Times New Roman"/>
        </w:rPr>
        <w:t>stereotype</w:t>
      </w:r>
      <w:commentRangeEnd w:id="124"/>
      <w:r>
        <w:rPr>
          <w:rStyle w:val="CommentReference"/>
        </w:rPr>
        <w:commentReference w:id="124"/>
      </w:r>
      <w:r w:rsidR="6BD523E1">
        <w:rPr>
          <w:rFonts w:ascii="Times New Roman" w:hAnsi="Times New Roman" w:cs="Times New Roman"/>
        </w:rPr>
        <w:t xml:space="preserve">, </w:t>
      </w:r>
      <w:del w:id="125" w:author="Baechtel, Mark" w:date="2023-05-02T19:33:00Z">
        <w:r w:rsidRPr="6F60362C" w:rsidDel="1C7798F9">
          <w:rPr>
            <w:rFonts w:ascii="Times New Roman" w:hAnsi="Times New Roman" w:cs="Times New Roman"/>
          </w:rPr>
          <w:delText xml:space="preserve">this </w:delText>
        </w:r>
      </w:del>
      <w:r w:rsidR="1C7798F9" w:rsidRPr="51E3888E">
        <w:rPr>
          <w:rFonts w:ascii="Times New Roman" w:hAnsi="Times New Roman" w:cs="Times New Roman"/>
        </w:rPr>
        <w:t xml:space="preserve">time </w:t>
      </w:r>
      <w:r w:rsidR="1C7798F9">
        <w:rPr>
          <w:rFonts w:ascii="Times New Roman" w:hAnsi="Times New Roman" w:cs="Times New Roman"/>
        </w:rPr>
        <w:t>promoting</w:t>
      </w:r>
      <w:r w:rsidR="1C7798F9" w:rsidRPr="51E3888E">
        <w:rPr>
          <w:rFonts w:ascii="Times New Roman" w:hAnsi="Times New Roman" w:cs="Times New Roman"/>
        </w:rPr>
        <w:t xml:space="preserve"> erasure</w:t>
      </w:r>
      <w:ins w:id="126" w:author="Baechtel, Mark" w:date="2023-05-02T19:32:00Z">
        <w:r w:rsidR="5B4B4A19" w:rsidRPr="6F60362C">
          <w:rPr>
            <w:rFonts w:ascii="Times New Roman" w:hAnsi="Times New Roman" w:cs="Times New Roman"/>
          </w:rPr>
          <w:t xml:space="preserve"> of specific tribes through use of a universalizing term</w:t>
        </w:r>
      </w:ins>
      <w:r w:rsidR="29462EFE">
        <w:rPr>
          <w:rFonts w:ascii="Times New Roman" w:hAnsi="Times New Roman" w:cs="Times New Roman"/>
        </w:rPr>
        <w:t xml:space="preserve">. </w:t>
      </w:r>
      <w:r w:rsidR="66A3BFD5" w:rsidRPr="51E3888E">
        <w:rPr>
          <w:rFonts w:ascii="Times New Roman" w:hAnsi="Times New Roman" w:cs="Times New Roman"/>
        </w:rPr>
        <w:t>On this postcard</w:t>
      </w:r>
      <w:r w:rsidR="01094D7F" w:rsidRPr="51E3888E">
        <w:rPr>
          <w:rFonts w:ascii="Times New Roman" w:hAnsi="Times New Roman" w:cs="Times New Roman"/>
        </w:rPr>
        <w:t xml:space="preserve">, the picture </w:t>
      </w:r>
      <w:r w:rsidR="58741AEA">
        <w:rPr>
          <w:rFonts w:ascii="Times New Roman" w:hAnsi="Times New Roman" w:cs="Times New Roman"/>
        </w:rPr>
        <w:t>is of</w:t>
      </w:r>
      <w:r w:rsidR="01094D7F" w:rsidRPr="51E3888E">
        <w:rPr>
          <w:rFonts w:ascii="Times New Roman" w:hAnsi="Times New Roman" w:cs="Times New Roman"/>
        </w:rPr>
        <w:t xml:space="preserve"> a</w:t>
      </w:r>
      <w:r w:rsidR="66BE3C26" w:rsidRPr="51E3888E">
        <w:rPr>
          <w:rFonts w:ascii="Times New Roman" w:hAnsi="Times New Roman" w:cs="Times New Roman"/>
        </w:rPr>
        <w:t xml:space="preserve"> Native American woman carrying a child</w:t>
      </w:r>
      <w:r w:rsidR="16430A4E">
        <w:rPr>
          <w:rFonts w:ascii="Times New Roman" w:hAnsi="Times New Roman" w:cs="Times New Roman"/>
        </w:rPr>
        <w:t xml:space="preserve"> </w:t>
      </w:r>
      <w:r w:rsidR="120AC91C">
        <w:rPr>
          <w:rFonts w:ascii="Times New Roman" w:hAnsi="Times New Roman" w:cs="Times New Roman"/>
        </w:rPr>
        <w:t>photographed</w:t>
      </w:r>
      <w:r w:rsidR="16430A4E">
        <w:rPr>
          <w:rFonts w:ascii="Times New Roman" w:hAnsi="Times New Roman" w:cs="Times New Roman"/>
        </w:rPr>
        <w:t xml:space="preserve"> </w:t>
      </w:r>
      <w:r w:rsidR="39BA5480">
        <w:rPr>
          <w:rFonts w:ascii="Times New Roman" w:hAnsi="Times New Roman" w:cs="Times New Roman"/>
        </w:rPr>
        <w:t xml:space="preserve">at </w:t>
      </w:r>
      <w:r w:rsidR="29462EFE">
        <w:rPr>
          <w:rFonts w:ascii="Times New Roman" w:hAnsi="Times New Roman" w:cs="Times New Roman"/>
        </w:rPr>
        <w:t xml:space="preserve">the </w:t>
      </w:r>
      <w:r w:rsidR="29462EFE" w:rsidRPr="51E3888E">
        <w:rPr>
          <w:rFonts w:ascii="Times New Roman" w:hAnsi="Times New Roman" w:cs="Times New Roman"/>
        </w:rPr>
        <w:t>same ranch</w:t>
      </w:r>
      <w:r w:rsidR="29462EFE">
        <w:rPr>
          <w:rFonts w:ascii="Times New Roman" w:hAnsi="Times New Roman" w:cs="Times New Roman"/>
        </w:rPr>
        <w:t xml:space="preserve"> as the previous postcards’ </w:t>
      </w:r>
      <w:r w:rsidR="38C24537">
        <w:rPr>
          <w:rFonts w:ascii="Times New Roman" w:hAnsi="Times New Roman" w:cs="Times New Roman"/>
        </w:rPr>
        <w:t>image</w:t>
      </w:r>
      <w:r w:rsidR="38C24537" w:rsidRPr="51E3888E">
        <w:rPr>
          <w:rFonts w:ascii="Times New Roman" w:hAnsi="Times New Roman" w:cs="Times New Roman"/>
        </w:rPr>
        <w:t>. The</w:t>
      </w:r>
      <w:r w:rsidR="66BE3C26" w:rsidRPr="51E3888E">
        <w:rPr>
          <w:rFonts w:ascii="Times New Roman" w:hAnsi="Times New Roman" w:cs="Times New Roman"/>
        </w:rPr>
        <w:t xml:space="preserve"> title at the bottom of this specific postcard reads</w:t>
      </w:r>
      <w:r w:rsidR="006E8563" w:rsidRPr="51E3888E">
        <w:rPr>
          <w:rFonts w:ascii="Times New Roman" w:hAnsi="Times New Roman" w:cs="Times New Roman"/>
        </w:rPr>
        <w:t>,</w:t>
      </w:r>
      <w:r w:rsidR="66BE3C26" w:rsidRPr="51E3888E">
        <w:rPr>
          <w:rFonts w:ascii="Times New Roman" w:hAnsi="Times New Roman" w:cs="Times New Roman"/>
        </w:rPr>
        <w:t xml:space="preserve"> “Indian Sq*** and Pap</w:t>
      </w:r>
      <w:r w:rsidR="2901C0D2">
        <w:rPr>
          <w:rFonts w:ascii="Times New Roman" w:hAnsi="Times New Roman" w:cs="Times New Roman"/>
        </w:rPr>
        <w:t>****</w:t>
      </w:r>
      <w:r w:rsidR="66BE3C26" w:rsidRPr="51E3888E">
        <w:rPr>
          <w:rFonts w:ascii="Times New Roman" w:hAnsi="Times New Roman" w:cs="Times New Roman"/>
        </w:rPr>
        <w:t xml:space="preserve"> on Miller Bros 101 Ranch</w:t>
      </w:r>
      <w:r w:rsidR="29462EFE">
        <w:rPr>
          <w:rFonts w:ascii="Times New Roman" w:hAnsi="Times New Roman" w:cs="Times New Roman"/>
        </w:rPr>
        <w:t xml:space="preserve">”. </w:t>
      </w:r>
      <w:ins w:id="127" w:author="Baechtel, Mark" w:date="2023-05-02T19:29:00Z">
        <w:r w:rsidR="2C29C74D">
          <w:rPr>
            <w:rFonts w:ascii="Times New Roman" w:hAnsi="Times New Roman" w:cs="Times New Roman"/>
          </w:rPr>
          <w:t>Not only is there no information about the tribe to which the mother and child b</w:t>
        </w:r>
      </w:ins>
      <w:ins w:id="128" w:author="Baechtel, Mark" w:date="2023-05-02T19:30:00Z">
        <w:r w:rsidR="2C29C74D">
          <w:rPr>
            <w:rFonts w:ascii="Times New Roman" w:hAnsi="Times New Roman" w:cs="Times New Roman"/>
          </w:rPr>
          <w:t>elong--as with the first postcard--but t</w:t>
        </w:r>
      </w:ins>
      <w:del w:id="129" w:author="Baechtel, Mark" w:date="2023-05-02T19:30:00Z">
        <w:r w:rsidRPr="6F60362C" w:rsidDel="66BE3C26">
          <w:rPr>
            <w:rFonts w:ascii="Times New Roman" w:hAnsi="Times New Roman" w:cs="Times New Roman"/>
          </w:rPr>
          <w:delText>T</w:delText>
        </w:r>
      </w:del>
      <w:r w:rsidR="66BE3C26" w:rsidRPr="51E3888E">
        <w:rPr>
          <w:rFonts w:ascii="Times New Roman" w:hAnsi="Times New Roman" w:cs="Times New Roman"/>
        </w:rPr>
        <w:t>he</w:t>
      </w:r>
      <w:r w:rsidR="006E8563" w:rsidRPr="51E3888E">
        <w:rPr>
          <w:rFonts w:ascii="Times New Roman" w:hAnsi="Times New Roman" w:cs="Times New Roman"/>
        </w:rPr>
        <w:t xml:space="preserve"> </w:t>
      </w:r>
      <w:del w:id="130" w:author="Baechtel, Mark" w:date="2023-05-02T19:30:00Z">
        <w:r w:rsidRPr="6F60362C" w:rsidDel="006E8563">
          <w:rPr>
            <w:rFonts w:ascii="Times New Roman" w:hAnsi="Times New Roman" w:cs="Times New Roman"/>
          </w:rPr>
          <w:delText xml:space="preserve">inclusion </w:delText>
        </w:r>
      </w:del>
      <w:ins w:id="131" w:author="Baechtel, Mark" w:date="2023-05-02T19:30:00Z">
        <w:r w:rsidR="2E775531" w:rsidRPr="51E3888E">
          <w:rPr>
            <w:rFonts w:ascii="Times New Roman" w:hAnsi="Times New Roman" w:cs="Times New Roman"/>
          </w:rPr>
          <w:t xml:space="preserve">use </w:t>
        </w:r>
      </w:ins>
      <w:r w:rsidR="006E8563" w:rsidRPr="51E3888E">
        <w:rPr>
          <w:rFonts w:ascii="Times New Roman" w:hAnsi="Times New Roman" w:cs="Times New Roman"/>
        </w:rPr>
        <w:t xml:space="preserve">of such </w:t>
      </w:r>
      <w:r w:rsidR="66BE3C26" w:rsidRPr="51E3888E">
        <w:rPr>
          <w:rFonts w:ascii="Times New Roman" w:hAnsi="Times New Roman" w:cs="Times New Roman"/>
        </w:rPr>
        <w:t>derogatory term</w:t>
      </w:r>
      <w:r w:rsidR="26561EEE">
        <w:rPr>
          <w:rFonts w:ascii="Times New Roman" w:hAnsi="Times New Roman" w:cs="Times New Roman"/>
        </w:rPr>
        <w:t>s</w:t>
      </w:r>
      <w:r w:rsidR="006E8563" w:rsidRPr="51E3888E">
        <w:rPr>
          <w:rFonts w:ascii="Times New Roman" w:hAnsi="Times New Roman" w:cs="Times New Roman"/>
        </w:rPr>
        <w:t xml:space="preserve"> to describe</w:t>
      </w:r>
      <w:r w:rsidR="66BE3C26" w:rsidRPr="51E3888E">
        <w:rPr>
          <w:rFonts w:ascii="Times New Roman" w:hAnsi="Times New Roman" w:cs="Times New Roman"/>
        </w:rPr>
        <w:t xml:space="preserve"> </w:t>
      </w:r>
      <w:del w:id="132" w:author="Baechtel, Mark" w:date="2023-05-02T19:30:00Z">
        <w:r w:rsidRPr="6F60362C" w:rsidDel="66BE3C26">
          <w:rPr>
            <w:rFonts w:ascii="Times New Roman" w:hAnsi="Times New Roman" w:cs="Times New Roman"/>
          </w:rPr>
          <w:delText xml:space="preserve">a Native American </w:delText>
        </w:r>
        <w:r w:rsidRPr="6F60362C" w:rsidDel="26561EEE">
          <w:rPr>
            <w:rFonts w:ascii="Times New Roman" w:hAnsi="Times New Roman" w:cs="Times New Roman"/>
          </w:rPr>
          <w:delText xml:space="preserve">mother and child </w:delText>
        </w:r>
      </w:del>
      <w:ins w:id="133" w:author="Baechtel, Mark" w:date="2023-05-02T19:30:00Z">
        <w:r w:rsidR="68B57BF8">
          <w:rPr>
            <w:rFonts w:ascii="Times New Roman" w:hAnsi="Times New Roman" w:cs="Times New Roman"/>
          </w:rPr>
          <w:t xml:space="preserve">them is </w:t>
        </w:r>
      </w:ins>
      <w:del w:id="134" w:author="Baechtel, Mark" w:date="2023-05-02T19:22:00Z">
        <w:r w:rsidRPr="6F60362C" w:rsidDel="26561EEE">
          <w:rPr>
            <w:rFonts w:ascii="Times New Roman" w:hAnsi="Times New Roman" w:cs="Times New Roman"/>
          </w:rPr>
          <w:delText>are</w:delText>
        </w:r>
        <w:r w:rsidRPr="6F60362C" w:rsidDel="66BE3C26">
          <w:rPr>
            <w:rFonts w:ascii="Times New Roman" w:hAnsi="Times New Roman" w:cs="Times New Roman"/>
          </w:rPr>
          <w:delText xml:space="preserve"> not only</w:delText>
        </w:r>
      </w:del>
      <w:ins w:id="135" w:author="Baechtel, Mark" w:date="2023-05-02T19:22:00Z">
        <w:r w:rsidR="3AA849CC" w:rsidRPr="51E3888E">
          <w:rPr>
            <w:rFonts w:ascii="Times New Roman" w:hAnsi="Times New Roman" w:cs="Times New Roman"/>
          </w:rPr>
          <w:t xml:space="preserve"> </w:t>
        </w:r>
      </w:ins>
      <w:del w:id="136" w:author="Baechtel, Mark" w:date="2023-05-02T19:34:00Z">
        <w:r w:rsidRPr="6F60362C" w:rsidDel="66BE3C26">
          <w:rPr>
            <w:rFonts w:ascii="Times New Roman" w:hAnsi="Times New Roman" w:cs="Times New Roman"/>
          </w:rPr>
          <w:delText xml:space="preserve"> </w:delText>
        </w:r>
      </w:del>
      <w:r w:rsidR="66BE3C26" w:rsidRPr="51E3888E">
        <w:rPr>
          <w:rFonts w:ascii="Times New Roman" w:hAnsi="Times New Roman" w:cs="Times New Roman"/>
        </w:rPr>
        <w:t>demeaning</w:t>
      </w:r>
      <w:r w:rsidR="006E8563" w:rsidRPr="51E3888E">
        <w:rPr>
          <w:rFonts w:ascii="Times New Roman" w:hAnsi="Times New Roman" w:cs="Times New Roman"/>
        </w:rPr>
        <w:t xml:space="preserve"> </w:t>
      </w:r>
      <w:del w:id="137" w:author="Baechtel, Mark" w:date="2023-05-02T19:22:00Z">
        <w:r w:rsidRPr="6F60362C" w:rsidDel="006E8563">
          <w:rPr>
            <w:rFonts w:ascii="Times New Roman" w:hAnsi="Times New Roman" w:cs="Times New Roman"/>
          </w:rPr>
          <w:delText xml:space="preserve">and </w:delText>
        </w:r>
        <w:commentRangeStart w:id="138"/>
        <w:r w:rsidRPr="6F60362C" w:rsidDel="006E8563">
          <w:rPr>
            <w:rFonts w:ascii="Times New Roman" w:hAnsi="Times New Roman" w:cs="Times New Roman"/>
          </w:rPr>
          <w:delText>inappropriate</w:delText>
        </w:r>
      </w:del>
      <w:commentRangeEnd w:id="138"/>
      <w:r>
        <w:rPr>
          <w:rStyle w:val="CommentReference"/>
        </w:rPr>
        <w:commentReference w:id="138"/>
      </w:r>
      <w:del w:id="139" w:author="Baechtel, Mark" w:date="2023-05-02T19:22:00Z">
        <w:r w:rsidRPr="6F60362C" w:rsidDel="006E8563">
          <w:rPr>
            <w:rFonts w:ascii="Times New Roman" w:hAnsi="Times New Roman" w:cs="Times New Roman"/>
          </w:rPr>
          <w:delText>,</w:delText>
        </w:r>
        <w:r w:rsidRPr="6F60362C" w:rsidDel="66BE3C26">
          <w:rPr>
            <w:rFonts w:ascii="Times New Roman" w:hAnsi="Times New Roman" w:cs="Times New Roman"/>
          </w:rPr>
          <w:delText xml:space="preserve"> but also a </w:delText>
        </w:r>
      </w:del>
      <w:del w:id="140" w:author="Baechtel, Mark" w:date="2023-05-02T19:34:00Z">
        <w:r w:rsidRPr="6F60362C" w:rsidDel="66BE3C26">
          <w:rPr>
            <w:rFonts w:ascii="Times New Roman" w:hAnsi="Times New Roman" w:cs="Times New Roman"/>
          </w:rPr>
          <w:delText>generalization</w:delText>
        </w:r>
        <w:r w:rsidRPr="6F60362C" w:rsidDel="27B4A0A7">
          <w:rPr>
            <w:rFonts w:ascii="Times New Roman" w:hAnsi="Times New Roman" w:cs="Times New Roman"/>
          </w:rPr>
          <w:delText>.</w:delText>
        </w:r>
      </w:del>
      <w:r w:rsidR="27B4A0A7" w:rsidRPr="51E3888E">
        <w:rPr>
          <w:rFonts w:ascii="Times New Roman" w:hAnsi="Times New Roman" w:cs="Times New Roman"/>
        </w:rPr>
        <w:t xml:space="preserve"> </w:t>
      </w:r>
      <w:del w:id="141" w:author="Baechtel, Mark" w:date="2023-05-02T19:31:00Z">
        <w:r w:rsidRPr="6F60362C" w:rsidDel="27B4A0A7">
          <w:rPr>
            <w:rFonts w:ascii="Times New Roman" w:hAnsi="Times New Roman" w:cs="Times New Roman"/>
          </w:rPr>
          <w:delText xml:space="preserve">This is </w:delText>
        </w:r>
        <w:r w:rsidRPr="6F60362C" w:rsidDel="3F221EB6">
          <w:rPr>
            <w:rFonts w:ascii="Times New Roman" w:hAnsi="Times New Roman" w:cs="Times New Roman"/>
          </w:rPr>
          <w:delText xml:space="preserve">akin to the prior </w:delText>
        </w:r>
        <w:r w:rsidRPr="6F60362C" w:rsidDel="27B4A0A7">
          <w:rPr>
            <w:rFonts w:ascii="Times New Roman" w:hAnsi="Times New Roman" w:cs="Times New Roman"/>
          </w:rPr>
          <w:delText>postcard</w:delText>
        </w:r>
        <w:r w:rsidRPr="6F60362C" w:rsidDel="59DC318C">
          <w:rPr>
            <w:rFonts w:ascii="Times New Roman" w:hAnsi="Times New Roman" w:cs="Times New Roman"/>
          </w:rPr>
          <w:delText xml:space="preserve"> which </w:delText>
        </w:r>
        <w:r w:rsidRPr="6F60362C" w:rsidDel="27B4A0A7">
          <w:rPr>
            <w:rFonts w:ascii="Times New Roman" w:hAnsi="Times New Roman" w:cs="Times New Roman"/>
          </w:rPr>
          <w:delText>grou</w:delText>
        </w:r>
        <w:r w:rsidRPr="6F60362C" w:rsidDel="59DC318C">
          <w:rPr>
            <w:rFonts w:ascii="Times New Roman" w:hAnsi="Times New Roman" w:cs="Times New Roman"/>
          </w:rPr>
          <w:delText xml:space="preserve">ped </w:delText>
        </w:r>
        <w:r w:rsidRPr="6F60362C" w:rsidDel="27B4A0A7">
          <w:rPr>
            <w:rFonts w:ascii="Times New Roman" w:hAnsi="Times New Roman" w:cs="Times New Roman"/>
          </w:rPr>
          <w:delText>eight individuals as ‘Indians’, as opposed to sharing any information about which tribe they</w:delText>
        </w:r>
        <w:r w:rsidRPr="6F60362C" w:rsidDel="59DC318C">
          <w:rPr>
            <w:rFonts w:ascii="Times New Roman" w:hAnsi="Times New Roman" w:cs="Times New Roman"/>
          </w:rPr>
          <w:delText xml:space="preserve"> belonged to</w:delText>
        </w:r>
        <w:r w:rsidRPr="6F60362C" w:rsidDel="27B4A0A7">
          <w:rPr>
            <w:rFonts w:ascii="Times New Roman" w:hAnsi="Times New Roman" w:cs="Times New Roman"/>
          </w:rPr>
          <w:delText xml:space="preserve">. </w:delText>
        </w:r>
        <w:r w:rsidRPr="6F60362C" w:rsidDel="76310674">
          <w:rPr>
            <w:rFonts w:ascii="Times New Roman" w:hAnsi="Times New Roman" w:cs="Times New Roman"/>
          </w:rPr>
          <w:delText>Similarly,</w:delText>
        </w:r>
        <w:r w:rsidRPr="6F60362C" w:rsidDel="7165A30B">
          <w:rPr>
            <w:rFonts w:ascii="Times New Roman" w:hAnsi="Times New Roman" w:cs="Times New Roman"/>
          </w:rPr>
          <w:delText xml:space="preserve"> the</w:delText>
        </w:r>
        <w:r w:rsidRPr="6F60362C" w:rsidDel="59DC318C">
          <w:rPr>
            <w:rFonts w:ascii="Times New Roman" w:hAnsi="Times New Roman" w:cs="Times New Roman"/>
          </w:rPr>
          <w:delText xml:space="preserve"> second</w:delText>
        </w:r>
        <w:r w:rsidRPr="6F60362C" w:rsidDel="27B4A0A7">
          <w:rPr>
            <w:rFonts w:ascii="Times New Roman" w:hAnsi="Times New Roman" w:cs="Times New Roman"/>
          </w:rPr>
          <w:delText xml:space="preserve"> </w:delText>
        </w:r>
        <w:r w:rsidRPr="6F60362C" w:rsidDel="120AC91C">
          <w:rPr>
            <w:rFonts w:ascii="Times New Roman" w:hAnsi="Times New Roman" w:cs="Times New Roman"/>
          </w:rPr>
          <w:delText xml:space="preserve">postcard </w:delText>
        </w:r>
        <w:r w:rsidRPr="6F60362C" w:rsidDel="5569C3D3">
          <w:rPr>
            <w:rFonts w:ascii="Times New Roman" w:hAnsi="Times New Roman" w:cs="Times New Roman"/>
          </w:rPr>
          <w:delText>also</w:delText>
        </w:r>
        <w:r w:rsidRPr="6F60362C" w:rsidDel="006E8563">
          <w:rPr>
            <w:rFonts w:ascii="Times New Roman" w:hAnsi="Times New Roman" w:cs="Times New Roman"/>
          </w:rPr>
          <w:delText xml:space="preserve"> </w:delText>
        </w:r>
        <w:r w:rsidRPr="6F60362C" w:rsidDel="7165A30B">
          <w:rPr>
            <w:rFonts w:ascii="Times New Roman" w:hAnsi="Times New Roman" w:cs="Times New Roman"/>
          </w:rPr>
          <w:delText xml:space="preserve">has </w:delText>
        </w:r>
        <w:r w:rsidRPr="6F60362C" w:rsidDel="006E8563">
          <w:rPr>
            <w:rFonts w:ascii="Times New Roman" w:hAnsi="Times New Roman" w:cs="Times New Roman"/>
          </w:rPr>
          <w:delText xml:space="preserve">no defining words in the title </w:delText>
        </w:r>
        <w:r w:rsidRPr="6F60362C" w:rsidDel="76310674">
          <w:rPr>
            <w:rFonts w:ascii="Times New Roman" w:hAnsi="Times New Roman" w:cs="Times New Roman"/>
          </w:rPr>
          <w:delText>which</w:delText>
        </w:r>
        <w:r w:rsidRPr="6F60362C" w:rsidDel="006E8563">
          <w:rPr>
            <w:rFonts w:ascii="Times New Roman" w:hAnsi="Times New Roman" w:cs="Times New Roman"/>
          </w:rPr>
          <w:delText xml:space="preserve"> describe who </w:delText>
        </w:r>
        <w:r w:rsidRPr="6F60362C" w:rsidDel="0E86D734">
          <w:rPr>
            <w:rFonts w:ascii="Times New Roman" w:hAnsi="Times New Roman" w:cs="Times New Roman"/>
          </w:rPr>
          <w:delText>these people</w:delText>
        </w:r>
        <w:r w:rsidRPr="6F60362C" w:rsidDel="006E8563">
          <w:rPr>
            <w:rFonts w:ascii="Times New Roman" w:hAnsi="Times New Roman" w:cs="Times New Roman"/>
          </w:rPr>
          <w:delText xml:space="preserve"> w</w:delText>
        </w:r>
        <w:r w:rsidRPr="6F60362C" w:rsidDel="0E86D734">
          <w:rPr>
            <w:rFonts w:ascii="Times New Roman" w:hAnsi="Times New Roman" w:cs="Times New Roman"/>
          </w:rPr>
          <w:delText>ere</w:delText>
        </w:r>
        <w:r w:rsidRPr="6F60362C" w:rsidDel="006E8563">
          <w:rPr>
            <w:rFonts w:ascii="Times New Roman" w:hAnsi="Times New Roman" w:cs="Times New Roman"/>
          </w:rPr>
          <w:delText xml:space="preserve"> or w</w:delText>
        </w:r>
        <w:r w:rsidRPr="6F60362C" w:rsidDel="0E86D734">
          <w:rPr>
            <w:rFonts w:ascii="Times New Roman" w:hAnsi="Times New Roman" w:cs="Times New Roman"/>
          </w:rPr>
          <w:delText xml:space="preserve">hich </w:delText>
        </w:r>
        <w:r w:rsidRPr="6F60362C" w:rsidDel="006E8563">
          <w:rPr>
            <w:rFonts w:ascii="Times New Roman" w:hAnsi="Times New Roman" w:cs="Times New Roman"/>
          </w:rPr>
          <w:delText>tribe they belonged to</w:delText>
        </w:r>
        <w:r w:rsidRPr="6F60362C" w:rsidDel="5569C3D3">
          <w:rPr>
            <w:rFonts w:ascii="Times New Roman" w:hAnsi="Times New Roman" w:cs="Times New Roman"/>
          </w:rPr>
          <w:delText xml:space="preserve">. </w:delText>
        </w:r>
      </w:del>
      <w:ins w:id="142" w:author="Baechtel, Mark" w:date="2023-05-02T19:35:00Z">
        <w:r w:rsidR="26BD5C13" w:rsidRPr="51E3888E">
          <w:rPr>
            <w:rFonts w:ascii="Times New Roman" w:hAnsi="Times New Roman" w:cs="Times New Roman"/>
          </w:rPr>
          <w:t xml:space="preserve">By using the blanket term </w:t>
        </w:r>
        <w:r w:rsidR="26BD5C13" w:rsidRPr="6F60362C">
          <w:rPr>
            <w:rFonts w:ascii="Times New Roman" w:hAnsi="Times New Roman" w:cs="Times New Roman"/>
          </w:rPr>
          <w:t>“Indian” or, in this case, slurs for a Native American woman and her child, t</w:t>
        </w:r>
      </w:ins>
      <w:del w:id="143" w:author="Baechtel, Mark" w:date="2023-05-02T19:35:00Z">
        <w:r w:rsidRPr="6F60362C" w:rsidDel="0F3C8FA0">
          <w:rPr>
            <w:rFonts w:ascii="Times New Roman" w:hAnsi="Times New Roman" w:cs="Times New Roman"/>
          </w:rPr>
          <w:delText>T</w:delText>
        </w:r>
      </w:del>
      <w:r w:rsidR="0F3C8FA0">
        <w:rPr>
          <w:rFonts w:ascii="Times New Roman" w:hAnsi="Times New Roman" w:cs="Times New Roman"/>
        </w:rPr>
        <w:t>h</w:t>
      </w:r>
      <w:ins w:id="144" w:author="Baechtel, Mark" w:date="2023-05-02T19:31:00Z">
        <w:r w:rsidR="230CFB4C">
          <w:rPr>
            <w:rFonts w:ascii="Times New Roman" w:hAnsi="Times New Roman" w:cs="Times New Roman"/>
          </w:rPr>
          <w:t xml:space="preserve">ese </w:t>
        </w:r>
      </w:ins>
      <w:del w:id="145" w:author="Baechtel, Mark" w:date="2023-05-02T19:31:00Z">
        <w:r w:rsidRPr="6F60362C" w:rsidDel="0F3C8FA0">
          <w:rPr>
            <w:rFonts w:ascii="Times New Roman" w:hAnsi="Times New Roman" w:cs="Times New Roman"/>
          </w:rPr>
          <w:delText>is</w:delText>
        </w:r>
      </w:del>
      <w:r w:rsidR="0F3C8FA0" w:rsidRPr="51E3888E">
        <w:rPr>
          <w:rFonts w:ascii="Times New Roman" w:hAnsi="Times New Roman" w:cs="Times New Roman"/>
        </w:rPr>
        <w:t xml:space="preserve"> </w:t>
      </w:r>
      <w:r w:rsidR="006E8563" w:rsidRPr="51E3888E">
        <w:rPr>
          <w:rFonts w:ascii="Times New Roman" w:hAnsi="Times New Roman" w:cs="Times New Roman"/>
        </w:rPr>
        <w:t>postcard</w:t>
      </w:r>
      <w:ins w:id="146" w:author="Baechtel, Mark" w:date="2023-05-02T19:31:00Z">
        <w:r w:rsidR="538602F6" w:rsidRPr="51E3888E">
          <w:rPr>
            <w:rFonts w:ascii="Times New Roman" w:hAnsi="Times New Roman" w:cs="Times New Roman"/>
          </w:rPr>
          <w:t>s</w:t>
        </w:r>
      </w:ins>
      <w:r w:rsidR="006E8563" w:rsidRPr="51E3888E">
        <w:rPr>
          <w:rFonts w:ascii="Times New Roman" w:hAnsi="Times New Roman" w:cs="Times New Roman"/>
        </w:rPr>
        <w:t xml:space="preserve"> </w:t>
      </w:r>
      <w:r w:rsidR="66BE3C26" w:rsidRPr="51E3888E">
        <w:rPr>
          <w:rFonts w:ascii="Times New Roman" w:hAnsi="Times New Roman" w:cs="Times New Roman"/>
        </w:rPr>
        <w:t>contributes to the erasure of specific tribes</w:t>
      </w:r>
      <w:del w:id="147" w:author="Baechtel, Mark" w:date="2023-05-02T19:36:00Z">
        <w:r w:rsidRPr="6F60362C" w:rsidDel="66BE3C26">
          <w:rPr>
            <w:rFonts w:ascii="Times New Roman" w:hAnsi="Times New Roman" w:cs="Times New Roman"/>
          </w:rPr>
          <w:delText xml:space="preserve"> in favor of universalizing the term “Indian” or, in this case, slur</w:delText>
        </w:r>
        <w:r w:rsidRPr="6F60362C" w:rsidDel="120AC91C">
          <w:rPr>
            <w:rFonts w:ascii="Times New Roman" w:hAnsi="Times New Roman" w:cs="Times New Roman"/>
          </w:rPr>
          <w:delText>s</w:delText>
        </w:r>
        <w:r w:rsidRPr="6F60362C" w:rsidDel="66BE3C26">
          <w:rPr>
            <w:rFonts w:ascii="Times New Roman" w:hAnsi="Times New Roman" w:cs="Times New Roman"/>
          </w:rPr>
          <w:delText xml:space="preserve"> for a Native American woman</w:delText>
        </w:r>
        <w:r w:rsidRPr="6F60362C" w:rsidDel="120AC91C">
          <w:rPr>
            <w:rFonts w:ascii="Times New Roman" w:hAnsi="Times New Roman" w:cs="Times New Roman"/>
          </w:rPr>
          <w:delText xml:space="preserve"> and her child</w:delText>
        </w:r>
      </w:del>
      <w:r w:rsidR="66BE3C26" w:rsidRPr="51E3888E">
        <w:rPr>
          <w:rFonts w:ascii="Times New Roman" w:hAnsi="Times New Roman" w:cs="Times New Roman"/>
        </w:rPr>
        <w:t>.</w:t>
      </w:r>
      <w:r w:rsidR="466668F8" w:rsidRPr="51E3888E">
        <w:rPr>
          <w:rFonts w:ascii="Times New Roman" w:hAnsi="Times New Roman" w:cs="Times New Roman"/>
        </w:rPr>
        <w:t xml:space="preserve"> Since this woman was </w:t>
      </w:r>
      <w:r w:rsidR="66A3BFD5" w:rsidRPr="51E3888E">
        <w:rPr>
          <w:rFonts w:ascii="Times New Roman" w:hAnsi="Times New Roman" w:cs="Times New Roman"/>
        </w:rPr>
        <w:t>probably</w:t>
      </w:r>
      <w:r w:rsidR="466668F8" w:rsidRPr="51E3888E">
        <w:rPr>
          <w:rFonts w:ascii="Times New Roman" w:hAnsi="Times New Roman" w:cs="Times New Roman"/>
        </w:rPr>
        <w:t xml:space="preserve"> an actor </w:t>
      </w:r>
      <w:ins w:id="148" w:author="Baechtel, Mark" w:date="2023-05-02T19:37:00Z">
        <w:r w:rsidR="6DF756C5" w:rsidRPr="51E3888E">
          <w:rPr>
            <w:rFonts w:ascii="Times New Roman" w:hAnsi="Times New Roman" w:cs="Times New Roman"/>
          </w:rPr>
          <w:t xml:space="preserve">in a Wild West show </w:t>
        </w:r>
      </w:ins>
      <w:r w:rsidR="466668F8" w:rsidRPr="51E3888E">
        <w:rPr>
          <w:rFonts w:ascii="Times New Roman" w:hAnsi="Times New Roman" w:cs="Times New Roman"/>
        </w:rPr>
        <w:t>on</w:t>
      </w:r>
      <w:r w:rsidR="66A3BFD5" w:rsidRPr="51E3888E">
        <w:rPr>
          <w:rFonts w:ascii="Times New Roman" w:hAnsi="Times New Roman" w:cs="Times New Roman"/>
        </w:rPr>
        <w:t xml:space="preserve"> </w:t>
      </w:r>
      <w:del w:id="149" w:author="Baechtel, Mark" w:date="2023-05-02T19:37:00Z">
        <w:r w:rsidRPr="6F60362C" w:rsidDel="66A3BFD5">
          <w:rPr>
            <w:rFonts w:ascii="Times New Roman" w:hAnsi="Times New Roman" w:cs="Times New Roman"/>
          </w:rPr>
          <w:delText xml:space="preserve">this </w:delText>
        </w:r>
      </w:del>
      <w:ins w:id="150" w:author="Baechtel, Mark" w:date="2023-05-02T19:37:00Z">
        <w:r w:rsidR="065B9A37" w:rsidRPr="51E3888E">
          <w:rPr>
            <w:rFonts w:ascii="Times New Roman" w:hAnsi="Times New Roman" w:cs="Times New Roman"/>
          </w:rPr>
          <w:t xml:space="preserve">the Miller </w:t>
        </w:r>
      </w:ins>
      <w:r w:rsidR="66A3BFD5" w:rsidRPr="51E3888E">
        <w:rPr>
          <w:rFonts w:ascii="Times New Roman" w:hAnsi="Times New Roman" w:cs="Times New Roman"/>
        </w:rPr>
        <w:t>ranch as well</w:t>
      </w:r>
      <w:r w:rsidR="466668F8">
        <w:rPr>
          <w:rFonts w:ascii="Times New Roman" w:hAnsi="Times New Roman" w:cs="Times New Roman"/>
        </w:rPr>
        <w:t xml:space="preserve">, it is important note that these </w:t>
      </w:r>
      <w:r w:rsidR="58741AEA" w:rsidRPr="51E3888E">
        <w:rPr>
          <w:rFonts w:ascii="Times New Roman" w:hAnsi="Times New Roman" w:cs="Times New Roman"/>
        </w:rPr>
        <w:t>shows</w:t>
      </w:r>
      <w:r w:rsidR="466668F8" w:rsidRPr="51E3888E">
        <w:rPr>
          <w:rFonts w:ascii="Times New Roman" w:hAnsi="Times New Roman" w:cs="Times New Roman"/>
        </w:rPr>
        <w:t xml:space="preserve"> were often </w:t>
      </w:r>
      <w:commentRangeStart w:id="151"/>
      <w:r w:rsidR="466668F8" w:rsidRPr="51E3888E">
        <w:rPr>
          <w:rFonts w:ascii="Times New Roman" w:hAnsi="Times New Roman" w:cs="Times New Roman"/>
        </w:rPr>
        <w:t xml:space="preserve">othering </w:t>
      </w:r>
      <w:commentRangeEnd w:id="151"/>
      <w:r>
        <w:rPr>
          <w:rStyle w:val="CommentReference"/>
        </w:rPr>
        <w:commentReference w:id="151"/>
      </w:r>
      <w:r w:rsidR="466668F8" w:rsidRPr="51E3888E">
        <w:rPr>
          <w:rFonts w:ascii="Times New Roman" w:hAnsi="Times New Roman" w:cs="Times New Roman"/>
        </w:rPr>
        <w:t xml:space="preserve">in the fact that they were consistently labeled as </w:t>
      </w:r>
      <w:r w:rsidR="51835DF3" w:rsidRPr="51E3888E">
        <w:rPr>
          <w:rFonts w:ascii="Times New Roman" w:hAnsi="Times New Roman" w:cs="Times New Roman"/>
        </w:rPr>
        <w:t>‘cowboys vs Indians’</w:t>
      </w:r>
      <w:r w:rsidR="466668F8" w:rsidRPr="51E3888E">
        <w:rPr>
          <w:rFonts w:ascii="Times New Roman" w:hAnsi="Times New Roman" w:cs="Times New Roman"/>
        </w:rPr>
        <w:t>. This theme</w:t>
      </w:r>
      <w:ins w:id="152" w:author="Baechtel, Mark" w:date="2023-05-02T19:42:00Z">
        <w:r w:rsidR="788C2384" w:rsidRPr="51E3888E">
          <w:rPr>
            <w:rFonts w:ascii="Times New Roman" w:hAnsi="Times New Roman" w:cs="Times New Roman"/>
          </w:rPr>
          <w:t xml:space="preserve">, familiar </w:t>
        </w:r>
        <w:proofErr w:type="spellStart"/>
        <w:r w:rsidR="788C2384" w:rsidRPr="51E3888E">
          <w:rPr>
            <w:rFonts w:ascii="Times New Roman" w:hAnsi="Times New Roman" w:cs="Times New Roman"/>
          </w:rPr>
          <w:t>from</w:t>
        </w:r>
      </w:ins>
      <w:del w:id="153" w:author="Baechtel, Mark" w:date="2023-05-02T19:42:00Z">
        <w:r w:rsidRPr="6F60362C" w:rsidDel="466668F8">
          <w:rPr>
            <w:rFonts w:ascii="Times New Roman" w:hAnsi="Times New Roman" w:cs="Times New Roman"/>
          </w:rPr>
          <w:delText xml:space="preserve"> </w:delText>
        </w:r>
        <w:r w:rsidRPr="6F60362C" w:rsidDel="330C8BCF">
          <w:rPr>
            <w:rFonts w:ascii="Times New Roman" w:hAnsi="Times New Roman" w:cs="Times New Roman"/>
          </w:rPr>
          <w:delText>seen</w:delText>
        </w:r>
        <w:r w:rsidRPr="6F60362C" w:rsidDel="76AF0287">
          <w:rPr>
            <w:rFonts w:ascii="Times New Roman" w:hAnsi="Times New Roman" w:cs="Times New Roman"/>
          </w:rPr>
          <w:delText xml:space="preserve"> throughout </w:delText>
        </w:r>
      </w:del>
      <w:r w:rsidR="76AF0287" w:rsidRPr="51E3888E">
        <w:rPr>
          <w:rFonts w:ascii="Times New Roman" w:hAnsi="Times New Roman" w:cs="Times New Roman"/>
        </w:rPr>
        <w:t>wild</w:t>
      </w:r>
      <w:proofErr w:type="spellEnd"/>
      <w:r w:rsidR="76AF0287" w:rsidRPr="51E3888E">
        <w:rPr>
          <w:rFonts w:ascii="Times New Roman" w:hAnsi="Times New Roman" w:cs="Times New Roman"/>
        </w:rPr>
        <w:t xml:space="preserve"> west films</w:t>
      </w:r>
      <w:ins w:id="154" w:author="Baechtel, Mark" w:date="2023-05-02T19:42:00Z">
        <w:r w:rsidR="7ADF1B97" w:rsidRPr="51E3888E">
          <w:rPr>
            <w:rFonts w:ascii="Times New Roman" w:hAnsi="Times New Roman" w:cs="Times New Roman"/>
          </w:rPr>
          <w:t>,</w:t>
        </w:r>
      </w:ins>
      <w:r w:rsidR="55AAA821" w:rsidRPr="51E3888E">
        <w:rPr>
          <w:rFonts w:ascii="Times New Roman" w:hAnsi="Times New Roman" w:cs="Times New Roman"/>
        </w:rPr>
        <w:t xml:space="preserve"> </w:t>
      </w:r>
      <w:del w:id="155" w:author="Baechtel, Mark" w:date="2023-05-02T19:42:00Z">
        <w:r w:rsidRPr="6F60362C" w:rsidDel="66BE3C26">
          <w:rPr>
            <w:rFonts w:ascii="Times New Roman" w:hAnsi="Times New Roman" w:cs="Times New Roman"/>
          </w:rPr>
          <w:delText>further subscri</w:delText>
        </w:r>
        <w:r w:rsidRPr="6F60362C" w:rsidDel="09CEF2C4">
          <w:rPr>
            <w:rFonts w:ascii="Times New Roman" w:hAnsi="Times New Roman" w:cs="Times New Roman"/>
          </w:rPr>
          <w:delText>bes</w:delText>
        </w:r>
        <w:r w:rsidRPr="6F60362C" w:rsidDel="66BE3C26">
          <w:rPr>
            <w:rFonts w:ascii="Times New Roman" w:hAnsi="Times New Roman" w:cs="Times New Roman"/>
          </w:rPr>
          <w:delText xml:space="preserve"> </w:delText>
        </w:r>
      </w:del>
      <w:ins w:id="156" w:author="Baechtel, Mark" w:date="2023-05-02T19:42:00Z">
        <w:r w:rsidR="1F93D056" w:rsidRPr="51E3888E">
          <w:rPr>
            <w:rFonts w:ascii="Times New Roman" w:hAnsi="Times New Roman" w:cs="Times New Roman"/>
          </w:rPr>
          <w:t xml:space="preserve">contributes </w:t>
        </w:r>
      </w:ins>
      <w:r w:rsidR="66BE3C26" w:rsidRPr="51E3888E">
        <w:rPr>
          <w:rFonts w:ascii="Times New Roman" w:hAnsi="Times New Roman" w:cs="Times New Roman"/>
        </w:rPr>
        <w:t xml:space="preserve">to the erasure of individual groups and </w:t>
      </w:r>
      <w:del w:id="157" w:author="Baechtel, Mark" w:date="2023-05-02T19:42:00Z">
        <w:r w:rsidRPr="6F60362C" w:rsidDel="66BE3C26">
          <w:rPr>
            <w:rFonts w:ascii="Times New Roman" w:hAnsi="Times New Roman" w:cs="Times New Roman"/>
          </w:rPr>
          <w:delText>encourag</w:delText>
        </w:r>
        <w:r w:rsidRPr="6F60362C" w:rsidDel="09CEF2C4">
          <w:rPr>
            <w:rFonts w:ascii="Times New Roman" w:hAnsi="Times New Roman" w:cs="Times New Roman"/>
          </w:rPr>
          <w:delText>es</w:delText>
        </w:r>
        <w:r w:rsidRPr="6F60362C" w:rsidDel="66BE3C26">
          <w:rPr>
            <w:rFonts w:ascii="Times New Roman" w:hAnsi="Times New Roman" w:cs="Times New Roman"/>
          </w:rPr>
          <w:delText xml:space="preserve"> </w:delText>
        </w:r>
      </w:del>
      <w:ins w:id="158" w:author="Baechtel, Mark" w:date="2023-05-02T19:42:00Z">
        <w:r w:rsidR="600F97B0">
          <w:rPr>
            <w:rFonts w:ascii="Times New Roman" w:hAnsi="Times New Roman" w:cs="Times New Roman"/>
          </w:rPr>
          <w:t xml:space="preserve">promotes the </w:t>
        </w:r>
      </w:ins>
      <w:del w:id="159" w:author="Baechtel, Mark" w:date="2023-05-02T19:43:00Z">
        <w:r w:rsidRPr="6F60362C" w:rsidDel="66BE3C26">
          <w:rPr>
            <w:rFonts w:ascii="Times New Roman" w:hAnsi="Times New Roman" w:cs="Times New Roman"/>
          </w:rPr>
          <w:delText xml:space="preserve">this </w:delText>
        </w:r>
      </w:del>
      <w:r w:rsidR="66BE3C26">
        <w:rPr>
          <w:rFonts w:ascii="Times New Roman" w:hAnsi="Times New Roman" w:cs="Times New Roman"/>
        </w:rPr>
        <w:t>false idea</w:t>
      </w:r>
      <w:ins w:id="160" w:author="Baechtel, Mark" w:date="2023-05-02T19:43:00Z">
        <w:r w:rsidR="2496E124">
          <w:rPr>
            <w:rFonts w:ascii="Times New Roman" w:hAnsi="Times New Roman" w:cs="Times New Roman"/>
          </w:rPr>
          <w:t>s</w:t>
        </w:r>
      </w:ins>
      <w:r w:rsidR="66BE3C26">
        <w:rPr>
          <w:rFonts w:ascii="Times New Roman" w:hAnsi="Times New Roman" w:cs="Times New Roman"/>
        </w:rPr>
        <w:t xml:space="preserve"> </w:t>
      </w:r>
      <w:ins w:id="161" w:author="Baechtel, Mark" w:date="2023-05-02T19:43:00Z">
        <w:r w:rsidR="038B26F7">
          <w:rPr>
            <w:rFonts w:ascii="Times New Roman" w:hAnsi="Times New Roman" w:cs="Times New Roman"/>
          </w:rPr>
          <w:t xml:space="preserve">that </w:t>
        </w:r>
      </w:ins>
      <w:del w:id="162" w:author="Baechtel, Mark" w:date="2023-05-02T19:43:00Z">
        <w:r w:rsidRPr="6F60362C" w:rsidDel="66BE3C26">
          <w:rPr>
            <w:rFonts w:ascii="Times New Roman" w:hAnsi="Times New Roman" w:cs="Times New Roman"/>
          </w:rPr>
          <w:delText xml:space="preserve">of </w:delText>
        </w:r>
      </w:del>
      <w:r w:rsidR="66BE3C26">
        <w:rPr>
          <w:rFonts w:ascii="Times New Roman" w:hAnsi="Times New Roman" w:cs="Times New Roman"/>
        </w:rPr>
        <w:t xml:space="preserve">Native Americans </w:t>
      </w:r>
      <w:del w:id="163" w:author="Baechtel, Mark" w:date="2023-05-02T19:43:00Z">
        <w:r w:rsidRPr="6F60362C" w:rsidDel="5B4E0ED0">
          <w:rPr>
            <w:rFonts w:ascii="Times New Roman" w:hAnsi="Times New Roman" w:cs="Times New Roman"/>
          </w:rPr>
          <w:delText>not</w:delText>
        </w:r>
        <w:r w:rsidRPr="6F60362C" w:rsidDel="76AF0287">
          <w:rPr>
            <w:rFonts w:ascii="Times New Roman" w:hAnsi="Times New Roman" w:cs="Times New Roman"/>
          </w:rPr>
          <w:delText xml:space="preserve"> only </w:delText>
        </w:r>
        <w:r w:rsidRPr="6F60362C" w:rsidDel="5B4E0ED0">
          <w:rPr>
            <w:rFonts w:ascii="Times New Roman" w:hAnsi="Times New Roman" w:cs="Times New Roman"/>
          </w:rPr>
          <w:delText xml:space="preserve">being </w:delText>
        </w:r>
      </w:del>
      <w:ins w:id="164" w:author="Baechtel, Mark" w:date="2023-05-02T19:43:00Z">
        <w:r w:rsidR="4510189E" w:rsidRPr="51E3888E">
          <w:rPr>
            <w:rFonts w:ascii="Times New Roman" w:hAnsi="Times New Roman" w:cs="Times New Roman"/>
          </w:rPr>
          <w:t xml:space="preserve">are </w:t>
        </w:r>
      </w:ins>
      <w:r w:rsidR="66BE3C26" w:rsidRPr="51E3888E">
        <w:rPr>
          <w:rFonts w:ascii="Times New Roman" w:hAnsi="Times New Roman" w:cs="Times New Roman"/>
        </w:rPr>
        <w:t>one group of people</w:t>
      </w:r>
      <w:r w:rsidR="466668F8" w:rsidRPr="51E3888E">
        <w:rPr>
          <w:rFonts w:ascii="Times New Roman" w:hAnsi="Times New Roman" w:cs="Times New Roman"/>
        </w:rPr>
        <w:t xml:space="preserve">, </w:t>
      </w:r>
      <w:ins w:id="165" w:author="Baechtel, Mark" w:date="2023-05-02T19:43:00Z">
        <w:r w:rsidR="332AA3A0" w:rsidRPr="51E3888E">
          <w:rPr>
            <w:rFonts w:ascii="Times New Roman" w:hAnsi="Times New Roman" w:cs="Times New Roman"/>
          </w:rPr>
          <w:t xml:space="preserve">and that group is </w:t>
        </w:r>
      </w:ins>
      <w:del w:id="166" w:author="Baechtel, Mark" w:date="2023-05-02T19:44:00Z">
        <w:r w:rsidRPr="6F60362C" w:rsidDel="76AF0287">
          <w:rPr>
            <w:rFonts w:ascii="Times New Roman" w:hAnsi="Times New Roman" w:cs="Times New Roman"/>
          </w:rPr>
          <w:delText xml:space="preserve">but also </w:delText>
        </w:r>
        <w:r w:rsidRPr="6F60362C" w:rsidDel="0E86D734">
          <w:rPr>
            <w:rFonts w:ascii="Times New Roman" w:hAnsi="Times New Roman" w:cs="Times New Roman"/>
          </w:rPr>
          <w:delText xml:space="preserve">being </w:delText>
        </w:r>
      </w:del>
      <w:r w:rsidR="466668F8">
        <w:rPr>
          <w:rFonts w:ascii="Times New Roman" w:hAnsi="Times New Roman" w:cs="Times New Roman"/>
        </w:rPr>
        <w:t xml:space="preserve">the enemy. </w:t>
      </w:r>
      <w:del w:id="167" w:author="Baechtel, Mark" w:date="2023-05-02T19:44:00Z">
        <w:r w:rsidRPr="6F60362C" w:rsidDel="5B4E0ED0">
          <w:rPr>
            <w:rFonts w:ascii="Times New Roman" w:hAnsi="Times New Roman" w:cs="Times New Roman"/>
          </w:rPr>
          <w:delText xml:space="preserve">Such </w:delText>
        </w:r>
        <w:r w:rsidRPr="6F60362C" w:rsidDel="709FA48C">
          <w:rPr>
            <w:rFonts w:ascii="Times New Roman" w:hAnsi="Times New Roman" w:cs="Times New Roman"/>
          </w:rPr>
          <w:delText xml:space="preserve">enforcement of stereotypes endorsed </w:delText>
        </w:r>
        <w:r w:rsidRPr="6F60362C" w:rsidDel="2D7659DC">
          <w:rPr>
            <w:rFonts w:ascii="Times New Roman" w:hAnsi="Times New Roman" w:cs="Times New Roman"/>
          </w:rPr>
          <w:delText>white society’s views</w:delText>
        </w:r>
        <w:r w:rsidRPr="6F60362C" w:rsidDel="164A31BD">
          <w:rPr>
            <w:rFonts w:ascii="Times New Roman" w:hAnsi="Times New Roman" w:cs="Times New Roman"/>
          </w:rPr>
          <w:delText xml:space="preserve"> through postcards’ images</w:delText>
        </w:r>
        <w:r w:rsidRPr="6F60362C" w:rsidDel="2D7659DC">
          <w:rPr>
            <w:rFonts w:ascii="Times New Roman" w:hAnsi="Times New Roman" w:cs="Times New Roman"/>
          </w:rPr>
          <w:delText xml:space="preserve">, </w:delText>
        </w:r>
        <w:r w:rsidRPr="6F60362C" w:rsidDel="5B4E0ED0">
          <w:rPr>
            <w:rFonts w:ascii="Times New Roman" w:hAnsi="Times New Roman" w:cs="Times New Roman"/>
          </w:rPr>
          <w:delText>while at the</w:delText>
        </w:r>
        <w:r w:rsidRPr="6F60362C" w:rsidDel="2D7659DC">
          <w:rPr>
            <w:rFonts w:ascii="Times New Roman" w:hAnsi="Times New Roman" w:cs="Times New Roman"/>
          </w:rPr>
          <w:delText xml:space="preserve"> same time aiding in erasure</w:delText>
        </w:r>
        <w:commentRangeStart w:id="168"/>
        <w:r w:rsidRPr="6F60362C" w:rsidDel="2D7659DC">
          <w:rPr>
            <w:rFonts w:ascii="Times New Roman" w:hAnsi="Times New Roman" w:cs="Times New Roman"/>
          </w:rPr>
          <w:delText>.</w:delText>
        </w:r>
      </w:del>
      <w:commentRangeEnd w:id="168"/>
      <w:r>
        <w:rPr>
          <w:rStyle w:val="CommentReference"/>
        </w:rPr>
        <w:commentReference w:id="168"/>
      </w:r>
      <w:del w:id="169" w:author="Baechtel, Mark" w:date="2023-05-02T19:44:00Z">
        <w:r w:rsidRPr="6F60362C" w:rsidDel="2D7659DC">
          <w:rPr>
            <w:rFonts w:ascii="Times New Roman" w:hAnsi="Times New Roman" w:cs="Times New Roman"/>
          </w:rPr>
          <w:delText xml:space="preserve"> </w:delText>
        </w:r>
      </w:del>
    </w:p>
    <w:p w14:paraId="6E02CC2C" w14:textId="77777777" w:rsidR="00BC7497" w:rsidRDefault="00BC7497" w:rsidP="00BC24B1">
      <w:pPr>
        <w:spacing w:line="480" w:lineRule="auto"/>
        <w:jc w:val="center"/>
        <w:rPr>
          <w:rFonts w:ascii="Times New Roman" w:hAnsi="Times New Roman" w:cs="Times New Roman"/>
          <w:b/>
          <w:bCs/>
        </w:rPr>
      </w:pPr>
    </w:p>
    <w:p w14:paraId="73CF8CFF" w14:textId="77777777" w:rsidR="00BC7497" w:rsidRDefault="2E975F6A" w:rsidP="00BC7497">
      <w:pPr>
        <w:spacing w:line="480" w:lineRule="auto"/>
        <w:jc w:val="center"/>
        <w:rPr>
          <w:rFonts w:ascii="Times New Roman" w:hAnsi="Times New Roman" w:cs="Times New Roman"/>
          <w:b/>
          <w:bCs/>
        </w:rPr>
      </w:pPr>
      <w:r w:rsidRPr="6F60362C">
        <w:rPr>
          <w:rFonts w:ascii="Times New Roman" w:hAnsi="Times New Roman" w:cs="Times New Roman"/>
          <w:b/>
          <w:bCs/>
        </w:rPr>
        <w:t xml:space="preserve">Exploitation through </w:t>
      </w:r>
      <w:commentRangeStart w:id="170"/>
      <w:r w:rsidRPr="6F60362C">
        <w:rPr>
          <w:rFonts w:ascii="Times New Roman" w:hAnsi="Times New Roman" w:cs="Times New Roman"/>
          <w:b/>
          <w:bCs/>
        </w:rPr>
        <w:t>the White Gaze</w:t>
      </w:r>
      <w:commentRangeEnd w:id="170"/>
      <w:r w:rsidR="00BC24B1">
        <w:rPr>
          <w:rStyle w:val="CommentReference"/>
        </w:rPr>
        <w:commentReference w:id="170"/>
      </w:r>
    </w:p>
    <w:p w14:paraId="59B8E952" w14:textId="7AB01ECF" w:rsidR="00FF7400" w:rsidRPr="00EB2708" w:rsidRDefault="7868E431" w:rsidP="6F60362C">
      <w:pPr>
        <w:spacing w:line="480" w:lineRule="auto"/>
        <w:ind w:firstLine="720"/>
        <w:rPr>
          <w:rFonts w:ascii="Times New Roman" w:hAnsi="Times New Roman" w:cs="Times New Roman"/>
        </w:rPr>
      </w:pPr>
      <w:ins w:id="171" w:author="Baechtel, Mark" w:date="2023-05-02T19:52:00Z">
        <w:r w:rsidRPr="6F60362C">
          <w:rPr>
            <w:rFonts w:ascii="Times New Roman" w:hAnsi="Times New Roman" w:cs="Times New Roman"/>
          </w:rPr>
          <w:t xml:space="preserve">In </w:t>
        </w:r>
      </w:ins>
      <w:r w:rsidR="00CE6646">
        <w:rPr>
          <w:rFonts w:ascii="Times New Roman" w:hAnsi="Times New Roman" w:cs="Times New Roman"/>
          <w:noProof/>
        </w:rPr>
        <w:drawing>
          <wp:anchor distT="0" distB="0" distL="114300" distR="114300" simplePos="0" relativeHeight="251658240" behindDoc="0" locked="0" layoutInCell="1" allowOverlap="1" wp14:anchorId="707BB90B" wp14:editId="6C9167FE">
            <wp:simplePos x="0" y="0"/>
            <wp:positionH relativeFrom="column">
              <wp:posOffset>-391590</wp:posOffset>
            </wp:positionH>
            <wp:positionV relativeFrom="paragraph">
              <wp:posOffset>1125302</wp:posOffset>
            </wp:positionV>
            <wp:extent cx="2347595" cy="1492885"/>
            <wp:effectExtent l="0" t="0" r="1905" b="5715"/>
            <wp:wrapSquare wrapText="bothSides"/>
            <wp:docPr id="3" name="Picture 3" descr="A group of men in cloth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men in clothing&#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595" cy="1492885"/>
                    </a:xfrm>
                    <a:prstGeom prst="rect">
                      <a:avLst/>
                    </a:prstGeom>
                  </pic:spPr>
                </pic:pic>
              </a:graphicData>
            </a:graphic>
            <wp14:sizeRelH relativeFrom="page">
              <wp14:pctWidth>0</wp14:pctWidth>
            </wp14:sizeRelH>
            <wp14:sizeRelV relativeFrom="page">
              <wp14:pctHeight>0</wp14:pctHeight>
            </wp14:sizeRelV>
          </wp:anchor>
        </w:drawing>
      </w:r>
      <w:del w:id="172" w:author="Baechtel, Mark" w:date="2023-05-02T19:52:00Z">
        <w:r w:rsidR="00CE6646" w:rsidRPr="6F60362C" w:rsidDel="380656E1">
          <w:rPr>
            <w:rFonts w:ascii="Times New Roman" w:hAnsi="Times New Roman" w:cs="Times New Roman"/>
            <w:noProof/>
          </w:rPr>
          <w:delText>T</w:delText>
        </w:r>
      </w:del>
      <w:r w:rsidR="380656E1">
        <w:rPr>
          <w:rFonts w:ascii="Times New Roman" w:hAnsi="Times New Roman" w:cs="Times New Roman"/>
          <w:noProof/>
        </w:rPr>
        <w:t>he</w:t>
      </w:r>
      <w:r w:rsidR="5EFA349E">
        <w:rPr>
          <w:rFonts w:ascii="Times New Roman" w:hAnsi="Times New Roman" w:cs="Times New Roman"/>
        </w:rPr>
        <w:t xml:space="preserve"> </w:t>
      </w:r>
      <w:r w:rsidR="7BBB7EDE">
        <w:rPr>
          <w:rFonts w:ascii="Times New Roman" w:hAnsi="Times New Roman" w:cs="Times New Roman"/>
        </w:rPr>
        <w:t xml:space="preserve">third and final </w:t>
      </w:r>
      <w:r w:rsidR="5EFA349E">
        <w:rPr>
          <w:rFonts w:ascii="Times New Roman" w:hAnsi="Times New Roman" w:cs="Times New Roman"/>
        </w:rPr>
        <w:t xml:space="preserve">postcard </w:t>
      </w:r>
      <w:ins w:id="173" w:author="Baechtel, Mark" w:date="2023-05-02T19:52:00Z">
        <w:r w:rsidR="57BB56CA" w:rsidRPr="6F60362C">
          <w:rPr>
            <w:rFonts w:ascii="Times New Roman" w:hAnsi="Times New Roman" w:cs="Times New Roman"/>
          </w:rPr>
          <w:t xml:space="preserve">(Figure 3), a group of Pawnee people </w:t>
        </w:r>
      </w:ins>
      <w:ins w:id="174" w:author="Baechtel, Mark" w:date="2023-05-02T19:53:00Z">
        <w:r w:rsidR="57BB56CA" w:rsidRPr="6F60362C">
          <w:rPr>
            <w:rFonts w:ascii="Times New Roman" w:hAnsi="Times New Roman" w:cs="Times New Roman"/>
          </w:rPr>
          <w:t xml:space="preserve">are showcased. </w:t>
        </w:r>
      </w:ins>
      <w:ins w:id="175" w:author="Baechtel, Mark" w:date="2023-05-02T19:54:00Z">
        <w:r w:rsidR="3D745FC7" w:rsidRPr="6F60362C">
          <w:rPr>
            <w:rFonts w:ascii="Times New Roman" w:hAnsi="Times New Roman" w:cs="Times New Roman"/>
          </w:rPr>
          <w:t>W</w:t>
        </w:r>
      </w:ins>
      <w:ins w:id="176" w:author="Baechtel, Mark" w:date="2023-05-02T19:53:00Z">
        <w:r w:rsidR="57BB56CA" w:rsidRPr="6F60362C">
          <w:rPr>
            <w:rFonts w:ascii="Times New Roman" w:hAnsi="Times New Roman" w:cs="Times New Roman"/>
          </w:rPr>
          <w:t xml:space="preserve">hile </w:t>
        </w:r>
        <w:r w:rsidR="370DC963" w:rsidRPr="6F60362C">
          <w:rPr>
            <w:rFonts w:ascii="Times New Roman" w:hAnsi="Times New Roman" w:cs="Times New Roman"/>
          </w:rPr>
          <w:t>their tribal affiliation is included in the title</w:t>
        </w:r>
      </w:ins>
      <w:ins w:id="177" w:author="Baechtel, Mark" w:date="2023-05-02T19:54:00Z">
        <w:r w:rsidR="78FEC9A1" w:rsidRPr="6F60362C">
          <w:rPr>
            <w:rFonts w:ascii="Times New Roman" w:hAnsi="Times New Roman" w:cs="Times New Roman"/>
          </w:rPr>
          <w:t xml:space="preserve">, they are depicted in a </w:t>
        </w:r>
      </w:ins>
      <w:del w:id="178" w:author="Baechtel, Mark" w:date="2023-05-02T19:54:00Z">
        <w:r w:rsidR="00CE6646" w:rsidRPr="6F60362C" w:rsidDel="2622F18A">
          <w:rPr>
            <w:rFonts w:ascii="Times New Roman" w:hAnsi="Times New Roman" w:cs="Times New Roman"/>
          </w:rPr>
          <w:delText xml:space="preserve">displays the </w:delText>
        </w:r>
      </w:del>
      <w:r w:rsidR="2622F18A">
        <w:rPr>
          <w:rFonts w:ascii="Times New Roman" w:hAnsi="Times New Roman" w:cs="Times New Roman"/>
        </w:rPr>
        <w:t>way</w:t>
      </w:r>
      <w:ins w:id="179" w:author="Baechtel, Mark" w:date="2023-05-02T19:55:00Z">
        <w:r w:rsidR="1A8D9E87">
          <w:rPr>
            <w:rFonts w:ascii="Times New Roman" w:hAnsi="Times New Roman" w:cs="Times New Roman"/>
          </w:rPr>
          <w:t xml:space="preserve"> that conforms to </w:t>
        </w:r>
      </w:ins>
      <w:del w:id="180" w:author="Baechtel, Mark" w:date="2023-05-02T19:55:00Z">
        <w:r w:rsidR="00CE6646" w:rsidRPr="6F60362C" w:rsidDel="39120D7C">
          <w:rPr>
            <w:rFonts w:ascii="Times New Roman" w:hAnsi="Times New Roman" w:cs="Times New Roman"/>
          </w:rPr>
          <w:delText xml:space="preserve"> </w:delText>
        </w:r>
      </w:del>
      <w:del w:id="181" w:author="Baechtel, Mark" w:date="2023-05-02T19:47:00Z">
        <w:r w:rsidR="00CE6646" w:rsidRPr="6F60362C" w:rsidDel="2622F18A">
          <w:rPr>
            <w:rFonts w:ascii="Times New Roman" w:hAnsi="Times New Roman" w:cs="Times New Roman"/>
          </w:rPr>
          <w:delText xml:space="preserve">in which </w:delText>
        </w:r>
      </w:del>
      <w:del w:id="182" w:author="Baechtel, Mark" w:date="2023-05-02T19:55:00Z">
        <w:r w:rsidR="00CE6646" w:rsidRPr="6F60362C" w:rsidDel="5EFA349E">
          <w:rPr>
            <w:rFonts w:ascii="Times New Roman" w:hAnsi="Times New Roman" w:cs="Times New Roman"/>
          </w:rPr>
          <w:delText xml:space="preserve">Native Americans </w:delText>
        </w:r>
        <w:r w:rsidR="00CE6646" w:rsidRPr="6F60362C" w:rsidDel="2622F18A">
          <w:rPr>
            <w:rFonts w:ascii="Times New Roman" w:hAnsi="Times New Roman" w:cs="Times New Roman"/>
          </w:rPr>
          <w:delText xml:space="preserve">are exploited </w:delText>
        </w:r>
        <w:r w:rsidR="00CE6646" w:rsidRPr="6F60362C" w:rsidDel="5EFA349E">
          <w:rPr>
            <w:rFonts w:ascii="Times New Roman" w:hAnsi="Times New Roman" w:cs="Times New Roman"/>
          </w:rPr>
          <w:delText>through the white gaze</w:delText>
        </w:r>
        <w:r w:rsidR="00CE6646" w:rsidRPr="6F60362C" w:rsidDel="42B58444">
          <w:rPr>
            <w:rFonts w:ascii="Times New Roman" w:hAnsi="Times New Roman" w:cs="Times New Roman"/>
          </w:rPr>
          <w:delText>, also</w:delText>
        </w:r>
        <w:r w:rsidR="00CE6646" w:rsidRPr="6F60362C" w:rsidDel="33199612">
          <w:rPr>
            <w:rFonts w:ascii="Times New Roman" w:hAnsi="Times New Roman" w:cs="Times New Roman"/>
          </w:rPr>
          <w:delText xml:space="preserve"> enforcing </w:delText>
        </w:r>
      </w:del>
      <w:r w:rsidR="33199612">
        <w:rPr>
          <w:rFonts w:ascii="Times New Roman" w:hAnsi="Times New Roman" w:cs="Times New Roman"/>
        </w:rPr>
        <w:t>white society</w:t>
      </w:r>
      <w:r w:rsidR="42B58444">
        <w:rPr>
          <w:rFonts w:ascii="Times New Roman" w:hAnsi="Times New Roman" w:cs="Times New Roman"/>
        </w:rPr>
        <w:t xml:space="preserve"> and United </w:t>
      </w:r>
      <w:proofErr w:type="spellStart"/>
      <w:r w:rsidR="42B58444">
        <w:rPr>
          <w:rFonts w:ascii="Times New Roman" w:hAnsi="Times New Roman" w:cs="Times New Roman"/>
        </w:rPr>
        <w:t>States’s</w:t>
      </w:r>
      <w:proofErr w:type="spellEnd"/>
      <w:r w:rsidR="33199612">
        <w:rPr>
          <w:rFonts w:ascii="Times New Roman" w:hAnsi="Times New Roman" w:cs="Times New Roman"/>
        </w:rPr>
        <w:t xml:space="preserve"> stereotypes. </w:t>
      </w:r>
      <w:ins w:id="183" w:author="Baechtel, Mark" w:date="2023-05-02T19:56:00Z">
        <w:r w:rsidR="1E7EAC47" w:rsidRPr="6F60362C">
          <w:rPr>
            <w:rFonts w:ascii="Times New Roman" w:eastAsia="Times New Roman" w:hAnsi="Times New Roman" w:cs="Times New Roman"/>
            <w:color w:val="020202"/>
          </w:rPr>
          <w:t>While this postcard is not set on the same ranch as the other two, it still looks staged in the way that people are posing. Presumably, the primary audience for this image would be white, as they would be the ones buying these postcards</w:t>
        </w:r>
      </w:ins>
      <w:ins w:id="184" w:author="Baechtel, Mark" w:date="2023-05-02T19:57:00Z">
        <w:r w:rsidR="1E7EAC47" w:rsidRPr="6F60362C">
          <w:rPr>
            <w:rFonts w:ascii="Times New Roman" w:eastAsia="Times New Roman" w:hAnsi="Times New Roman" w:cs="Times New Roman"/>
            <w:color w:val="020202"/>
          </w:rPr>
          <w:t xml:space="preserve">, and </w:t>
        </w:r>
      </w:ins>
      <w:ins w:id="185" w:author="Baechtel, Mark" w:date="2023-05-02T19:56:00Z">
        <w:r w:rsidR="1E7EAC47" w:rsidRPr="6F60362C">
          <w:rPr>
            <w:rFonts w:ascii="Times New Roman" w:eastAsia="Times New Roman" w:hAnsi="Times New Roman" w:cs="Times New Roman"/>
            <w:color w:val="020202"/>
          </w:rPr>
          <w:t xml:space="preserve">the images affirm </w:t>
        </w:r>
      </w:ins>
      <w:ins w:id="186" w:author="Baechtel, Mark" w:date="2023-05-02T19:57:00Z">
        <w:r w:rsidR="1E7EAC47" w:rsidRPr="6F60362C">
          <w:rPr>
            <w:rFonts w:ascii="Times New Roman" w:eastAsia="Times New Roman" w:hAnsi="Times New Roman" w:cs="Times New Roman"/>
            <w:color w:val="020202"/>
          </w:rPr>
          <w:t xml:space="preserve">white culture’s </w:t>
        </w:r>
      </w:ins>
      <w:ins w:id="187" w:author="Baechtel, Mark" w:date="2023-05-02T19:56:00Z">
        <w:r w:rsidR="1E7EAC47" w:rsidRPr="6F60362C">
          <w:rPr>
            <w:rFonts w:ascii="Times New Roman" w:eastAsia="Times New Roman" w:hAnsi="Times New Roman" w:cs="Times New Roman"/>
            <w:color w:val="020202"/>
          </w:rPr>
          <w:t>stereotype</w:t>
        </w:r>
      </w:ins>
      <w:ins w:id="188" w:author="Baechtel, Mark" w:date="2023-05-02T19:57:00Z">
        <w:r w:rsidR="73C15812" w:rsidRPr="6F60362C">
          <w:rPr>
            <w:rFonts w:ascii="Times New Roman" w:eastAsia="Times New Roman" w:hAnsi="Times New Roman" w:cs="Times New Roman"/>
            <w:color w:val="020202"/>
          </w:rPr>
          <w:t>s</w:t>
        </w:r>
      </w:ins>
      <w:ins w:id="189" w:author="Baechtel, Mark" w:date="2023-05-02T19:56:00Z">
        <w:r w:rsidR="1E7EAC47" w:rsidRPr="6F60362C">
          <w:rPr>
            <w:rFonts w:ascii="Times New Roman" w:eastAsia="Times New Roman" w:hAnsi="Times New Roman" w:cs="Times New Roman"/>
            <w:color w:val="020202"/>
          </w:rPr>
          <w:t xml:space="preserve"> </w:t>
        </w:r>
      </w:ins>
      <w:ins w:id="190" w:author="Baechtel, Mark" w:date="2023-05-02T19:58:00Z">
        <w:r w:rsidR="3B9957AC" w:rsidRPr="6F60362C">
          <w:rPr>
            <w:rFonts w:ascii="Times New Roman" w:eastAsia="Times New Roman" w:hAnsi="Times New Roman" w:cs="Times New Roman"/>
            <w:color w:val="020202"/>
          </w:rPr>
          <w:t xml:space="preserve">concerning </w:t>
        </w:r>
      </w:ins>
      <w:ins w:id="191" w:author="Baechtel, Mark" w:date="2023-05-02T19:56:00Z">
        <w:r w:rsidR="1E7EAC47" w:rsidRPr="6F60362C">
          <w:rPr>
            <w:rFonts w:ascii="Times New Roman" w:eastAsia="Times New Roman" w:hAnsi="Times New Roman" w:cs="Times New Roman"/>
            <w:color w:val="020202"/>
          </w:rPr>
          <w:lastRenderedPageBreak/>
          <w:t xml:space="preserve">what a group of Native Americans should look like. Those encountering the photo would see the image postcard sellers know will make a profit: a group of stereotypically staged Native Americans. </w:t>
        </w:r>
      </w:ins>
      <w:ins w:id="192" w:author="Baechtel, Mark" w:date="2023-05-02T19:59:00Z">
        <w:r w:rsidR="0AF7AADA" w:rsidRPr="6F60362C">
          <w:rPr>
            <w:rFonts w:ascii="Times New Roman" w:eastAsia="Times New Roman" w:hAnsi="Times New Roman" w:cs="Times New Roman"/>
            <w:color w:val="020202"/>
          </w:rPr>
          <w:t>The commodification of images of the ‘generic native’ through postcards endorsed U.S. stereotypes of indigenous people, all while profiling one tribe to be the same as all others. Despite the inclusion of the name Pawnee in the title, the commodification of images of the Pawnee after they had been relocated displays the inherent exploitation of native people, affirming the dominant culture’s stereotypes through the lens of white society on a postcard.</w:t>
        </w:r>
        <w:r w:rsidR="0AF7AADA" w:rsidRPr="6F60362C">
          <w:rPr>
            <w:rFonts w:ascii="Times New Roman" w:hAnsi="Times New Roman" w:cs="Times New Roman"/>
          </w:rPr>
          <w:t xml:space="preserve"> </w:t>
        </w:r>
      </w:ins>
      <w:commentRangeStart w:id="193"/>
      <w:del w:id="194" w:author="Baechtel, Mark" w:date="2023-05-02T19:59:00Z">
        <w:r w:rsidR="00CE6646" w:rsidRPr="6F60362C" w:rsidDel="461AA51C">
          <w:rPr>
            <w:rFonts w:ascii="Times New Roman" w:hAnsi="Times New Roman" w:cs="Times New Roman"/>
          </w:rPr>
          <w:delText xml:space="preserve">The </w:delText>
        </w:r>
      </w:del>
      <w:commentRangeEnd w:id="193"/>
      <w:r w:rsidR="00CE6646">
        <w:rPr>
          <w:rStyle w:val="CommentReference"/>
        </w:rPr>
        <w:commentReference w:id="193"/>
      </w:r>
      <w:del w:id="195" w:author="Baechtel, Mark" w:date="2023-05-02T19:59:00Z">
        <w:r w:rsidR="00CE6646" w:rsidRPr="6F60362C" w:rsidDel="33199612">
          <w:rPr>
            <w:rFonts w:ascii="Times New Roman" w:hAnsi="Times New Roman" w:cs="Times New Roman"/>
          </w:rPr>
          <w:delText>white gaze refers to</w:delText>
        </w:r>
        <w:r w:rsidR="00CE6646" w:rsidRPr="6F60362C" w:rsidDel="42B58444">
          <w:rPr>
            <w:rFonts w:ascii="Times New Roman" w:hAnsi="Times New Roman" w:cs="Times New Roman"/>
          </w:rPr>
          <w:delText xml:space="preserve"> </w:delText>
        </w:r>
        <w:r w:rsidR="00CE6646" w:rsidRPr="6F60362C" w:rsidDel="57C448EB">
          <w:rPr>
            <w:rFonts w:ascii="Times New Roman" w:hAnsi="Times New Roman" w:cs="Times New Roman"/>
          </w:rPr>
          <w:delText xml:space="preserve">both </w:delText>
        </w:r>
        <w:r w:rsidR="00CE6646" w:rsidRPr="6F60362C" w:rsidDel="42B58444">
          <w:rPr>
            <w:rFonts w:ascii="Times New Roman" w:hAnsi="Times New Roman" w:cs="Times New Roman"/>
          </w:rPr>
          <w:delText>how an image represents</w:delText>
        </w:r>
        <w:r w:rsidR="00CE6646" w:rsidRPr="6F60362C" w:rsidDel="5B4E0ED0">
          <w:rPr>
            <w:rFonts w:ascii="Times New Roman" w:hAnsi="Times New Roman" w:cs="Times New Roman"/>
          </w:rPr>
          <w:delText xml:space="preserve"> the people in it</w:delText>
        </w:r>
        <w:r w:rsidR="00CE6646" w:rsidRPr="6F60362C" w:rsidDel="42B58444">
          <w:rPr>
            <w:rFonts w:ascii="Times New Roman" w:hAnsi="Times New Roman" w:cs="Times New Roman"/>
          </w:rPr>
          <w:delText xml:space="preserve"> and for what audience the picture </w:delText>
        </w:r>
        <w:r w:rsidR="00CE6646" w:rsidRPr="6F60362C" w:rsidDel="5B4E0ED0">
          <w:rPr>
            <w:rFonts w:ascii="Times New Roman" w:hAnsi="Times New Roman" w:cs="Times New Roman"/>
          </w:rPr>
          <w:delText>is intended</w:delText>
        </w:r>
        <w:r w:rsidR="00CE6646" w:rsidRPr="6F60362C" w:rsidDel="42B58444">
          <w:rPr>
            <w:rFonts w:ascii="Times New Roman" w:hAnsi="Times New Roman" w:cs="Times New Roman"/>
          </w:rPr>
          <w:delText xml:space="preserve"> for. </w:delText>
        </w:r>
      </w:del>
      <w:del w:id="196" w:author="Baechtel, Mark" w:date="2023-05-02T19:52:00Z">
        <w:r w:rsidR="00CE6646" w:rsidRPr="6F60362C" w:rsidDel="451C0D6A">
          <w:rPr>
            <w:rFonts w:ascii="Times New Roman" w:hAnsi="Times New Roman" w:cs="Times New Roman"/>
          </w:rPr>
          <w:delText xml:space="preserve">In </w:delText>
        </w:r>
      </w:del>
      <w:del w:id="197" w:author="Baechtel, Mark" w:date="2023-05-02T19:59:00Z">
        <w:r w:rsidR="00CE6646" w:rsidRPr="6F60362C" w:rsidDel="451C0D6A">
          <w:rPr>
            <w:rFonts w:ascii="Times New Roman" w:hAnsi="Times New Roman" w:cs="Times New Roman"/>
          </w:rPr>
          <w:delText>this</w:delText>
        </w:r>
        <w:r w:rsidR="00CE6646" w:rsidRPr="6F60362C" w:rsidDel="5EFA349E">
          <w:rPr>
            <w:rFonts w:ascii="Times New Roman" w:hAnsi="Times New Roman" w:cs="Times New Roman"/>
          </w:rPr>
          <w:delText xml:space="preserve"> </w:delText>
        </w:r>
        <w:r w:rsidR="00CE6646" w:rsidRPr="6F60362C" w:rsidDel="43CA1DFC">
          <w:rPr>
            <w:rFonts w:ascii="Times New Roman" w:hAnsi="Times New Roman" w:cs="Times New Roman"/>
          </w:rPr>
          <w:delText>particular</w:delText>
        </w:r>
        <w:r w:rsidR="00CE6646" w:rsidRPr="6F60362C" w:rsidDel="3B2CA31F">
          <w:rPr>
            <w:rFonts w:ascii="Times New Roman" w:hAnsi="Times New Roman" w:cs="Times New Roman"/>
          </w:rPr>
          <w:delText xml:space="preserve"> postcar</w:delText>
        </w:r>
        <w:r w:rsidR="00CE6646" w:rsidRPr="6F60362C" w:rsidDel="7BBB7EDE">
          <w:rPr>
            <w:rFonts w:ascii="Times New Roman" w:hAnsi="Times New Roman" w:cs="Times New Roman"/>
          </w:rPr>
          <w:delText>d</w:delText>
        </w:r>
      </w:del>
      <w:del w:id="198" w:author="Baechtel, Mark" w:date="2023-05-02T19:52:00Z">
        <w:r w:rsidR="00CE6646" w:rsidRPr="6F60362C" w:rsidDel="13E5843F">
          <w:rPr>
            <w:rFonts w:ascii="Times New Roman" w:hAnsi="Times New Roman" w:cs="Times New Roman"/>
          </w:rPr>
          <w:delText xml:space="preserve"> (Figure 3),</w:delText>
        </w:r>
        <w:r w:rsidR="00CE6646" w:rsidRPr="6F60362C" w:rsidDel="7BBB7EDE">
          <w:rPr>
            <w:rFonts w:ascii="Times New Roman" w:hAnsi="Times New Roman" w:cs="Times New Roman"/>
          </w:rPr>
          <w:delText xml:space="preserve"> </w:delText>
        </w:r>
        <w:r w:rsidR="00CE6646" w:rsidRPr="6F60362C" w:rsidDel="451C0D6A">
          <w:rPr>
            <w:rFonts w:ascii="Times New Roman" w:hAnsi="Times New Roman" w:cs="Times New Roman"/>
          </w:rPr>
          <w:delText>a group of</w:delText>
        </w:r>
        <w:r w:rsidR="00CE6646" w:rsidRPr="6F60362C" w:rsidDel="3B2CA31F">
          <w:rPr>
            <w:rFonts w:ascii="Times New Roman" w:hAnsi="Times New Roman" w:cs="Times New Roman"/>
          </w:rPr>
          <w:delText xml:space="preserve"> Pawnee people</w:delText>
        </w:r>
      </w:del>
      <w:del w:id="199" w:author="Baechtel, Mark" w:date="2023-05-02T19:59:00Z">
        <w:r w:rsidR="00CE6646" w:rsidRPr="6F60362C" w:rsidDel="451C0D6A">
          <w:rPr>
            <w:rFonts w:ascii="Times New Roman" w:hAnsi="Times New Roman" w:cs="Times New Roman"/>
          </w:rPr>
          <w:delText xml:space="preserve"> </w:delText>
        </w:r>
      </w:del>
      <w:del w:id="200" w:author="Baechtel, Mark" w:date="2023-05-02T19:53:00Z">
        <w:r w:rsidR="00CE6646" w:rsidRPr="6F60362C" w:rsidDel="451C0D6A">
          <w:rPr>
            <w:rFonts w:ascii="Times New Roman" w:hAnsi="Times New Roman" w:cs="Times New Roman"/>
          </w:rPr>
          <w:delText>are showcased</w:delText>
        </w:r>
      </w:del>
      <w:del w:id="201" w:author="Baechtel, Mark" w:date="2023-05-02T19:59:00Z">
        <w:r w:rsidR="00CE6646" w:rsidRPr="6F60362C" w:rsidDel="451C0D6A">
          <w:rPr>
            <w:rFonts w:ascii="Times New Roman" w:hAnsi="Times New Roman" w:cs="Times New Roman"/>
          </w:rPr>
          <w:delText xml:space="preserve">, and </w:delText>
        </w:r>
      </w:del>
      <w:del w:id="202" w:author="Baechtel, Mark" w:date="2023-05-02T19:53:00Z">
        <w:r w:rsidR="00CE6646" w:rsidRPr="6F60362C" w:rsidDel="451C0D6A">
          <w:rPr>
            <w:rFonts w:ascii="Times New Roman" w:hAnsi="Times New Roman" w:cs="Times New Roman"/>
          </w:rPr>
          <w:delText xml:space="preserve">their </w:delText>
        </w:r>
        <w:r w:rsidR="00CE6646" w:rsidRPr="6F60362C" w:rsidDel="380656E1">
          <w:rPr>
            <w:rFonts w:ascii="Times New Roman" w:hAnsi="Times New Roman" w:cs="Times New Roman"/>
          </w:rPr>
          <w:delText xml:space="preserve">tribal affiliation </w:delText>
        </w:r>
        <w:r w:rsidR="00CE6646" w:rsidRPr="6F60362C" w:rsidDel="451C0D6A">
          <w:rPr>
            <w:rFonts w:ascii="Times New Roman" w:hAnsi="Times New Roman" w:cs="Times New Roman"/>
          </w:rPr>
          <w:delText>is included in the title</w:delText>
        </w:r>
      </w:del>
      <w:del w:id="203" w:author="Baechtel, Mark" w:date="2023-05-02T19:59:00Z">
        <w:r w:rsidR="00CE6646" w:rsidRPr="6F60362C" w:rsidDel="451C0D6A">
          <w:rPr>
            <w:rFonts w:ascii="Times New Roman" w:hAnsi="Times New Roman" w:cs="Times New Roman"/>
          </w:rPr>
          <w:delText xml:space="preserve">. </w:delText>
        </w:r>
        <w:r w:rsidR="00CE6646" w:rsidRPr="6F60362C" w:rsidDel="4499DE91">
          <w:rPr>
            <w:rFonts w:ascii="Times New Roman" w:hAnsi="Times New Roman" w:cs="Times New Roman"/>
          </w:rPr>
          <w:delText xml:space="preserve">According to the Pawnee Nation’s official website, </w:delText>
        </w:r>
        <w:r w:rsidR="00CE6646" w:rsidRPr="6F60362C" w:rsidDel="4CA41105">
          <w:rPr>
            <w:rFonts w:ascii="Times New Roman" w:eastAsia="Times New Roman" w:hAnsi="Times New Roman" w:cs="Times New Roman"/>
            <w:color w:val="020202"/>
          </w:rPr>
          <w:delText>“Pawnees ceded their territory to the U.S. Government in the 1800</w:delText>
        </w:r>
        <w:r w:rsidR="00CE6646" w:rsidRPr="6F60362C" w:rsidDel="0F1E5D63">
          <w:rPr>
            <w:rFonts w:ascii="Times New Roman" w:eastAsia="Times New Roman" w:hAnsi="Times New Roman" w:cs="Times New Roman"/>
            <w:color w:val="020202"/>
          </w:rPr>
          <w:delText>’</w:delText>
        </w:r>
        <w:r w:rsidR="00CE6646" w:rsidRPr="6F60362C" w:rsidDel="4CA41105">
          <w:rPr>
            <w:rFonts w:ascii="Times New Roman" w:eastAsia="Times New Roman" w:hAnsi="Times New Roman" w:cs="Times New Roman"/>
            <w:color w:val="020202"/>
          </w:rPr>
          <w:delText>s and were removed from Nebraska”</w:delText>
        </w:r>
        <w:r w:rsidR="00CE6646" w:rsidRPr="6F60362C" w:rsidDel="38C24537">
          <w:rPr>
            <w:rFonts w:ascii="Times New Roman" w:eastAsia="Times New Roman" w:hAnsi="Times New Roman" w:cs="Times New Roman"/>
            <w:color w:val="020202"/>
          </w:rPr>
          <w:delText xml:space="preserve">. </w:delText>
        </w:r>
        <w:r w:rsidR="00CE6646" w:rsidRPr="6F60362C" w:rsidDel="13E5843F">
          <w:rPr>
            <w:rFonts w:ascii="Times New Roman" w:eastAsia="Times New Roman" w:hAnsi="Times New Roman" w:cs="Times New Roman"/>
            <w:color w:val="020202"/>
          </w:rPr>
          <w:delText xml:space="preserve">The </w:delText>
        </w:r>
        <w:r w:rsidR="00CE6646" w:rsidRPr="6F60362C" w:rsidDel="02E3C8F1">
          <w:rPr>
            <w:rFonts w:ascii="Times New Roman" w:eastAsia="Times New Roman" w:hAnsi="Times New Roman" w:cs="Times New Roman"/>
            <w:color w:val="020202"/>
          </w:rPr>
          <w:delText xml:space="preserve">Pawnees then moved their tribe to </w:delText>
        </w:r>
        <w:r w:rsidR="00CE6646" w:rsidRPr="6F60362C" w:rsidDel="4F907A24">
          <w:rPr>
            <w:rFonts w:ascii="Times New Roman" w:eastAsia="Times New Roman" w:hAnsi="Times New Roman" w:cs="Times New Roman"/>
            <w:color w:val="020202"/>
          </w:rPr>
          <w:delText xml:space="preserve">the state of </w:delText>
        </w:r>
        <w:r w:rsidR="00CE6646" w:rsidRPr="6F60362C" w:rsidDel="02E3C8F1">
          <w:rPr>
            <w:rFonts w:ascii="Times New Roman" w:eastAsia="Times New Roman" w:hAnsi="Times New Roman" w:cs="Times New Roman"/>
            <w:color w:val="020202"/>
          </w:rPr>
          <w:delText>Oklahoma.</w:delText>
        </w:r>
        <w:r w:rsidR="00CE6646" w:rsidRPr="6F60362C" w:rsidDel="0F1E5D63">
          <w:rPr>
            <w:rFonts w:ascii="Times New Roman" w:eastAsia="Times New Roman" w:hAnsi="Times New Roman" w:cs="Times New Roman"/>
            <w:color w:val="020202"/>
          </w:rPr>
          <w:delText xml:space="preserve"> </w:delText>
        </w:r>
      </w:del>
      <w:del w:id="204" w:author="Baechtel, Mark" w:date="2023-05-02T19:56:00Z">
        <w:r w:rsidR="00CE6646" w:rsidRPr="6F60362C" w:rsidDel="255A7710">
          <w:rPr>
            <w:rFonts w:ascii="Times New Roman" w:eastAsia="Times New Roman" w:hAnsi="Times New Roman" w:cs="Times New Roman"/>
            <w:color w:val="020202"/>
          </w:rPr>
          <w:delText xml:space="preserve">While this postcard </w:delText>
        </w:r>
        <w:r w:rsidR="00CE6646" w:rsidRPr="6F60362C" w:rsidDel="6EC1C131">
          <w:rPr>
            <w:rFonts w:ascii="Times New Roman" w:eastAsia="Times New Roman" w:hAnsi="Times New Roman" w:cs="Times New Roman"/>
            <w:color w:val="020202"/>
          </w:rPr>
          <w:delText>is not set</w:delText>
        </w:r>
        <w:r w:rsidR="00CE6646" w:rsidRPr="6F60362C" w:rsidDel="255A7710">
          <w:rPr>
            <w:rFonts w:ascii="Times New Roman" w:eastAsia="Times New Roman" w:hAnsi="Times New Roman" w:cs="Times New Roman"/>
            <w:color w:val="020202"/>
          </w:rPr>
          <w:delText xml:space="preserve"> on the same ranch as the other two, </w:delText>
        </w:r>
        <w:r w:rsidR="00CE6646" w:rsidRPr="6F60362C" w:rsidDel="02E3C8F1">
          <w:rPr>
            <w:rFonts w:ascii="Times New Roman" w:eastAsia="Times New Roman" w:hAnsi="Times New Roman" w:cs="Times New Roman"/>
            <w:color w:val="020202"/>
          </w:rPr>
          <w:delText>i</w:delText>
        </w:r>
        <w:r w:rsidR="00CE6646" w:rsidRPr="6F60362C" w:rsidDel="6EC1C131">
          <w:rPr>
            <w:rFonts w:ascii="Times New Roman" w:eastAsia="Times New Roman" w:hAnsi="Times New Roman" w:cs="Times New Roman"/>
            <w:color w:val="020202"/>
          </w:rPr>
          <w:delText xml:space="preserve">t </w:delText>
        </w:r>
        <w:r w:rsidR="00CE6646" w:rsidRPr="6F60362C" w:rsidDel="255A7710">
          <w:rPr>
            <w:rFonts w:ascii="Times New Roman" w:eastAsia="Times New Roman" w:hAnsi="Times New Roman" w:cs="Times New Roman"/>
            <w:color w:val="020202"/>
          </w:rPr>
          <w:delText xml:space="preserve">still </w:delText>
        </w:r>
        <w:r w:rsidR="00CE6646" w:rsidRPr="6F60362C" w:rsidDel="02E3C8F1">
          <w:rPr>
            <w:rFonts w:ascii="Times New Roman" w:eastAsia="Times New Roman" w:hAnsi="Times New Roman" w:cs="Times New Roman"/>
            <w:color w:val="020202"/>
          </w:rPr>
          <w:delText>looks</w:delText>
        </w:r>
        <w:r w:rsidR="00CE6646" w:rsidRPr="6F60362C" w:rsidDel="618A31E4">
          <w:rPr>
            <w:rFonts w:ascii="Times New Roman" w:eastAsia="Times New Roman" w:hAnsi="Times New Roman" w:cs="Times New Roman"/>
            <w:color w:val="020202"/>
          </w:rPr>
          <w:delText xml:space="preserve"> </w:delText>
        </w:r>
        <w:r w:rsidR="00CE6646" w:rsidRPr="6F60362C" w:rsidDel="6EC1C131">
          <w:rPr>
            <w:rFonts w:ascii="Times New Roman" w:eastAsia="Times New Roman" w:hAnsi="Times New Roman" w:cs="Times New Roman"/>
            <w:color w:val="020202"/>
          </w:rPr>
          <w:delText xml:space="preserve">staged </w:delText>
        </w:r>
      </w:del>
      <w:del w:id="205" w:author="Baechtel, Mark" w:date="2023-05-02T19:59:00Z">
        <w:r w:rsidR="00CE6646" w:rsidRPr="6F60362C" w:rsidDel="5333F6E4">
          <w:rPr>
            <w:rFonts w:ascii="Times New Roman" w:eastAsia="Times New Roman" w:hAnsi="Times New Roman" w:cs="Times New Roman"/>
            <w:color w:val="020202"/>
          </w:rPr>
          <w:delText xml:space="preserve">with </w:delText>
        </w:r>
      </w:del>
      <w:del w:id="206" w:author="Baechtel, Mark" w:date="2023-05-02T19:56:00Z">
        <w:r w:rsidR="00CE6646" w:rsidRPr="6F60362C" w:rsidDel="5333F6E4">
          <w:rPr>
            <w:rFonts w:ascii="Times New Roman" w:eastAsia="Times New Roman" w:hAnsi="Times New Roman" w:cs="Times New Roman"/>
            <w:color w:val="020202"/>
          </w:rPr>
          <w:delText>the way</w:delText>
        </w:r>
        <w:r w:rsidR="00CE6646" w:rsidRPr="6F60362C" w:rsidDel="6EC1C131">
          <w:rPr>
            <w:rFonts w:ascii="Times New Roman" w:eastAsia="Times New Roman" w:hAnsi="Times New Roman" w:cs="Times New Roman"/>
            <w:color w:val="020202"/>
          </w:rPr>
          <w:delText xml:space="preserve"> </w:delText>
        </w:r>
        <w:r w:rsidR="00CE6646" w:rsidRPr="6F60362C" w:rsidDel="197EA94C">
          <w:rPr>
            <w:rFonts w:ascii="Times New Roman" w:eastAsia="Times New Roman" w:hAnsi="Times New Roman" w:cs="Times New Roman"/>
            <w:color w:val="020202"/>
          </w:rPr>
          <w:delText xml:space="preserve">that </w:delText>
        </w:r>
        <w:r w:rsidR="00CE6646" w:rsidRPr="6F60362C" w:rsidDel="618A31E4">
          <w:rPr>
            <w:rFonts w:ascii="Times New Roman" w:eastAsia="Times New Roman" w:hAnsi="Times New Roman" w:cs="Times New Roman"/>
            <w:color w:val="020202"/>
          </w:rPr>
          <w:delText xml:space="preserve">people are posing. </w:delText>
        </w:r>
        <w:r w:rsidR="00CE6646" w:rsidRPr="6F60362C" w:rsidDel="5333F6E4">
          <w:rPr>
            <w:rFonts w:ascii="Times New Roman" w:eastAsia="Times New Roman" w:hAnsi="Times New Roman" w:cs="Times New Roman"/>
            <w:color w:val="020202"/>
          </w:rPr>
          <w:delText>Presumably, t</w:delText>
        </w:r>
        <w:r w:rsidR="00CE6646" w:rsidRPr="6F60362C" w:rsidDel="255A7710">
          <w:rPr>
            <w:rFonts w:ascii="Times New Roman" w:eastAsia="Times New Roman" w:hAnsi="Times New Roman" w:cs="Times New Roman"/>
            <w:color w:val="020202"/>
          </w:rPr>
          <w:delText xml:space="preserve">he </w:delText>
        </w:r>
        <w:r w:rsidR="00CE6646" w:rsidRPr="6F60362C" w:rsidDel="1EA6C59C">
          <w:rPr>
            <w:rFonts w:ascii="Times New Roman" w:eastAsia="Times New Roman" w:hAnsi="Times New Roman" w:cs="Times New Roman"/>
            <w:color w:val="020202"/>
          </w:rPr>
          <w:delText xml:space="preserve">primary audience </w:delText>
        </w:r>
        <w:r w:rsidR="00CE6646" w:rsidRPr="6F60362C" w:rsidDel="255A7710">
          <w:rPr>
            <w:rFonts w:ascii="Times New Roman" w:eastAsia="Times New Roman" w:hAnsi="Times New Roman" w:cs="Times New Roman"/>
            <w:color w:val="020202"/>
          </w:rPr>
          <w:delText>for</w:delText>
        </w:r>
        <w:r w:rsidR="00CE6646" w:rsidRPr="6F60362C" w:rsidDel="1EA6C59C">
          <w:rPr>
            <w:rFonts w:ascii="Times New Roman" w:eastAsia="Times New Roman" w:hAnsi="Times New Roman" w:cs="Times New Roman"/>
            <w:color w:val="020202"/>
          </w:rPr>
          <w:delText xml:space="preserve"> this image </w:delText>
        </w:r>
        <w:r w:rsidR="00CE6646" w:rsidRPr="6F60362C" w:rsidDel="2F662D29">
          <w:rPr>
            <w:rFonts w:ascii="Times New Roman" w:eastAsia="Times New Roman" w:hAnsi="Times New Roman" w:cs="Times New Roman"/>
            <w:color w:val="020202"/>
          </w:rPr>
          <w:delText>would be</w:delText>
        </w:r>
        <w:r w:rsidR="00CE6646" w:rsidRPr="6F60362C" w:rsidDel="1EA6C59C">
          <w:rPr>
            <w:rFonts w:ascii="Times New Roman" w:eastAsia="Times New Roman" w:hAnsi="Times New Roman" w:cs="Times New Roman"/>
            <w:color w:val="020202"/>
          </w:rPr>
          <w:delText xml:space="preserve"> white</w:delText>
        </w:r>
        <w:r w:rsidR="00CE6646" w:rsidRPr="6F60362C" w:rsidDel="2F662D29">
          <w:rPr>
            <w:rFonts w:ascii="Times New Roman" w:eastAsia="Times New Roman" w:hAnsi="Times New Roman" w:cs="Times New Roman"/>
            <w:color w:val="020202"/>
          </w:rPr>
          <w:delText>, as they would be the ones buying these postcards</w:delText>
        </w:r>
        <w:r w:rsidR="00CE6646" w:rsidRPr="6F60362C" w:rsidDel="2109D29E">
          <w:rPr>
            <w:rFonts w:ascii="Times New Roman" w:eastAsia="Times New Roman" w:hAnsi="Times New Roman" w:cs="Times New Roman"/>
            <w:color w:val="020202"/>
          </w:rPr>
          <w:delText xml:space="preserve"> because the images affirm their stereotype</w:delText>
        </w:r>
        <w:r w:rsidR="00CE6646" w:rsidRPr="6F60362C" w:rsidDel="65C157FB">
          <w:rPr>
            <w:rFonts w:ascii="Times New Roman" w:eastAsia="Times New Roman" w:hAnsi="Times New Roman" w:cs="Times New Roman"/>
            <w:color w:val="020202"/>
          </w:rPr>
          <w:delText xml:space="preserve"> of</w:delText>
        </w:r>
        <w:r w:rsidR="00CE6646" w:rsidRPr="6F60362C" w:rsidDel="6A3B26B8">
          <w:rPr>
            <w:rFonts w:ascii="Times New Roman" w:eastAsia="Times New Roman" w:hAnsi="Times New Roman" w:cs="Times New Roman"/>
            <w:color w:val="020202"/>
          </w:rPr>
          <w:delText xml:space="preserve"> what a group of Native Americans should look like</w:delText>
        </w:r>
        <w:r w:rsidR="00CE6646" w:rsidRPr="6F60362C" w:rsidDel="2F662D29">
          <w:rPr>
            <w:rFonts w:ascii="Times New Roman" w:eastAsia="Times New Roman" w:hAnsi="Times New Roman" w:cs="Times New Roman"/>
            <w:color w:val="020202"/>
          </w:rPr>
          <w:delText>. T</w:delText>
        </w:r>
        <w:r w:rsidR="00CE6646" w:rsidRPr="6F60362C" w:rsidDel="1EA6C59C">
          <w:rPr>
            <w:rFonts w:ascii="Times New Roman" w:eastAsia="Times New Roman" w:hAnsi="Times New Roman" w:cs="Times New Roman"/>
            <w:color w:val="020202"/>
          </w:rPr>
          <w:delText>hose encountering the photo</w:delText>
        </w:r>
        <w:r w:rsidR="00CE6646" w:rsidRPr="6F60362C" w:rsidDel="30020D52">
          <w:rPr>
            <w:rFonts w:ascii="Times New Roman" w:eastAsia="Times New Roman" w:hAnsi="Times New Roman" w:cs="Times New Roman"/>
            <w:color w:val="020202"/>
          </w:rPr>
          <w:delText xml:space="preserve"> wo</w:delText>
        </w:r>
        <w:r w:rsidR="00CE6646" w:rsidRPr="6F60362C" w:rsidDel="6A4239D4">
          <w:rPr>
            <w:rFonts w:ascii="Times New Roman" w:eastAsia="Times New Roman" w:hAnsi="Times New Roman" w:cs="Times New Roman"/>
            <w:color w:val="020202"/>
          </w:rPr>
          <w:delText xml:space="preserve">uld see the image postcard sellers know will make a profit: </w:delText>
        </w:r>
        <w:r w:rsidR="00CE6646" w:rsidRPr="6F60362C" w:rsidDel="225E2845">
          <w:rPr>
            <w:rFonts w:ascii="Times New Roman" w:eastAsia="Times New Roman" w:hAnsi="Times New Roman" w:cs="Times New Roman"/>
            <w:color w:val="020202"/>
          </w:rPr>
          <w:delText xml:space="preserve">a group of </w:delText>
        </w:r>
        <w:r w:rsidR="00CE6646" w:rsidRPr="6F60362C" w:rsidDel="30020D52">
          <w:rPr>
            <w:rFonts w:ascii="Times New Roman" w:eastAsia="Times New Roman" w:hAnsi="Times New Roman" w:cs="Times New Roman"/>
            <w:color w:val="020202"/>
          </w:rPr>
          <w:delText xml:space="preserve">stereotypically staged Native Americans. </w:delText>
        </w:r>
      </w:del>
      <w:del w:id="207" w:author="Baechtel, Mark" w:date="2023-05-02T19:59:00Z">
        <w:r w:rsidR="00CE6646" w:rsidRPr="6F60362C" w:rsidDel="2D5B0ABA">
          <w:rPr>
            <w:rFonts w:ascii="Times New Roman" w:eastAsia="Times New Roman" w:hAnsi="Times New Roman" w:cs="Times New Roman"/>
            <w:color w:val="020202"/>
          </w:rPr>
          <w:delText>The commodification of</w:delText>
        </w:r>
        <w:r w:rsidR="00CE6646" w:rsidRPr="6F60362C" w:rsidDel="618A31E4">
          <w:rPr>
            <w:rFonts w:ascii="Times New Roman" w:eastAsia="Times New Roman" w:hAnsi="Times New Roman" w:cs="Times New Roman"/>
            <w:color w:val="020202"/>
          </w:rPr>
          <w:delText xml:space="preserve"> images of </w:delText>
        </w:r>
        <w:r w:rsidR="00CE6646" w:rsidRPr="6F60362C" w:rsidDel="220B7829">
          <w:rPr>
            <w:rFonts w:ascii="Times New Roman" w:eastAsia="Times New Roman" w:hAnsi="Times New Roman" w:cs="Times New Roman"/>
            <w:color w:val="020202"/>
          </w:rPr>
          <w:delText>the</w:delText>
        </w:r>
        <w:r w:rsidR="00CE6646" w:rsidRPr="6F60362C" w:rsidDel="43CA1DFC">
          <w:rPr>
            <w:rFonts w:ascii="Times New Roman" w:eastAsia="Times New Roman" w:hAnsi="Times New Roman" w:cs="Times New Roman"/>
            <w:color w:val="020202"/>
          </w:rPr>
          <w:delText xml:space="preserve"> ‘generic native</w:delText>
        </w:r>
        <w:r w:rsidR="00CE6646" w:rsidRPr="6F60362C" w:rsidDel="155669A5">
          <w:rPr>
            <w:rFonts w:ascii="Times New Roman" w:eastAsia="Times New Roman" w:hAnsi="Times New Roman" w:cs="Times New Roman"/>
            <w:color w:val="020202"/>
          </w:rPr>
          <w:delText>’</w:delText>
        </w:r>
        <w:r w:rsidR="00CE6646" w:rsidRPr="6F60362C" w:rsidDel="4E2CDF2A">
          <w:rPr>
            <w:rFonts w:ascii="Times New Roman" w:eastAsia="Times New Roman" w:hAnsi="Times New Roman" w:cs="Times New Roman"/>
            <w:color w:val="020202"/>
          </w:rPr>
          <w:delText xml:space="preserve"> </w:delText>
        </w:r>
        <w:r w:rsidR="00CE6646" w:rsidRPr="6F60362C" w:rsidDel="55177F3B">
          <w:rPr>
            <w:rFonts w:ascii="Times New Roman" w:eastAsia="Times New Roman" w:hAnsi="Times New Roman" w:cs="Times New Roman"/>
            <w:color w:val="020202"/>
          </w:rPr>
          <w:delText xml:space="preserve">through postcards </w:delText>
        </w:r>
        <w:r w:rsidR="00CE6646" w:rsidRPr="6F60362C" w:rsidDel="4106DD0D">
          <w:rPr>
            <w:rFonts w:ascii="Times New Roman" w:eastAsia="Times New Roman" w:hAnsi="Times New Roman" w:cs="Times New Roman"/>
            <w:color w:val="020202"/>
          </w:rPr>
          <w:delText>endorsed</w:delText>
        </w:r>
        <w:r w:rsidR="00CE6646" w:rsidRPr="6F60362C" w:rsidDel="3B172F78">
          <w:rPr>
            <w:rFonts w:ascii="Times New Roman" w:eastAsia="Times New Roman" w:hAnsi="Times New Roman" w:cs="Times New Roman"/>
            <w:color w:val="020202"/>
          </w:rPr>
          <w:delText xml:space="preserve"> </w:delText>
        </w:r>
        <w:r w:rsidR="00CE6646" w:rsidRPr="6F60362C" w:rsidDel="155669A5">
          <w:rPr>
            <w:rFonts w:ascii="Times New Roman" w:eastAsia="Times New Roman" w:hAnsi="Times New Roman" w:cs="Times New Roman"/>
            <w:color w:val="020202"/>
          </w:rPr>
          <w:delText xml:space="preserve">U.S. </w:delText>
        </w:r>
        <w:r w:rsidR="00CE6646" w:rsidRPr="6F60362C" w:rsidDel="3B172F78">
          <w:rPr>
            <w:rFonts w:ascii="Times New Roman" w:eastAsia="Times New Roman" w:hAnsi="Times New Roman" w:cs="Times New Roman"/>
            <w:color w:val="020202"/>
          </w:rPr>
          <w:delText>stereotypes of indigenous people</w:delText>
        </w:r>
        <w:r w:rsidR="00CE6646" w:rsidRPr="6F60362C" w:rsidDel="1339EAEE">
          <w:rPr>
            <w:rFonts w:ascii="Times New Roman" w:eastAsia="Times New Roman" w:hAnsi="Times New Roman" w:cs="Times New Roman"/>
            <w:color w:val="020202"/>
          </w:rPr>
          <w:delText xml:space="preserve">, all while </w:delText>
        </w:r>
        <w:r w:rsidR="00CE6646" w:rsidRPr="6F60362C" w:rsidDel="64CB9809">
          <w:rPr>
            <w:rFonts w:ascii="Times New Roman" w:eastAsia="Times New Roman" w:hAnsi="Times New Roman" w:cs="Times New Roman"/>
            <w:color w:val="020202"/>
          </w:rPr>
          <w:delText>profi</w:delText>
        </w:r>
        <w:r w:rsidR="00CE6646" w:rsidRPr="6F60362C" w:rsidDel="0DF63D88">
          <w:rPr>
            <w:rFonts w:ascii="Times New Roman" w:eastAsia="Times New Roman" w:hAnsi="Times New Roman" w:cs="Times New Roman"/>
            <w:color w:val="020202"/>
          </w:rPr>
          <w:delText>l</w:delText>
        </w:r>
        <w:r w:rsidR="00CE6646" w:rsidRPr="6F60362C" w:rsidDel="1339EAEE">
          <w:rPr>
            <w:rFonts w:ascii="Times New Roman" w:eastAsia="Times New Roman" w:hAnsi="Times New Roman" w:cs="Times New Roman"/>
            <w:color w:val="020202"/>
          </w:rPr>
          <w:delText xml:space="preserve">ing </w:delText>
        </w:r>
        <w:r w:rsidR="00CE6646" w:rsidRPr="6F60362C" w:rsidDel="4E2CDF2A">
          <w:rPr>
            <w:rFonts w:ascii="Times New Roman" w:eastAsia="Times New Roman" w:hAnsi="Times New Roman" w:cs="Times New Roman"/>
            <w:color w:val="020202"/>
          </w:rPr>
          <w:delText>one tribe</w:delText>
        </w:r>
        <w:r w:rsidR="00CE6646" w:rsidRPr="6F60362C" w:rsidDel="64CB9809">
          <w:rPr>
            <w:rFonts w:ascii="Times New Roman" w:eastAsia="Times New Roman" w:hAnsi="Times New Roman" w:cs="Times New Roman"/>
            <w:color w:val="020202"/>
          </w:rPr>
          <w:delText xml:space="preserve"> </w:delText>
        </w:r>
        <w:r w:rsidR="00CE6646" w:rsidRPr="6F60362C" w:rsidDel="22FF0733">
          <w:rPr>
            <w:rFonts w:ascii="Times New Roman" w:eastAsia="Times New Roman" w:hAnsi="Times New Roman" w:cs="Times New Roman"/>
            <w:color w:val="020202"/>
          </w:rPr>
          <w:delText>to be the</w:delText>
        </w:r>
        <w:r w:rsidR="00CE6646" w:rsidRPr="6F60362C" w:rsidDel="64CB9809">
          <w:rPr>
            <w:rFonts w:ascii="Times New Roman" w:eastAsia="Times New Roman" w:hAnsi="Times New Roman" w:cs="Times New Roman"/>
            <w:color w:val="020202"/>
          </w:rPr>
          <w:delText xml:space="preserve"> same as </w:delText>
        </w:r>
        <w:r w:rsidR="00CE6646" w:rsidRPr="6F60362C" w:rsidDel="22FF0733">
          <w:rPr>
            <w:rFonts w:ascii="Times New Roman" w:eastAsia="Times New Roman" w:hAnsi="Times New Roman" w:cs="Times New Roman"/>
            <w:color w:val="020202"/>
          </w:rPr>
          <w:delText xml:space="preserve">all </w:delText>
        </w:r>
        <w:r w:rsidR="00CE6646" w:rsidRPr="6F60362C" w:rsidDel="64CB9809">
          <w:rPr>
            <w:rFonts w:ascii="Times New Roman" w:eastAsia="Times New Roman" w:hAnsi="Times New Roman" w:cs="Times New Roman"/>
            <w:color w:val="020202"/>
          </w:rPr>
          <w:delText>others. Despite th</w:delText>
        </w:r>
        <w:r w:rsidR="00CE6646" w:rsidRPr="6F60362C" w:rsidDel="26153C15">
          <w:rPr>
            <w:rFonts w:ascii="Times New Roman" w:eastAsia="Times New Roman" w:hAnsi="Times New Roman" w:cs="Times New Roman"/>
            <w:color w:val="020202"/>
          </w:rPr>
          <w:delText>e i</w:delText>
        </w:r>
        <w:r w:rsidR="00CE6646" w:rsidRPr="6F60362C" w:rsidDel="64CB9809">
          <w:rPr>
            <w:rFonts w:ascii="Times New Roman" w:eastAsia="Times New Roman" w:hAnsi="Times New Roman" w:cs="Times New Roman"/>
            <w:color w:val="020202"/>
          </w:rPr>
          <w:delText>nclusion</w:delText>
        </w:r>
        <w:r w:rsidR="00CE6646" w:rsidRPr="6F60362C" w:rsidDel="26153C15">
          <w:rPr>
            <w:rFonts w:ascii="Times New Roman" w:eastAsia="Times New Roman" w:hAnsi="Times New Roman" w:cs="Times New Roman"/>
            <w:color w:val="020202"/>
          </w:rPr>
          <w:delText xml:space="preserve"> of the name Pawnee in the title</w:delText>
        </w:r>
        <w:r w:rsidR="00CE6646" w:rsidRPr="6F60362C" w:rsidDel="64CB9809">
          <w:rPr>
            <w:rFonts w:ascii="Times New Roman" w:eastAsia="Times New Roman" w:hAnsi="Times New Roman" w:cs="Times New Roman"/>
            <w:color w:val="020202"/>
          </w:rPr>
          <w:delText xml:space="preserve">, </w:delText>
        </w:r>
        <w:r w:rsidR="00CE6646" w:rsidRPr="6F60362C" w:rsidDel="4C0F460E">
          <w:rPr>
            <w:rFonts w:ascii="Times New Roman" w:eastAsia="Times New Roman" w:hAnsi="Times New Roman" w:cs="Times New Roman"/>
            <w:color w:val="020202"/>
          </w:rPr>
          <w:delText xml:space="preserve">the </w:delText>
        </w:r>
        <w:r w:rsidR="00CE6646" w:rsidRPr="6F60362C" w:rsidDel="55177F3B">
          <w:rPr>
            <w:rFonts w:ascii="Times New Roman" w:eastAsia="Times New Roman" w:hAnsi="Times New Roman" w:cs="Times New Roman"/>
            <w:color w:val="020202"/>
          </w:rPr>
          <w:delText xml:space="preserve">commodification of images of </w:delText>
        </w:r>
        <w:r w:rsidR="00CE6646" w:rsidRPr="6F60362C" w:rsidDel="37E39670">
          <w:rPr>
            <w:rFonts w:ascii="Times New Roman" w:eastAsia="Times New Roman" w:hAnsi="Times New Roman" w:cs="Times New Roman"/>
            <w:color w:val="020202"/>
          </w:rPr>
          <w:delText xml:space="preserve">the </w:delText>
        </w:r>
        <w:r w:rsidR="00CE6646" w:rsidRPr="6F60362C" w:rsidDel="634D234B">
          <w:rPr>
            <w:rFonts w:ascii="Times New Roman" w:eastAsia="Times New Roman" w:hAnsi="Times New Roman" w:cs="Times New Roman"/>
            <w:color w:val="020202"/>
          </w:rPr>
          <w:delText xml:space="preserve">Pawnee after they </w:delText>
        </w:r>
        <w:r w:rsidR="00CE6646" w:rsidRPr="6F60362C" w:rsidDel="4C0F460E">
          <w:rPr>
            <w:rFonts w:ascii="Times New Roman" w:eastAsia="Times New Roman" w:hAnsi="Times New Roman" w:cs="Times New Roman"/>
            <w:color w:val="020202"/>
          </w:rPr>
          <w:delText xml:space="preserve">had been relocated </w:delText>
        </w:r>
        <w:r w:rsidR="00CE6646" w:rsidRPr="6F60362C" w:rsidDel="37E39670">
          <w:rPr>
            <w:rFonts w:ascii="Times New Roman" w:eastAsia="Times New Roman" w:hAnsi="Times New Roman" w:cs="Times New Roman"/>
            <w:color w:val="020202"/>
          </w:rPr>
          <w:delText xml:space="preserve">displays the inherent </w:delText>
        </w:r>
        <w:r w:rsidR="00CE6646" w:rsidRPr="6F60362C" w:rsidDel="4120987E">
          <w:rPr>
            <w:rFonts w:ascii="Times New Roman" w:eastAsia="Times New Roman" w:hAnsi="Times New Roman" w:cs="Times New Roman"/>
            <w:color w:val="020202"/>
          </w:rPr>
          <w:delText>exploitation of native people</w:delText>
        </w:r>
        <w:r w:rsidR="00CE6646" w:rsidRPr="6F60362C" w:rsidDel="48A31D5F">
          <w:rPr>
            <w:rFonts w:ascii="Times New Roman" w:eastAsia="Times New Roman" w:hAnsi="Times New Roman" w:cs="Times New Roman"/>
            <w:color w:val="020202"/>
          </w:rPr>
          <w:delText>, affirming the dominant culture’s stereotypes</w:delText>
        </w:r>
        <w:r w:rsidR="00CE6646" w:rsidRPr="6F60362C" w:rsidDel="26153C15">
          <w:rPr>
            <w:rFonts w:ascii="Times New Roman" w:eastAsia="Times New Roman" w:hAnsi="Times New Roman" w:cs="Times New Roman"/>
            <w:color w:val="020202"/>
          </w:rPr>
          <w:delText xml:space="preserve"> through the lens of white</w:delText>
        </w:r>
        <w:r w:rsidR="00CE6646" w:rsidRPr="6F60362C" w:rsidDel="48A31D5F">
          <w:rPr>
            <w:rFonts w:ascii="Times New Roman" w:eastAsia="Times New Roman" w:hAnsi="Times New Roman" w:cs="Times New Roman"/>
            <w:color w:val="020202"/>
          </w:rPr>
          <w:delText xml:space="preserve"> </w:delText>
        </w:r>
        <w:r w:rsidR="00CE6646" w:rsidRPr="6F60362C" w:rsidDel="55177F3B">
          <w:rPr>
            <w:rFonts w:ascii="Times New Roman" w:eastAsia="Times New Roman" w:hAnsi="Times New Roman" w:cs="Times New Roman"/>
            <w:color w:val="020202"/>
          </w:rPr>
          <w:delText>society on a postcard</w:delText>
        </w:r>
        <w:r w:rsidR="00CE6646" w:rsidRPr="6F60362C" w:rsidDel="48A31D5F">
          <w:rPr>
            <w:rFonts w:ascii="Times New Roman" w:eastAsia="Times New Roman" w:hAnsi="Times New Roman" w:cs="Times New Roman"/>
            <w:color w:val="020202"/>
          </w:rPr>
          <w:delText>.</w:delText>
        </w:r>
      </w:del>
    </w:p>
    <w:p w14:paraId="7ED455D1" w14:textId="77777777" w:rsidR="00FF7400" w:rsidRDefault="00FF7400" w:rsidP="00FA4DE2">
      <w:pPr>
        <w:spacing w:line="480" w:lineRule="auto"/>
        <w:jc w:val="center"/>
        <w:rPr>
          <w:rFonts w:ascii="Times New Roman" w:hAnsi="Times New Roman" w:cs="Times New Roman"/>
          <w:b/>
          <w:bCs/>
        </w:rPr>
      </w:pPr>
    </w:p>
    <w:p w14:paraId="3A9F79A7" w14:textId="25DBDDAF" w:rsidR="00C9627C" w:rsidRPr="00FA4DE2" w:rsidRDefault="0014145D" w:rsidP="00FA4DE2">
      <w:pPr>
        <w:spacing w:line="480" w:lineRule="auto"/>
        <w:jc w:val="center"/>
        <w:rPr>
          <w:rFonts w:ascii="Times New Roman" w:hAnsi="Times New Roman" w:cs="Times New Roman"/>
        </w:rPr>
      </w:pPr>
      <w:r w:rsidRPr="0014145D">
        <w:rPr>
          <w:rFonts w:ascii="Times New Roman" w:hAnsi="Times New Roman" w:cs="Times New Roman"/>
          <w:b/>
          <w:bCs/>
        </w:rPr>
        <w:t>Conclusion</w:t>
      </w:r>
    </w:p>
    <w:p w14:paraId="4F9007A0" w14:textId="3795AFA3" w:rsidR="001B5F57" w:rsidRDefault="5F3255A0" w:rsidP="001C5F35">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These</w:t>
      </w:r>
      <w:r w:rsidR="2FAA0478">
        <w:rPr>
          <w:rFonts w:ascii="Times New Roman" w:eastAsia="Times New Roman" w:hAnsi="Times New Roman" w:cs="Times New Roman"/>
          <w:color w:val="000000"/>
          <w:shd w:val="clear" w:color="auto" w:fill="FFFFFF"/>
        </w:rPr>
        <w:t xml:space="preserve"> three postcards</w:t>
      </w:r>
      <w:r w:rsidR="0E429DD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depict </w:t>
      </w:r>
      <w:r w:rsidR="2FAA0478">
        <w:rPr>
          <w:rFonts w:ascii="Times New Roman" w:eastAsia="Times New Roman" w:hAnsi="Times New Roman" w:cs="Times New Roman"/>
          <w:color w:val="000000"/>
          <w:shd w:val="clear" w:color="auto" w:fill="FFFFFF"/>
        </w:rPr>
        <w:t>Native Americans</w:t>
      </w:r>
      <w:r w:rsidR="0960F3B0">
        <w:rPr>
          <w:rFonts w:ascii="Times New Roman" w:eastAsia="Times New Roman" w:hAnsi="Times New Roman" w:cs="Times New Roman"/>
          <w:color w:val="000000"/>
          <w:shd w:val="clear" w:color="auto" w:fill="FFFFFF"/>
        </w:rPr>
        <w:t xml:space="preserve"> </w:t>
      </w:r>
      <w:r w:rsidR="2FAA0478">
        <w:rPr>
          <w:rFonts w:ascii="Times New Roman" w:eastAsia="Times New Roman" w:hAnsi="Times New Roman" w:cs="Times New Roman"/>
          <w:color w:val="000000"/>
          <w:shd w:val="clear" w:color="auto" w:fill="FFFFFF"/>
        </w:rPr>
        <w:t xml:space="preserve">living in Oklahoma </w:t>
      </w:r>
      <w:r w:rsidR="56397C4F">
        <w:rPr>
          <w:rFonts w:ascii="Times New Roman" w:eastAsia="Times New Roman" w:hAnsi="Times New Roman" w:cs="Times New Roman"/>
          <w:color w:val="000000"/>
          <w:shd w:val="clear" w:color="auto" w:fill="FFFFFF"/>
        </w:rPr>
        <w:t xml:space="preserve">both </w:t>
      </w:r>
      <w:r w:rsidR="0960F3B0">
        <w:rPr>
          <w:rFonts w:ascii="Times New Roman" w:eastAsia="Times New Roman" w:hAnsi="Times New Roman" w:cs="Times New Roman"/>
          <w:color w:val="000000"/>
          <w:shd w:val="clear" w:color="auto" w:fill="FFFFFF"/>
        </w:rPr>
        <w:t xml:space="preserve">as </w:t>
      </w:r>
      <w:r w:rsidR="6A3B26B8">
        <w:rPr>
          <w:rFonts w:ascii="Times New Roman" w:eastAsia="Times New Roman" w:hAnsi="Times New Roman" w:cs="Times New Roman"/>
          <w:color w:val="000000"/>
          <w:shd w:val="clear" w:color="auto" w:fill="FFFFFF"/>
        </w:rPr>
        <w:t xml:space="preserve">physically and literally </w:t>
      </w:r>
      <w:r w:rsidR="0960F3B0">
        <w:rPr>
          <w:rFonts w:ascii="Times New Roman" w:eastAsia="Times New Roman" w:hAnsi="Times New Roman" w:cs="Times New Roman"/>
          <w:color w:val="000000"/>
          <w:shd w:val="clear" w:color="auto" w:fill="FFFFFF"/>
        </w:rPr>
        <w:t>one-dimensional</w:t>
      </w:r>
      <w:r w:rsidR="0E429DD6">
        <w:rPr>
          <w:rFonts w:ascii="Times New Roman" w:eastAsia="Times New Roman" w:hAnsi="Times New Roman" w:cs="Times New Roman"/>
          <w:color w:val="000000"/>
          <w:shd w:val="clear" w:color="auto" w:fill="FFFFFF"/>
        </w:rPr>
        <w:t xml:space="preserve">, enforcing </w:t>
      </w:r>
      <w:r w:rsidR="6A3B26B8">
        <w:rPr>
          <w:rFonts w:ascii="Times New Roman" w:eastAsia="Times New Roman" w:hAnsi="Times New Roman" w:cs="Times New Roman"/>
          <w:color w:val="000000"/>
          <w:shd w:val="clear" w:color="auto" w:fill="FFFFFF"/>
        </w:rPr>
        <w:t xml:space="preserve">the </w:t>
      </w:r>
      <w:r w:rsidR="1CD0C42B">
        <w:rPr>
          <w:rFonts w:ascii="Times New Roman" w:eastAsia="Times New Roman" w:hAnsi="Times New Roman" w:cs="Times New Roman"/>
          <w:color w:val="000000"/>
          <w:shd w:val="clear" w:color="auto" w:fill="FFFFFF"/>
        </w:rPr>
        <w:t xml:space="preserve">dominant </w:t>
      </w:r>
      <w:r w:rsidR="0E429DD6">
        <w:rPr>
          <w:rFonts w:ascii="Times New Roman" w:eastAsia="Times New Roman" w:hAnsi="Times New Roman" w:cs="Times New Roman"/>
          <w:color w:val="000000"/>
          <w:shd w:val="clear" w:color="auto" w:fill="FFFFFF"/>
        </w:rPr>
        <w:t xml:space="preserve">stereotype of United States </w:t>
      </w:r>
      <w:r w:rsidR="772B9EE8">
        <w:rPr>
          <w:rFonts w:ascii="Times New Roman" w:eastAsia="Times New Roman" w:hAnsi="Times New Roman" w:cs="Times New Roman"/>
          <w:color w:val="000000"/>
          <w:shd w:val="clear" w:color="auto" w:fill="FFFFFF"/>
        </w:rPr>
        <w:t>society</w:t>
      </w:r>
      <w:r w:rsidR="0E429DD6">
        <w:rPr>
          <w:rFonts w:ascii="Times New Roman" w:eastAsia="Times New Roman" w:hAnsi="Times New Roman" w:cs="Times New Roman"/>
          <w:color w:val="000000"/>
          <w:shd w:val="clear" w:color="auto" w:fill="FFFFFF"/>
        </w:rPr>
        <w:t>.</w:t>
      </w:r>
      <w:r w:rsidR="0960F3B0">
        <w:rPr>
          <w:rFonts w:ascii="Times New Roman" w:eastAsia="Times New Roman" w:hAnsi="Times New Roman" w:cs="Times New Roman"/>
          <w:color w:val="000000"/>
          <w:shd w:val="clear" w:color="auto" w:fill="FFFFFF"/>
        </w:rPr>
        <w:t xml:space="preserve"> </w:t>
      </w:r>
      <w:r w:rsidR="4B91D660">
        <w:rPr>
          <w:rFonts w:ascii="Times New Roman" w:eastAsia="Times New Roman" w:hAnsi="Times New Roman" w:cs="Times New Roman"/>
          <w:color w:val="000000"/>
          <w:shd w:val="clear" w:color="auto" w:fill="FFFFFF"/>
        </w:rPr>
        <w:t>Postcards’</w:t>
      </w:r>
      <w:r w:rsidR="557FDEB2">
        <w:rPr>
          <w:rFonts w:ascii="Times New Roman" w:eastAsia="Times New Roman" w:hAnsi="Times New Roman" w:cs="Times New Roman"/>
          <w:color w:val="000000"/>
          <w:shd w:val="clear" w:color="auto" w:fill="FFFFFF"/>
        </w:rPr>
        <w:t xml:space="preserve"> exploitative intentions</w:t>
      </w:r>
      <w:r w:rsidR="151559F6">
        <w:rPr>
          <w:rFonts w:ascii="Times New Roman" w:eastAsia="Times New Roman" w:hAnsi="Times New Roman" w:cs="Times New Roman"/>
          <w:color w:val="000000"/>
          <w:shd w:val="clear" w:color="auto" w:fill="FFFFFF"/>
        </w:rPr>
        <w:t xml:space="preserve"> to perpetuate</w:t>
      </w:r>
      <w:r w:rsidR="772B9EE8">
        <w:rPr>
          <w:rFonts w:ascii="Times New Roman" w:eastAsia="Times New Roman" w:hAnsi="Times New Roman" w:cs="Times New Roman"/>
          <w:color w:val="000000"/>
          <w:shd w:val="clear" w:color="auto" w:fill="FFFFFF"/>
        </w:rPr>
        <w:t xml:space="preserve"> these</w:t>
      </w:r>
      <w:r w:rsidR="151559F6">
        <w:rPr>
          <w:rFonts w:ascii="Times New Roman" w:eastAsia="Times New Roman" w:hAnsi="Times New Roman" w:cs="Times New Roman"/>
          <w:color w:val="000000"/>
          <w:shd w:val="clear" w:color="auto" w:fill="FFFFFF"/>
        </w:rPr>
        <w:t xml:space="preserve"> stereotypes contribute to erasure</w:t>
      </w:r>
      <w:r w:rsidR="21837A20">
        <w:rPr>
          <w:rFonts w:ascii="Times New Roman" w:eastAsia="Times New Roman" w:hAnsi="Times New Roman" w:cs="Times New Roman"/>
          <w:color w:val="000000"/>
          <w:shd w:val="clear" w:color="auto" w:fill="FFFFFF"/>
        </w:rPr>
        <w:t xml:space="preserve"> and</w:t>
      </w:r>
      <w:r w:rsidR="47222F3B">
        <w:rPr>
          <w:rFonts w:ascii="Times New Roman" w:eastAsia="Times New Roman" w:hAnsi="Times New Roman" w:cs="Times New Roman"/>
          <w:color w:val="000000"/>
          <w:shd w:val="clear" w:color="auto" w:fill="FFFFFF"/>
        </w:rPr>
        <w:t xml:space="preserve"> enforce </w:t>
      </w:r>
      <w:r w:rsidR="753EB312">
        <w:rPr>
          <w:rFonts w:ascii="Times New Roman" w:eastAsia="Times New Roman" w:hAnsi="Times New Roman" w:cs="Times New Roman"/>
          <w:color w:val="000000"/>
          <w:shd w:val="clear" w:color="auto" w:fill="FFFFFF"/>
        </w:rPr>
        <w:t>looking at Native Americans through the white gaz</w:t>
      </w:r>
      <w:r w:rsidR="07BBC73B">
        <w:rPr>
          <w:rFonts w:ascii="Times New Roman" w:eastAsia="Times New Roman" w:hAnsi="Times New Roman" w:cs="Times New Roman"/>
          <w:color w:val="000000"/>
          <w:shd w:val="clear" w:color="auto" w:fill="FFFFFF"/>
        </w:rPr>
        <w:t xml:space="preserve">e. For </w:t>
      </w:r>
      <w:r w:rsidR="56397C4F">
        <w:rPr>
          <w:rFonts w:ascii="Times New Roman" w:eastAsia="Times New Roman" w:hAnsi="Times New Roman" w:cs="Times New Roman"/>
          <w:color w:val="000000"/>
          <w:shd w:val="clear" w:color="auto" w:fill="FFFFFF"/>
        </w:rPr>
        <w:t xml:space="preserve">these </w:t>
      </w:r>
      <w:r w:rsidR="07BBC73B">
        <w:rPr>
          <w:rFonts w:ascii="Times New Roman" w:eastAsia="Times New Roman" w:hAnsi="Times New Roman" w:cs="Times New Roman"/>
          <w:color w:val="000000"/>
          <w:shd w:val="clear" w:color="auto" w:fill="FFFFFF"/>
        </w:rPr>
        <w:t>reason</w:t>
      </w:r>
      <w:r w:rsidR="56397C4F">
        <w:rPr>
          <w:rFonts w:ascii="Times New Roman" w:eastAsia="Times New Roman" w:hAnsi="Times New Roman" w:cs="Times New Roman"/>
          <w:color w:val="000000"/>
          <w:shd w:val="clear" w:color="auto" w:fill="FFFFFF"/>
        </w:rPr>
        <w:t>s</w:t>
      </w:r>
      <w:r w:rsidR="07BBC73B">
        <w:rPr>
          <w:rFonts w:ascii="Times New Roman" w:eastAsia="Times New Roman" w:hAnsi="Times New Roman" w:cs="Times New Roman"/>
          <w:color w:val="000000"/>
          <w:shd w:val="clear" w:color="auto" w:fill="FFFFFF"/>
        </w:rPr>
        <w:t xml:space="preserve">, these postcards exist as a specific form of propaganda, </w:t>
      </w:r>
      <w:r w:rsidR="5F2E06F8">
        <w:rPr>
          <w:rFonts w:ascii="Times New Roman" w:eastAsia="Times New Roman" w:hAnsi="Times New Roman" w:cs="Times New Roman"/>
          <w:color w:val="000000"/>
          <w:shd w:val="clear" w:color="auto" w:fill="FFFFFF"/>
        </w:rPr>
        <w:t xml:space="preserve">as they publicize </w:t>
      </w:r>
      <w:r w:rsidR="56397C4F">
        <w:rPr>
          <w:rFonts w:ascii="Times New Roman" w:eastAsia="Times New Roman" w:hAnsi="Times New Roman" w:cs="Times New Roman"/>
          <w:color w:val="000000"/>
          <w:shd w:val="clear" w:color="auto" w:fill="FFFFFF"/>
        </w:rPr>
        <w:t xml:space="preserve">damaging </w:t>
      </w:r>
      <w:r w:rsidR="5F2E06F8">
        <w:rPr>
          <w:rFonts w:ascii="Times New Roman" w:eastAsia="Times New Roman" w:hAnsi="Times New Roman" w:cs="Times New Roman"/>
          <w:color w:val="000000"/>
          <w:shd w:val="clear" w:color="auto" w:fill="FFFFFF"/>
        </w:rPr>
        <w:t>stereotypes of Native Americans</w:t>
      </w:r>
      <w:r w:rsidR="3BC414A8">
        <w:rPr>
          <w:rFonts w:ascii="Times New Roman" w:eastAsia="Times New Roman" w:hAnsi="Times New Roman" w:cs="Times New Roman"/>
          <w:color w:val="000000"/>
          <w:shd w:val="clear" w:color="auto" w:fill="FFFFFF"/>
        </w:rPr>
        <w:t xml:space="preserve"> </w:t>
      </w:r>
      <w:r w:rsidR="23D05DC2">
        <w:rPr>
          <w:rFonts w:ascii="Times New Roman" w:eastAsia="Times New Roman" w:hAnsi="Times New Roman" w:cs="Times New Roman"/>
          <w:color w:val="000000"/>
          <w:shd w:val="clear" w:color="auto" w:fill="FFFFFF"/>
        </w:rPr>
        <w:t xml:space="preserve">through an entertainment beloved by United </w:t>
      </w:r>
      <w:r w:rsidR="0597FCB0">
        <w:rPr>
          <w:rFonts w:ascii="Times New Roman" w:eastAsia="Times New Roman" w:hAnsi="Times New Roman" w:cs="Times New Roman"/>
          <w:color w:val="000000"/>
          <w:shd w:val="clear" w:color="auto" w:fill="FFFFFF"/>
        </w:rPr>
        <w:t>States’</w:t>
      </w:r>
      <w:r w:rsidR="23D05DC2">
        <w:rPr>
          <w:rFonts w:ascii="Times New Roman" w:eastAsia="Times New Roman" w:hAnsi="Times New Roman" w:cs="Times New Roman"/>
          <w:color w:val="000000"/>
          <w:shd w:val="clear" w:color="auto" w:fill="FFFFFF"/>
        </w:rPr>
        <w:t xml:space="preserve"> </w:t>
      </w:r>
      <w:commentRangeStart w:id="208"/>
      <w:r w:rsidR="23D05DC2">
        <w:rPr>
          <w:rFonts w:ascii="Times New Roman" w:eastAsia="Times New Roman" w:hAnsi="Times New Roman" w:cs="Times New Roman"/>
          <w:color w:val="000000"/>
          <w:shd w:val="clear" w:color="auto" w:fill="FFFFFF"/>
        </w:rPr>
        <w:t>society</w:t>
      </w:r>
      <w:commentRangeEnd w:id="208"/>
      <w:r w:rsidR="009B053A">
        <w:rPr>
          <w:rStyle w:val="CommentReference"/>
        </w:rPr>
        <w:commentReference w:id="208"/>
      </w:r>
      <w:r w:rsidR="23D05DC2">
        <w:rPr>
          <w:rFonts w:ascii="Times New Roman" w:eastAsia="Times New Roman" w:hAnsi="Times New Roman" w:cs="Times New Roman"/>
          <w:color w:val="000000"/>
          <w:shd w:val="clear" w:color="auto" w:fill="FFFFFF"/>
        </w:rPr>
        <w:t xml:space="preserve">. </w:t>
      </w:r>
      <w:r w:rsidR="251446FF">
        <w:rPr>
          <w:rFonts w:ascii="Times New Roman" w:eastAsia="Times New Roman" w:hAnsi="Times New Roman" w:cs="Times New Roman"/>
          <w:color w:val="000000"/>
          <w:shd w:val="clear" w:color="auto" w:fill="FFFFFF"/>
        </w:rPr>
        <w:t xml:space="preserve"> </w:t>
      </w:r>
      <w:r w:rsidR="5F2E06F8">
        <w:rPr>
          <w:rFonts w:ascii="Times New Roman" w:eastAsia="Times New Roman" w:hAnsi="Times New Roman" w:cs="Times New Roman"/>
          <w:color w:val="000000"/>
          <w:shd w:val="clear" w:color="auto" w:fill="FFFFFF"/>
        </w:rPr>
        <w:t xml:space="preserve"> </w:t>
      </w:r>
    </w:p>
    <w:p w14:paraId="3E518C23" w14:textId="05B8483B" w:rsidR="00434244" w:rsidRDefault="007D5150" w:rsidP="00434244">
      <w:pPr>
        <w:spacing w:line="480" w:lineRule="auto"/>
        <w:ind w:firstLine="720"/>
        <w:rPr>
          <w:rFonts w:ascii="Times New Roman" w:eastAsia="Times New Roman" w:hAnsi="Times New Roman" w:cs="Times New Roman"/>
          <w:color w:val="000000"/>
          <w:shd w:val="clear" w:color="auto" w:fill="FFFFFF"/>
        </w:rPr>
      </w:pPr>
      <w:del w:id="209" w:author="Baechtel, Mark" w:date="2023-05-02T20:04:00Z">
        <w:r w:rsidRPr="6F60362C" w:rsidDel="39565BAC">
          <w:rPr>
            <w:rFonts w:ascii="Times New Roman" w:eastAsia="Times New Roman" w:hAnsi="Times New Roman" w:cs="Times New Roman"/>
            <w:color w:val="000000" w:themeColor="text1"/>
          </w:rPr>
          <w:delText>As opposed</w:delText>
        </w:r>
      </w:del>
      <w:ins w:id="210" w:author="Baechtel, Mark" w:date="2023-05-02T20:04:00Z">
        <w:r w:rsidR="3F05385A">
          <w:rPr>
            <w:rFonts w:ascii="Times New Roman" w:eastAsia="Times New Roman" w:hAnsi="Times New Roman" w:cs="Times New Roman"/>
            <w:color w:val="000000"/>
            <w:shd w:val="clear" w:color="auto" w:fill="FFFFFF"/>
          </w:rPr>
          <w:t>In contrast</w:t>
        </w:r>
      </w:ins>
      <w:r w:rsidR="39565BAC">
        <w:rPr>
          <w:rFonts w:ascii="Times New Roman" w:eastAsia="Times New Roman" w:hAnsi="Times New Roman" w:cs="Times New Roman"/>
          <w:color w:val="000000"/>
          <w:shd w:val="clear" w:color="auto" w:fill="FFFFFF"/>
        </w:rPr>
        <w:t xml:space="preserve"> to the </w:t>
      </w:r>
      <w:r w:rsidR="62575C6D">
        <w:rPr>
          <w:rFonts w:ascii="Times New Roman" w:eastAsia="Times New Roman" w:hAnsi="Times New Roman" w:cs="Times New Roman"/>
          <w:color w:val="000000"/>
          <w:shd w:val="clear" w:color="auto" w:fill="FFFFFF"/>
        </w:rPr>
        <w:t>harmful ways in which</w:t>
      </w:r>
      <w:r w:rsidR="39565BAC">
        <w:rPr>
          <w:rFonts w:ascii="Times New Roman" w:eastAsia="Times New Roman" w:hAnsi="Times New Roman" w:cs="Times New Roman"/>
          <w:color w:val="000000"/>
          <w:shd w:val="clear" w:color="auto" w:fill="FFFFFF"/>
        </w:rPr>
        <w:t xml:space="preserve"> </w:t>
      </w:r>
      <w:r w:rsidR="75617EEE">
        <w:rPr>
          <w:rFonts w:ascii="Times New Roman" w:eastAsia="Times New Roman" w:hAnsi="Times New Roman" w:cs="Times New Roman"/>
          <w:color w:val="000000"/>
          <w:shd w:val="clear" w:color="auto" w:fill="FFFFFF"/>
        </w:rPr>
        <w:t xml:space="preserve">these Oklahoman </w:t>
      </w:r>
      <w:r w:rsidR="39565BAC">
        <w:rPr>
          <w:rFonts w:ascii="Times New Roman" w:eastAsia="Times New Roman" w:hAnsi="Times New Roman" w:cs="Times New Roman"/>
          <w:color w:val="000000"/>
          <w:shd w:val="clear" w:color="auto" w:fill="FFFFFF"/>
        </w:rPr>
        <w:t>postcards d</w:t>
      </w:r>
      <w:r w:rsidR="02D31FA6">
        <w:rPr>
          <w:rFonts w:ascii="Times New Roman" w:eastAsia="Times New Roman" w:hAnsi="Times New Roman" w:cs="Times New Roman"/>
          <w:color w:val="000000"/>
          <w:shd w:val="clear" w:color="auto" w:fill="FFFFFF"/>
        </w:rPr>
        <w:t>epict</w:t>
      </w:r>
      <w:r w:rsidR="39565BAC">
        <w:rPr>
          <w:rFonts w:ascii="Times New Roman" w:eastAsia="Times New Roman" w:hAnsi="Times New Roman" w:cs="Times New Roman"/>
          <w:color w:val="000000"/>
          <w:shd w:val="clear" w:color="auto" w:fill="FFFFFF"/>
        </w:rPr>
        <w:t xml:space="preserve"> </w:t>
      </w:r>
      <w:r w:rsidR="62575C6D">
        <w:rPr>
          <w:rFonts w:ascii="Times New Roman" w:eastAsia="Times New Roman" w:hAnsi="Times New Roman" w:cs="Times New Roman"/>
          <w:color w:val="000000"/>
          <w:shd w:val="clear" w:color="auto" w:fill="FFFFFF"/>
        </w:rPr>
        <w:t>Native Americans</w:t>
      </w:r>
      <w:r w:rsidR="02D31FA6">
        <w:rPr>
          <w:rFonts w:ascii="Times New Roman" w:eastAsia="Times New Roman" w:hAnsi="Times New Roman" w:cs="Times New Roman"/>
          <w:color w:val="000000"/>
          <w:shd w:val="clear" w:color="auto" w:fill="FFFFFF"/>
        </w:rPr>
        <w:t xml:space="preserve">, </w:t>
      </w:r>
      <w:r w:rsidR="16E88F48">
        <w:rPr>
          <w:rFonts w:ascii="Times New Roman" w:eastAsia="Times New Roman" w:hAnsi="Times New Roman" w:cs="Times New Roman"/>
          <w:color w:val="000000"/>
          <w:shd w:val="clear" w:color="auto" w:fill="FFFFFF"/>
        </w:rPr>
        <w:t>the Pawnee Nation</w:t>
      </w:r>
      <w:r w:rsidR="06B91CFE">
        <w:rPr>
          <w:rFonts w:ascii="Times New Roman" w:eastAsia="Times New Roman" w:hAnsi="Times New Roman" w:cs="Times New Roman"/>
          <w:color w:val="000000"/>
          <w:shd w:val="clear" w:color="auto" w:fill="FFFFFF"/>
        </w:rPr>
        <w:t>’s</w:t>
      </w:r>
      <w:r w:rsidR="16E88F48">
        <w:rPr>
          <w:rFonts w:ascii="Times New Roman" w:eastAsia="Times New Roman" w:hAnsi="Times New Roman" w:cs="Times New Roman"/>
          <w:color w:val="000000"/>
          <w:shd w:val="clear" w:color="auto" w:fill="FFFFFF"/>
        </w:rPr>
        <w:t xml:space="preserve"> </w:t>
      </w:r>
      <w:r w:rsidR="75617EEE">
        <w:rPr>
          <w:rFonts w:ascii="Times New Roman" w:eastAsia="Times New Roman" w:hAnsi="Times New Roman" w:cs="Times New Roman"/>
          <w:color w:val="000000"/>
          <w:shd w:val="clear" w:color="auto" w:fill="FFFFFF"/>
        </w:rPr>
        <w:t xml:space="preserve">website </w:t>
      </w:r>
      <w:r w:rsidR="25FAB5B6">
        <w:rPr>
          <w:rFonts w:ascii="Times New Roman" w:eastAsia="Times New Roman" w:hAnsi="Times New Roman" w:cs="Times New Roman"/>
          <w:color w:val="000000"/>
          <w:shd w:val="clear" w:color="auto" w:fill="FFFFFF"/>
        </w:rPr>
        <w:t>includes</w:t>
      </w:r>
      <w:r w:rsidR="6CBE1B72">
        <w:rPr>
          <w:rFonts w:ascii="Times New Roman" w:eastAsia="Times New Roman" w:hAnsi="Times New Roman" w:cs="Times New Roman"/>
          <w:color w:val="000000"/>
          <w:shd w:val="clear" w:color="auto" w:fill="FFFFFF"/>
        </w:rPr>
        <w:t xml:space="preserve"> </w:t>
      </w:r>
      <w:r w:rsidR="0597FCB0">
        <w:rPr>
          <w:rFonts w:ascii="Times New Roman" w:eastAsia="Times New Roman" w:hAnsi="Times New Roman" w:cs="Times New Roman"/>
          <w:color w:val="000000"/>
          <w:shd w:val="clear" w:color="auto" w:fill="FFFFFF"/>
        </w:rPr>
        <w:t xml:space="preserve">galleries of </w:t>
      </w:r>
      <w:r w:rsidR="25FAB5B6">
        <w:rPr>
          <w:rFonts w:ascii="Times New Roman" w:eastAsia="Times New Roman" w:hAnsi="Times New Roman" w:cs="Times New Roman"/>
          <w:color w:val="000000"/>
          <w:shd w:val="clear" w:color="auto" w:fill="FFFFFF"/>
        </w:rPr>
        <w:t xml:space="preserve">their </w:t>
      </w:r>
      <w:r w:rsidR="72573715">
        <w:rPr>
          <w:rFonts w:ascii="Times New Roman" w:eastAsia="Times New Roman" w:hAnsi="Times New Roman" w:cs="Times New Roman"/>
          <w:color w:val="000000"/>
          <w:shd w:val="clear" w:color="auto" w:fill="FFFFFF"/>
        </w:rPr>
        <w:t xml:space="preserve">own </w:t>
      </w:r>
      <w:r w:rsidR="75617EEE">
        <w:rPr>
          <w:rFonts w:ascii="Times New Roman" w:eastAsia="Times New Roman" w:hAnsi="Times New Roman" w:cs="Times New Roman"/>
          <w:color w:val="000000"/>
          <w:shd w:val="clear" w:color="auto" w:fill="FFFFFF"/>
        </w:rPr>
        <w:t>images</w:t>
      </w:r>
      <w:del w:id="211" w:author="Baechtel, Mark" w:date="2023-05-02T20:04:00Z">
        <w:r w:rsidRPr="6F60362C" w:rsidDel="25FAB5B6">
          <w:rPr>
            <w:rFonts w:ascii="Times New Roman" w:eastAsia="Times New Roman" w:hAnsi="Times New Roman" w:cs="Times New Roman"/>
            <w:color w:val="000000" w:themeColor="text1"/>
          </w:rPr>
          <w:delText xml:space="preserve">, ones </w:delText>
        </w:r>
      </w:del>
      <w:ins w:id="212" w:author="Baechtel, Mark" w:date="2023-05-02T20:04:00Z">
        <w:r w:rsidR="1CCFCDC8">
          <w:rPr>
            <w:rFonts w:ascii="Times New Roman" w:eastAsia="Times New Roman" w:hAnsi="Times New Roman" w:cs="Times New Roman"/>
            <w:color w:val="000000"/>
            <w:shd w:val="clear" w:color="auto" w:fill="FFFFFF"/>
          </w:rPr>
          <w:t xml:space="preserve"> which </w:t>
        </w:r>
      </w:ins>
      <w:r w:rsidR="72573715">
        <w:rPr>
          <w:rFonts w:ascii="Times New Roman" w:eastAsia="Times New Roman" w:hAnsi="Times New Roman" w:cs="Times New Roman"/>
          <w:color w:val="000000"/>
          <w:shd w:val="clear" w:color="auto" w:fill="FFFFFF"/>
        </w:rPr>
        <w:t xml:space="preserve">they deem to be representative of </w:t>
      </w:r>
      <w:r w:rsidR="25FAB5B6">
        <w:rPr>
          <w:rFonts w:ascii="Times New Roman" w:eastAsia="Times New Roman" w:hAnsi="Times New Roman" w:cs="Times New Roman"/>
          <w:color w:val="000000"/>
          <w:shd w:val="clear" w:color="auto" w:fill="FFFFFF"/>
        </w:rPr>
        <w:t>themselves. These pictures feature images from Pawnee</w:t>
      </w:r>
      <w:r w:rsidR="70993213">
        <w:rPr>
          <w:rFonts w:ascii="Times New Roman" w:eastAsia="Times New Roman" w:hAnsi="Times New Roman" w:cs="Times New Roman"/>
          <w:color w:val="000000"/>
          <w:shd w:val="clear" w:color="auto" w:fill="FFFFFF"/>
        </w:rPr>
        <w:t xml:space="preserve"> </w:t>
      </w:r>
      <w:r w:rsidR="16E88F48">
        <w:rPr>
          <w:rFonts w:ascii="Times New Roman" w:eastAsia="Times New Roman" w:hAnsi="Times New Roman" w:cs="Times New Roman"/>
          <w:color w:val="000000"/>
          <w:shd w:val="clear" w:color="auto" w:fill="FFFFFF"/>
        </w:rPr>
        <w:t>Homecomings</w:t>
      </w:r>
      <w:ins w:id="213" w:author="Baechtel, Mark" w:date="2023-05-02T20:05:00Z">
        <w:r w:rsidR="635FB82B">
          <w:rPr>
            <w:rFonts w:ascii="Times New Roman" w:eastAsia="Times New Roman" w:hAnsi="Times New Roman" w:cs="Times New Roman"/>
            <w:color w:val="000000"/>
            <w:shd w:val="clear" w:color="auto" w:fill="FFFFFF"/>
          </w:rPr>
          <w:t xml:space="preserve"> and</w:t>
        </w:r>
      </w:ins>
      <w:del w:id="214" w:author="Baechtel, Mark" w:date="2023-05-02T20:05:00Z">
        <w:r w:rsidRPr="6F60362C" w:rsidDel="16E88F48">
          <w:rPr>
            <w:rFonts w:ascii="Times New Roman" w:eastAsia="Times New Roman" w:hAnsi="Times New Roman" w:cs="Times New Roman"/>
            <w:color w:val="000000" w:themeColor="text1"/>
          </w:rPr>
          <w:delText>,</w:delText>
        </w:r>
      </w:del>
      <w:r w:rsidR="16E88F48">
        <w:rPr>
          <w:rFonts w:ascii="Times New Roman" w:eastAsia="Times New Roman" w:hAnsi="Times New Roman" w:cs="Times New Roman"/>
          <w:color w:val="000000"/>
          <w:shd w:val="clear" w:color="auto" w:fill="FFFFFF"/>
        </w:rPr>
        <w:t xml:space="preserve"> </w:t>
      </w:r>
      <w:r w:rsidR="70993213">
        <w:rPr>
          <w:rFonts w:ascii="Times New Roman" w:eastAsia="Times New Roman" w:hAnsi="Times New Roman" w:cs="Times New Roman"/>
          <w:color w:val="000000"/>
          <w:shd w:val="clear" w:color="auto" w:fill="FFFFFF"/>
        </w:rPr>
        <w:t>community gathering</w:t>
      </w:r>
      <w:r w:rsidR="41E67F88">
        <w:rPr>
          <w:rFonts w:ascii="Times New Roman" w:eastAsia="Times New Roman" w:hAnsi="Times New Roman" w:cs="Times New Roman"/>
          <w:color w:val="000000"/>
          <w:shd w:val="clear" w:color="auto" w:fill="FFFFFF"/>
        </w:rPr>
        <w:t xml:space="preserve">s, </w:t>
      </w:r>
      <w:r w:rsidR="1B97A4C8">
        <w:rPr>
          <w:rFonts w:ascii="Times New Roman" w:eastAsia="Times New Roman" w:hAnsi="Times New Roman" w:cs="Times New Roman"/>
          <w:color w:val="000000"/>
          <w:shd w:val="clear" w:color="auto" w:fill="FFFFFF"/>
        </w:rPr>
        <w:t>as well as Pawnee City Council meetings.</w:t>
      </w:r>
      <w:r w:rsidR="7C4FF5B8">
        <w:rPr>
          <w:rFonts w:ascii="Times New Roman" w:eastAsia="Times New Roman" w:hAnsi="Times New Roman" w:cs="Times New Roman"/>
          <w:color w:val="000000"/>
          <w:shd w:val="clear" w:color="auto" w:fill="FFFFFF"/>
        </w:rPr>
        <w:t xml:space="preserve"> </w:t>
      </w:r>
      <w:r w:rsidR="140A67BF">
        <w:rPr>
          <w:rFonts w:ascii="Times New Roman" w:eastAsia="Times New Roman" w:hAnsi="Times New Roman" w:cs="Times New Roman"/>
          <w:color w:val="000000"/>
          <w:shd w:val="clear" w:color="auto" w:fill="FFFFFF"/>
        </w:rPr>
        <w:t>While the</w:t>
      </w:r>
      <w:r w:rsidR="15DCDFB2">
        <w:rPr>
          <w:rFonts w:ascii="Times New Roman" w:eastAsia="Times New Roman" w:hAnsi="Times New Roman" w:cs="Times New Roman"/>
          <w:color w:val="000000"/>
          <w:shd w:val="clear" w:color="auto" w:fill="FFFFFF"/>
        </w:rPr>
        <w:t xml:space="preserve"> Oklahoman postcard’s depiction of the Pawnee Nation</w:t>
      </w:r>
      <w:r w:rsidR="140A67BF">
        <w:rPr>
          <w:rFonts w:ascii="Times New Roman" w:eastAsia="Times New Roman" w:hAnsi="Times New Roman" w:cs="Times New Roman"/>
          <w:color w:val="000000"/>
          <w:shd w:val="clear" w:color="auto" w:fill="FFFFFF"/>
        </w:rPr>
        <w:t xml:space="preserve"> </w:t>
      </w:r>
      <w:ins w:id="215" w:author="Baechtel, Mark" w:date="2023-05-02T20:05:00Z">
        <w:r w:rsidR="030C11AD">
          <w:rPr>
            <w:rFonts w:ascii="Times New Roman" w:eastAsia="Times New Roman" w:hAnsi="Times New Roman" w:cs="Times New Roman"/>
            <w:color w:val="000000"/>
            <w:shd w:val="clear" w:color="auto" w:fill="FFFFFF"/>
          </w:rPr>
          <w:t xml:space="preserve">supported white culture’s </w:t>
        </w:r>
      </w:ins>
      <w:del w:id="216" w:author="Baechtel, Mark" w:date="2023-05-02T20:06:00Z">
        <w:r w:rsidRPr="6F60362C" w:rsidDel="042E553E">
          <w:rPr>
            <w:rFonts w:ascii="Times New Roman" w:eastAsia="Times New Roman" w:hAnsi="Times New Roman" w:cs="Times New Roman"/>
            <w:color w:val="000000" w:themeColor="text1"/>
          </w:rPr>
          <w:delText>acted</w:delText>
        </w:r>
        <w:r w:rsidRPr="6F60362C" w:rsidDel="140A67BF">
          <w:rPr>
            <w:rFonts w:ascii="Times New Roman" w:eastAsia="Times New Roman" w:hAnsi="Times New Roman" w:cs="Times New Roman"/>
            <w:color w:val="000000" w:themeColor="text1"/>
          </w:rPr>
          <w:delText xml:space="preserve"> as an extension of how </w:delText>
        </w:r>
        <w:r w:rsidRPr="6F60362C" w:rsidDel="042E553E">
          <w:rPr>
            <w:rFonts w:ascii="Times New Roman" w:eastAsia="Times New Roman" w:hAnsi="Times New Roman" w:cs="Times New Roman"/>
            <w:color w:val="000000" w:themeColor="text1"/>
          </w:rPr>
          <w:delText>people</w:delText>
        </w:r>
        <w:r w:rsidRPr="6F60362C" w:rsidDel="140A67BF">
          <w:rPr>
            <w:rFonts w:ascii="Times New Roman" w:eastAsia="Times New Roman" w:hAnsi="Times New Roman" w:cs="Times New Roman"/>
            <w:color w:val="000000" w:themeColor="text1"/>
          </w:rPr>
          <w:delText xml:space="preserve"> </w:delText>
        </w:r>
      </w:del>
      <w:r w:rsidR="140A67BF">
        <w:rPr>
          <w:rFonts w:ascii="Times New Roman" w:eastAsia="Times New Roman" w:hAnsi="Times New Roman" w:cs="Times New Roman"/>
          <w:color w:val="000000"/>
          <w:shd w:val="clear" w:color="auto" w:fill="FFFFFF"/>
        </w:rPr>
        <w:t>stereotyp</w:t>
      </w:r>
      <w:ins w:id="217" w:author="Baechtel, Mark" w:date="2023-05-02T20:06:00Z">
        <w:r w:rsidR="17F4D690">
          <w:rPr>
            <w:rFonts w:ascii="Times New Roman" w:eastAsia="Times New Roman" w:hAnsi="Times New Roman" w:cs="Times New Roman"/>
            <w:color w:val="000000"/>
            <w:shd w:val="clear" w:color="auto" w:fill="FFFFFF"/>
          </w:rPr>
          <w:t>ing of</w:t>
        </w:r>
      </w:ins>
      <w:del w:id="218" w:author="Baechtel, Mark" w:date="2023-05-02T20:06:00Z">
        <w:r w:rsidRPr="6F60362C" w:rsidDel="140A67BF">
          <w:rPr>
            <w:rFonts w:ascii="Times New Roman" w:eastAsia="Times New Roman" w:hAnsi="Times New Roman" w:cs="Times New Roman"/>
            <w:color w:val="000000" w:themeColor="text1"/>
          </w:rPr>
          <w:delText>e</w:delText>
        </w:r>
      </w:del>
      <w:r w:rsidR="140A67BF">
        <w:rPr>
          <w:rFonts w:ascii="Times New Roman" w:eastAsia="Times New Roman" w:hAnsi="Times New Roman" w:cs="Times New Roman"/>
          <w:color w:val="000000"/>
          <w:shd w:val="clear" w:color="auto" w:fill="FFFFFF"/>
        </w:rPr>
        <w:t xml:space="preserve"> Native Americans</w:t>
      </w:r>
      <w:r w:rsidR="15DCDFB2">
        <w:rPr>
          <w:rFonts w:ascii="Times New Roman" w:eastAsia="Times New Roman" w:hAnsi="Times New Roman" w:cs="Times New Roman"/>
          <w:color w:val="000000"/>
          <w:shd w:val="clear" w:color="auto" w:fill="FFFFFF"/>
        </w:rPr>
        <w:t xml:space="preserve">, </w:t>
      </w:r>
      <w:r w:rsidR="042E553E">
        <w:rPr>
          <w:rFonts w:ascii="Times New Roman" w:eastAsia="Times New Roman" w:hAnsi="Times New Roman" w:cs="Times New Roman"/>
          <w:color w:val="000000"/>
          <w:shd w:val="clear" w:color="auto" w:fill="FFFFFF"/>
        </w:rPr>
        <w:t>the Pawnee Nation</w:t>
      </w:r>
      <w:ins w:id="219" w:author="Baechtel, Mark" w:date="2023-05-02T20:06:00Z">
        <w:r w:rsidR="0A160BAD">
          <w:rPr>
            <w:rFonts w:ascii="Times New Roman" w:eastAsia="Times New Roman" w:hAnsi="Times New Roman" w:cs="Times New Roman"/>
            <w:color w:val="000000"/>
            <w:shd w:val="clear" w:color="auto" w:fill="FFFFFF"/>
          </w:rPr>
          <w:t>’s images</w:t>
        </w:r>
      </w:ins>
      <w:r w:rsidR="042E553E">
        <w:rPr>
          <w:rFonts w:ascii="Times New Roman" w:eastAsia="Times New Roman" w:hAnsi="Times New Roman" w:cs="Times New Roman"/>
          <w:color w:val="000000"/>
          <w:shd w:val="clear" w:color="auto" w:fill="FFFFFF"/>
        </w:rPr>
        <w:t xml:space="preserve"> represents the </w:t>
      </w:r>
      <w:ins w:id="220" w:author="Baechtel, Mark" w:date="2023-05-02T20:06:00Z">
        <w:r w:rsidR="1D99F19C">
          <w:rPr>
            <w:rFonts w:ascii="Times New Roman" w:eastAsia="Times New Roman" w:hAnsi="Times New Roman" w:cs="Times New Roman"/>
            <w:color w:val="000000"/>
            <w:shd w:val="clear" w:color="auto" w:fill="FFFFFF"/>
          </w:rPr>
          <w:t xml:space="preserve">tribe’s lived </w:t>
        </w:r>
      </w:ins>
      <w:r w:rsidR="042E553E">
        <w:rPr>
          <w:rFonts w:ascii="Times New Roman" w:eastAsia="Times New Roman" w:hAnsi="Times New Roman" w:cs="Times New Roman"/>
          <w:color w:val="000000"/>
          <w:shd w:val="clear" w:color="auto" w:fill="FFFFFF"/>
        </w:rPr>
        <w:t>reality</w:t>
      </w:r>
      <w:del w:id="221" w:author="Baechtel, Mark" w:date="2023-05-02T20:06:00Z">
        <w:r w:rsidRPr="6F60362C" w:rsidDel="042E553E">
          <w:rPr>
            <w:rFonts w:ascii="Times New Roman" w:eastAsia="Times New Roman" w:hAnsi="Times New Roman" w:cs="Times New Roman"/>
            <w:color w:val="000000" w:themeColor="text1"/>
          </w:rPr>
          <w:delText xml:space="preserve"> through the photos on their website</w:delText>
        </w:r>
      </w:del>
      <w:r w:rsidR="042E553E">
        <w:rPr>
          <w:rFonts w:ascii="Times New Roman" w:eastAsia="Times New Roman" w:hAnsi="Times New Roman" w:cs="Times New Roman"/>
          <w:color w:val="000000"/>
          <w:shd w:val="clear" w:color="auto" w:fill="FFFFFF"/>
        </w:rPr>
        <w:t>.</w:t>
      </w:r>
    </w:p>
    <w:p w14:paraId="0AA4992E" w14:textId="228F567E" w:rsidR="00A91EBB" w:rsidRDefault="690A6F03" w:rsidP="00CB3520">
      <w:pPr>
        <w:spacing w:line="480" w:lineRule="auto"/>
        <w:ind w:firstLine="720"/>
        <w:rPr>
          <w:ins w:id="222" w:author="McFate, Mark" w:date="2024-03-12T13:41:00Z"/>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Even now, </w:t>
      </w:r>
      <w:r>
        <w:rPr>
          <w:rFonts w:ascii="Times New Roman" w:hAnsi="Times New Roman" w:cs="Times New Roman"/>
        </w:rPr>
        <w:t xml:space="preserve">the first sentence of the </w:t>
      </w:r>
      <w:r w:rsidRPr="00AC31DF">
        <w:rPr>
          <w:rFonts w:ascii="Times New Roman" w:hAnsi="Times New Roman" w:cs="Times New Roman"/>
        </w:rPr>
        <w:t xml:space="preserve">Oklahoma Historical Society page titled </w:t>
      </w:r>
      <w:r w:rsidRPr="51ED6E0F">
        <w:rPr>
          <w:rFonts w:ascii="Times New Roman" w:hAnsi="Times New Roman" w:cs="Times New Roman"/>
          <w:i/>
          <w:iCs/>
        </w:rPr>
        <w:t>American Indians</w:t>
      </w:r>
      <w:r>
        <w:rPr>
          <w:rFonts w:ascii="Times New Roman" w:hAnsi="Times New Roman" w:cs="Times New Roman"/>
        </w:rPr>
        <w:t xml:space="preserve"> </w:t>
      </w:r>
      <w:r w:rsidRPr="00AC31DF">
        <w:rPr>
          <w:rFonts w:ascii="Times New Roman" w:hAnsi="Times New Roman" w:cs="Times New Roman"/>
        </w:rPr>
        <w:t>reads, “</w:t>
      </w:r>
      <w:r w:rsidRPr="00AC31DF">
        <w:rPr>
          <w:rFonts w:ascii="Times New Roman" w:eastAsia="Times New Roman" w:hAnsi="Times New Roman" w:cs="Times New Roman"/>
          <w:color w:val="000000"/>
          <w:shd w:val="clear" w:color="auto" w:fill="FFFFFF"/>
        </w:rPr>
        <w:t xml:space="preserve">American Indians living in Oklahoma have a </w:t>
      </w:r>
      <w:commentRangeStart w:id="223"/>
      <w:commentRangeStart w:id="224"/>
      <w:r w:rsidRPr="00AC31DF">
        <w:rPr>
          <w:rFonts w:ascii="Times New Roman" w:eastAsia="Times New Roman" w:hAnsi="Times New Roman" w:cs="Times New Roman"/>
          <w:color w:val="000000"/>
          <w:shd w:val="clear" w:color="auto" w:fill="FFFFFF"/>
        </w:rPr>
        <w:t xml:space="preserve">complicated, interesting, and </w:t>
      </w:r>
      <w:commentRangeEnd w:id="223"/>
      <w:r w:rsidR="00CB3520">
        <w:rPr>
          <w:rStyle w:val="CommentReference"/>
        </w:rPr>
        <w:lastRenderedPageBreak/>
        <w:commentReference w:id="223"/>
      </w:r>
      <w:commentRangeEnd w:id="224"/>
      <w:r w:rsidR="4F7EF44D">
        <w:rPr>
          <w:rStyle w:val="CommentReference"/>
        </w:rPr>
        <w:commentReference w:id="224"/>
      </w:r>
      <w:r w:rsidRPr="00AC31DF">
        <w:rPr>
          <w:rFonts w:ascii="Times New Roman" w:eastAsia="Times New Roman" w:hAnsi="Times New Roman" w:cs="Times New Roman"/>
          <w:color w:val="000000"/>
          <w:shd w:val="clear" w:color="auto" w:fill="FFFFFF"/>
        </w:rPr>
        <w:t>unique history”</w:t>
      </w:r>
      <w:r w:rsidR="003108B3" w:rsidRPr="4C71ED20">
        <w:rPr>
          <w:rStyle w:val="EndnoteReference"/>
          <w:rFonts w:ascii="Times New Roman" w:eastAsia="Times New Roman" w:hAnsi="Times New Roman" w:cs="Times New Roman"/>
          <w:color w:val="000000" w:themeColor="text1"/>
        </w:rPr>
        <w:endnoteReference w:id="10"/>
      </w:r>
      <w:r>
        <w:rPr>
          <w:rFonts w:ascii="Times New Roman" w:eastAsia="Times New Roman" w:hAnsi="Times New Roman" w:cs="Times New Roman"/>
          <w:color w:val="000000"/>
          <w:shd w:val="clear" w:color="auto" w:fill="FFFFFF"/>
        </w:rPr>
        <w:t xml:space="preserve">. These adjectives trivialize the plight of tribes that were dispossessed </w:t>
      </w:r>
      <w:del w:id="225" w:author="Baechtel, Mark" w:date="2023-05-02T20:08:00Z">
        <w:r w:rsidR="4F7EF44D" w:rsidRPr="51ED6E0F" w:rsidDel="6542390C">
          <w:rPr>
            <w:rFonts w:ascii="Times New Roman" w:eastAsia="Times New Roman" w:hAnsi="Times New Roman" w:cs="Times New Roman"/>
            <w:color w:val="000000" w:themeColor="text1"/>
          </w:rPr>
          <w:delText>by the United States government from</w:delText>
        </w:r>
      </w:del>
      <w:ins w:id="226" w:author="Baechtel, Mark" w:date="2023-05-02T20:08:00Z">
        <w:r w:rsidR="429AC51C" w:rsidRPr="51ED6E0F">
          <w:rPr>
            <w:rFonts w:ascii="Times New Roman" w:eastAsia="Times New Roman" w:hAnsi="Times New Roman" w:cs="Times New Roman"/>
            <w:color w:val="000000" w:themeColor="text1"/>
          </w:rPr>
          <w:t xml:space="preserve">of </w:t>
        </w:r>
        <w:proofErr w:type="gramStart"/>
        <w:r w:rsidR="429AC51C" w:rsidRPr="51ED6E0F">
          <w:rPr>
            <w:rFonts w:ascii="Times New Roman" w:eastAsia="Times New Roman" w:hAnsi="Times New Roman" w:cs="Times New Roman"/>
            <w:color w:val="000000" w:themeColor="text1"/>
          </w:rPr>
          <w:t xml:space="preserve">the </w:t>
        </w:r>
      </w:ins>
      <w:r>
        <w:rPr>
          <w:rFonts w:ascii="Times New Roman" w:eastAsia="Times New Roman" w:hAnsi="Times New Roman" w:cs="Times New Roman"/>
          <w:color w:val="000000"/>
          <w:shd w:val="clear" w:color="auto" w:fill="FFFFFF"/>
        </w:rPr>
        <w:t xml:space="preserve"> places</w:t>
      </w:r>
      <w:proofErr w:type="gramEnd"/>
      <w:r>
        <w:rPr>
          <w:rFonts w:ascii="Times New Roman" w:eastAsia="Times New Roman" w:hAnsi="Times New Roman" w:cs="Times New Roman"/>
          <w:color w:val="000000"/>
          <w:shd w:val="clear" w:color="auto" w:fill="FFFFFF"/>
        </w:rPr>
        <w:t xml:space="preserve"> they had called home and </w:t>
      </w:r>
      <w:del w:id="227" w:author="Baechtel, Mark" w:date="2023-05-02T20:08:00Z">
        <w:r w:rsidR="4F7EF44D" w:rsidRPr="51ED6E0F" w:rsidDel="6542390C">
          <w:rPr>
            <w:rFonts w:ascii="Times New Roman" w:eastAsia="Times New Roman" w:hAnsi="Times New Roman" w:cs="Times New Roman"/>
            <w:color w:val="000000" w:themeColor="text1"/>
          </w:rPr>
          <w:delText xml:space="preserve">subsequently </w:delText>
        </w:r>
      </w:del>
      <w:r>
        <w:rPr>
          <w:rFonts w:ascii="Times New Roman" w:eastAsia="Times New Roman" w:hAnsi="Times New Roman" w:cs="Times New Roman"/>
          <w:color w:val="000000"/>
          <w:shd w:val="clear" w:color="auto" w:fill="FFFFFF"/>
        </w:rPr>
        <w:t xml:space="preserve">forced to move to Oklahoma. Further, these three extremely vague adjectives do not mention that Native Americans have any sort of </w:t>
      </w:r>
      <w:commentRangeStart w:id="228"/>
      <w:r>
        <w:rPr>
          <w:rFonts w:ascii="Times New Roman" w:eastAsia="Times New Roman" w:hAnsi="Times New Roman" w:cs="Times New Roman"/>
          <w:color w:val="000000"/>
          <w:shd w:val="clear" w:color="auto" w:fill="FFFFFF"/>
        </w:rPr>
        <w:t>agency</w:t>
      </w:r>
      <w:commentRangeEnd w:id="228"/>
      <w:r w:rsidR="003108B3">
        <w:rPr>
          <w:rStyle w:val="CommentReference"/>
        </w:rPr>
        <w:commentReference w:id="228"/>
      </w:r>
      <w:ins w:id="229" w:author="Baechtel, Mark" w:date="2023-05-02T20:09:00Z">
        <w:r w:rsidR="77C0A48B" w:rsidRPr="51ED6E0F">
          <w:rPr>
            <w:rFonts w:ascii="Times New Roman" w:eastAsia="Times New Roman" w:hAnsi="Times New Roman" w:cs="Times New Roman"/>
            <w:color w:val="000000" w:themeColor="text1"/>
          </w:rPr>
          <w:t>,</w:t>
        </w:r>
      </w:ins>
      <w:r>
        <w:rPr>
          <w:rFonts w:ascii="Times New Roman" w:eastAsia="Times New Roman" w:hAnsi="Times New Roman" w:cs="Times New Roman"/>
          <w:color w:val="000000"/>
          <w:shd w:val="clear" w:color="auto" w:fill="FFFFFF"/>
        </w:rPr>
        <w:t xml:space="preserve"> or that they persevere despite everything that has been taken from them, including the control over their o</w:t>
      </w:r>
      <w:commentRangeStart w:id="230"/>
      <w:commentRangeStart w:id="231"/>
      <w:r>
        <w:rPr>
          <w:rFonts w:ascii="Times New Roman" w:eastAsia="Times New Roman" w:hAnsi="Times New Roman" w:cs="Times New Roman"/>
          <w:color w:val="000000"/>
          <w:shd w:val="clear" w:color="auto" w:fill="FFFFFF"/>
        </w:rPr>
        <w:t>wn images.</w:t>
      </w:r>
      <w:commentRangeEnd w:id="230"/>
      <w:r w:rsidR="003108B3">
        <w:rPr>
          <w:rStyle w:val="CommentReference"/>
        </w:rPr>
        <w:commentReference w:id="230"/>
      </w:r>
      <w:commentRangeEnd w:id="231"/>
      <w:r w:rsidR="4F7EF44D">
        <w:rPr>
          <w:rStyle w:val="CommentReference"/>
        </w:rPr>
        <w:commentReference w:id="231"/>
      </w:r>
      <w:ins w:id="232" w:author="McFate, Mark" w:date="2024-03-12T13:48:00Z">
        <w:r w:rsidR="004E5B30">
          <w:rPr>
            <w:rFonts w:ascii="Times New Roman" w:eastAsia="Times New Roman" w:hAnsi="Times New Roman" w:cs="Times New Roman"/>
            <w:color w:val="000000"/>
            <w:shd w:val="clear" w:color="auto" w:fill="FFFFFF"/>
          </w:rPr>
          <w:t xml:space="preserve"> </w:t>
        </w:r>
        <w:r w:rsidR="004E5B30" w:rsidRPr="004E5B30">
          <w:rPr>
            <w:rFonts w:ascii="Times New Roman" w:eastAsia="Times New Roman" w:hAnsi="Times New Roman" w:cs="Times New Roman"/>
            <w:color w:val="000000"/>
            <w:shd w:val="clear" w:color="auto" w:fill="FFFFFF"/>
          </w:rPr>
          <w:t>{{% leaf-bug %}}</w:t>
        </w:r>
      </w:ins>
    </w:p>
    <w:p w14:paraId="2D960BF1" w14:textId="77777777" w:rsidR="004E5B30" w:rsidRDefault="004E5B30" w:rsidP="00CB3520">
      <w:pPr>
        <w:spacing w:line="480" w:lineRule="auto"/>
        <w:ind w:firstLine="720"/>
        <w:rPr>
          <w:ins w:id="233" w:author="McFate, Mark" w:date="2024-03-12T13:31:00Z"/>
          <w:rFonts w:ascii="Times New Roman" w:eastAsia="Times New Roman" w:hAnsi="Times New Roman" w:cs="Times New Roman"/>
          <w:color w:val="000000"/>
          <w:shd w:val="clear" w:color="auto" w:fill="FFFFFF"/>
        </w:rPr>
      </w:pPr>
    </w:p>
    <w:p w14:paraId="2505D945" w14:textId="77777777" w:rsidR="004E5B30" w:rsidRDefault="004E5B30" w:rsidP="004E5B30">
      <w:pPr>
        <w:keepNext/>
        <w:spacing w:line="480" w:lineRule="auto"/>
        <w:ind w:firstLine="720"/>
        <w:rPr>
          <w:ins w:id="234" w:author="McFate, Mark" w:date="2024-03-12T13:42:00Z"/>
        </w:rPr>
        <w:pPrChange w:id="235" w:author="McFate, Mark" w:date="2024-03-12T13:42:00Z">
          <w:pPr>
            <w:spacing w:line="480" w:lineRule="auto"/>
            <w:ind w:firstLine="720"/>
          </w:pPr>
        </w:pPrChange>
      </w:pPr>
      <w:ins w:id="236" w:author="McFate, Mark" w:date="2024-03-12T13:41:00Z">
        <w:r>
          <w:rPr>
            <w:rFonts w:ascii="Times New Roman" w:eastAsia="Times New Roman" w:hAnsi="Times New Roman" w:cs="Times New Roman"/>
            <w:noProof/>
            <w:color w:val="000000"/>
            <w:shd w:val="clear" w:color="auto" w:fill="FFFFFF"/>
          </w:rPr>
          <w:drawing>
            <wp:inline distT="0" distB="0" distL="0" distR="0" wp14:anchorId="0F5AB0B9" wp14:editId="4C8439AA">
              <wp:extent cx="5943600" cy="4458970"/>
              <wp:effectExtent l="0" t="0" r="0" b="0"/>
              <wp:docPr id="846691370" name="Picture 1" descr="A group of people dancing in traditional att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1370" name="Picture 1" descr="A group of people dancing in traditional atti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8970"/>
                      </a:xfrm>
                      <a:prstGeom prst="rect">
                        <a:avLst/>
                      </a:prstGeom>
                    </pic:spPr>
                  </pic:pic>
                </a:graphicData>
              </a:graphic>
            </wp:inline>
          </w:drawing>
        </w:r>
      </w:ins>
    </w:p>
    <w:p w14:paraId="08C407BA" w14:textId="6B7CCCCE" w:rsidR="005D4C84" w:rsidRDefault="004E5B30" w:rsidP="004E5B30">
      <w:pPr>
        <w:pStyle w:val="Caption"/>
        <w:rPr>
          <w:ins w:id="237" w:author="McFate, Mark" w:date="2024-03-12T13:31:00Z"/>
          <w:rFonts w:ascii="Times New Roman" w:eastAsia="Times New Roman" w:hAnsi="Times New Roman" w:cs="Times New Roman"/>
          <w:color w:val="000000"/>
          <w:shd w:val="clear" w:color="auto" w:fill="FFFFFF"/>
        </w:rPr>
        <w:pPrChange w:id="238" w:author="McFate, Mark" w:date="2024-03-12T13:42:00Z">
          <w:pPr>
            <w:spacing w:line="480" w:lineRule="auto"/>
            <w:ind w:firstLine="720"/>
          </w:pPr>
        </w:pPrChange>
      </w:pPr>
      <w:ins w:id="239" w:author="McFate, Mark" w:date="2024-03-12T13:42:00Z">
        <w:r>
          <w:rPr>
            <w:rFonts w:ascii="Times New Roman" w:eastAsia="Times New Roman" w:hAnsi="Times New Roman" w:cs="Times New Roman"/>
            <w:color w:val="000000"/>
            <w:shd w:val="clear" w:color="auto" w:fill="FFFFFF"/>
          </w:rPr>
          <w:fldChar w:fldCharType="begin"/>
        </w:r>
        <w:r>
          <w:rPr>
            <w:rFonts w:ascii="Times New Roman" w:eastAsia="Times New Roman" w:hAnsi="Times New Roman" w:cs="Times New Roman"/>
            <w:color w:val="000000"/>
            <w:shd w:val="clear" w:color="auto" w:fill="FFFFFF"/>
          </w:rPr>
          <w:instrText xml:space="preserve"> SEQ Figure \* ARABIC </w:instrText>
        </w:r>
      </w:ins>
      <w:r>
        <w:rPr>
          <w:rFonts w:ascii="Times New Roman" w:eastAsia="Times New Roman" w:hAnsi="Times New Roman" w:cs="Times New Roman"/>
          <w:color w:val="000000"/>
          <w:shd w:val="clear" w:color="auto" w:fill="FFFFFF"/>
        </w:rPr>
        <w:fldChar w:fldCharType="separate"/>
      </w:r>
      <w:ins w:id="240" w:author="McFate, Mark" w:date="2024-03-12T13:42:00Z">
        <w:r>
          <w:rPr>
            <w:rFonts w:ascii="Times New Roman" w:eastAsia="Times New Roman" w:hAnsi="Times New Roman" w:cs="Times New Roman"/>
            <w:noProof/>
            <w:color w:val="000000"/>
            <w:shd w:val="clear" w:color="auto" w:fill="FFFFFF"/>
          </w:rPr>
          <w:t>1</w:t>
        </w:r>
        <w:r>
          <w:rPr>
            <w:rFonts w:ascii="Times New Roman" w:eastAsia="Times New Roman" w:hAnsi="Times New Roman" w:cs="Times New Roman"/>
            <w:color w:val="000000"/>
            <w:shd w:val="clear" w:color="auto" w:fill="FFFFFF"/>
          </w:rPr>
          <w:fldChar w:fldCharType="end"/>
        </w:r>
        <w:r>
          <w:t>This image was dropped into the .docx from my desktop</w:t>
        </w:r>
      </w:ins>
      <w:ins w:id="241" w:author="McFate, Mark" w:date="2024-03-12T13:46:00Z">
        <w:r>
          <w:t xml:space="preserve">, and the </w:t>
        </w:r>
      </w:ins>
      <w:ins w:id="242" w:author="McFate, Mark" w:date="2024-03-12T13:42:00Z">
        <w:r>
          <w:t>caption added using the "Caption" tool in Word.</w:t>
        </w:r>
      </w:ins>
      <w:ins w:id="243" w:author="McFate, Mark" w:date="2024-03-12T13:46:00Z">
        <w:r>
          <w:t xml:space="preserve">  Note that this image appears to be full-size, </w:t>
        </w:r>
      </w:ins>
      <w:ins w:id="244" w:author="McFate, Mark" w:date="2024-03-12T13:47:00Z">
        <w:r>
          <w:t xml:space="preserve">with </w:t>
        </w:r>
      </w:ins>
      <w:ins w:id="245" w:author="McFate, Mark" w:date="2024-03-12T13:46:00Z">
        <w:r>
          <w:t>no visible reduction or enlargement</w:t>
        </w:r>
      </w:ins>
      <w:ins w:id="246" w:author="McFate, Mark" w:date="2024-03-12T13:47:00Z">
        <w:r>
          <w:t xml:space="preserve"> by Word.</w:t>
        </w:r>
      </w:ins>
    </w:p>
    <w:p w14:paraId="3B718853" w14:textId="5240EADC" w:rsidR="005D4C84" w:rsidRPr="00CB3520" w:rsidDel="005D4C84" w:rsidRDefault="005D4C84" w:rsidP="00CB3520">
      <w:pPr>
        <w:spacing w:line="480" w:lineRule="auto"/>
        <w:ind w:firstLine="720"/>
        <w:rPr>
          <w:del w:id="247" w:author="McFate, Mark" w:date="2024-03-12T13:38:00Z"/>
          <w:rFonts w:ascii="Times New Roman" w:eastAsia="Times New Roman" w:hAnsi="Times New Roman" w:cs="Times New Roman"/>
          <w:color w:val="000000"/>
          <w:shd w:val="clear" w:color="auto" w:fill="FFFFFF"/>
        </w:rPr>
      </w:pPr>
    </w:p>
    <w:p w14:paraId="2AF3E2F0" w14:textId="31446A27" w:rsidR="4C71ED20" w:rsidRDefault="4C71ED20" w:rsidP="4C71ED20">
      <w:pPr>
        <w:spacing w:line="480" w:lineRule="auto"/>
        <w:ind w:firstLine="720"/>
        <w:rPr>
          <w:rFonts w:ascii="Times New Roman" w:eastAsia="Times New Roman" w:hAnsi="Times New Roman" w:cs="Times New Roman"/>
          <w:color w:val="000000" w:themeColor="text1"/>
        </w:rPr>
      </w:pPr>
    </w:p>
    <w:p w14:paraId="66C87C61" w14:textId="506960B0" w:rsidR="4C71ED20" w:rsidRDefault="4C71ED20" w:rsidP="4C71ED20">
      <w:pPr>
        <w:pStyle w:val="EndnoteText"/>
        <w:rPr>
          <w:rFonts w:ascii="Times New Roman" w:hAnsi="Times New Roman" w:cs="Times New Roman"/>
          <w:sz w:val="24"/>
          <w:szCs w:val="24"/>
        </w:rPr>
      </w:pPr>
    </w:p>
    <w:p w14:paraId="1B37791E" w14:textId="0BDE7B3C" w:rsidR="4C71ED20" w:rsidRDefault="4C71ED20" w:rsidP="4C71ED20">
      <w:pPr>
        <w:spacing w:line="480" w:lineRule="auto"/>
        <w:ind w:firstLine="720"/>
        <w:rPr>
          <w:rFonts w:ascii="Times New Roman" w:eastAsia="Times New Roman" w:hAnsi="Times New Roman" w:cs="Times New Roman"/>
          <w:color w:val="000000" w:themeColor="text1"/>
        </w:rPr>
      </w:pPr>
    </w:p>
    <w:sectPr w:rsidR="4C71ED20">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ssen, Kylie (Ky)" w:date="2023-04-30T18:21:00Z" w:initials="K(">
    <w:p w14:paraId="159B7A3A" w14:textId="205D2BC2" w:rsidR="4C71ED20" w:rsidRDefault="4C71ED20">
      <w:pPr>
        <w:pStyle w:val="CommentText"/>
      </w:pPr>
      <w:r>
        <w:t xml:space="preserve">Thoughts on this title? Can work as both or one of them? </w:t>
      </w:r>
      <w:r>
        <w:rPr>
          <w:rStyle w:val="CommentReference"/>
        </w:rPr>
        <w:annotationRef/>
      </w:r>
    </w:p>
  </w:comment>
  <w:comment w:id="1" w:author="Htoo Sang, Paul Chan" w:date="2023-05-01T14:14:00Z" w:initials="HC">
    <w:p w14:paraId="5ADE20CC" w14:textId="38D26E4C" w:rsidR="497AE873" w:rsidRDefault="497AE873">
      <w:pPr>
        <w:pStyle w:val="CommentText"/>
      </w:pPr>
      <w:r>
        <w:t xml:space="preserve">I like the second one better. It piques my interest while giving me a sense of what the article is going to be about. </w:t>
      </w:r>
      <w:r>
        <w:rPr>
          <w:rStyle w:val="CommentReference"/>
        </w:rPr>
        <w:annotationRef/>
      </w:r>
    </w:p>
  </w:comment>
  <w:comment w:id="2" w:author="Baechtel, Mark" w:date="2023-05-02T11:49:00Z" w:initials="BM">
    <w:p w14:paraId="2501A614" w14:textId="5D660FEC" w:rsidR="458BC819" w:rsidRDefault="6F60362C" w:rsidP="6F60362C">
      <w:pPr>
        <w:pStyle w:val="CommentText"/>
      </w:pPr>
      <w:r>
        <w:t>I think "The Propaganda of Postcards" works. Or else (maybe) "Postcards and White Propaganda."</w:t>
      </w:r>
      <w:r w:rsidR="458BC819">
        <w:rPr>
          <w:rStyle w:val="CommentReference"/>
        </w:rPr>
        <w:annotationRef/>
      </w:r>
      <w:r w:rsidR="458BC819">
        <w:rPr>
          <w:rStyle w:val="CommentReference"/>
        </w:rPr>
        <w:annotationRef/>
      </w:r>
    </w:p>
  </w:comment>
  <w:comment w:id="4" w:author="Baechtel, Mark" w:date="2023-05-02T11:53:00Z" w:initials="BM">
    <w:p w14:paraId="7FE7725D" w14:textId="669D7119" w:rsidR="458BC819" w:rsidRDefault="458BC819">
      <w:pPr>
        <w:pStyle w:val="CommentText"/>
      </w:pPr>
      <w:r>
        <w:t>"Instance" is singular, and you're discussing a number of postcards. Maybe "area"?</w:t>
      </w:r>
      <w:r>
        <w:rPr>
          <w:rStyle w:val="CommentReference"/>
        </w:rPr>
        <w:annotationRef/>
      </w:r>
    </w:p>
  </w:comment>
  <w:comment w:id="5" w:author="Baechtel, Mark" w:date="2023-05-02T11:55:00Z" w:initials="BM">
    <w:p w14:paraId="54CF19E1" w14:textId="1866D882" w:rsidR="458BC819" w:rsidRDefault="458BC819">
      <w:pPr>
        <w:pStyle w:val="CommentText"/>
      </w:pPr>
      <w:r>
        <w:t xml:space="preserve">I would consider cutting this. </w:t>
      </w:r>
      <w:r>
        <w:rPr>
          <w:rStyle w:val="CommentReference"/>
        </w:rPr>
        <w:annotationRef/>
      </w:r>
    </w:p>
  </w:comment>
  <w:comment w:id="14" w:author="Baechtel, Mark" w:date="2023-05-02T12:53:00Z" w:initials="BM">
    <w:p w14:paraId="33D03F58" w14:textId="4D44A9C5" w:rsidR="458BC819" w:rsidRDefault="458BC819">
      <w:pPr>
        <w:pStyle w:val="CommentText"/>
      </w:pPr>
      <w:r>
        <w:t xml:space="preserve">"Appropriate" is a value judgement, while "positive" would be an objective measure of the image's intent. I'd go with "positive." </w:t>
      </w:r>
      <w:r>
        <w:rPr>
          <w:rStyle w:val="CommentReference"/>
        </w:rPr>
        <w:annotationRef/>
      </w:r>
    </w:p>
  </w:comment>
  <w:comment w:id="23" w:author="Baechtel, Mark" w:date="2023-05-02T12:54:00Z" w:initials="BM">
    <w:p w14:paraId="29B270D3" w14:textId="196B346F" w:rsidR="458BC819" w:rsidRDefault="458BC819">
      <w:pPr>
        <w:pStyle w:val="CommentText"/>
      </w:pPr>
      <w:r>
        <w:t>I would still say that this is going to be pitched over the heads of most of our readers, who won't know what it means. I think just saying "stereotypes" would be sufficient.</w:t>
      </w:r>
      <w:r>
        <w:rPr>
          <w:rStyle w:val="CommentReference"/>
        </w:rPr>
        <w:annotationRef/>
      </w:r>
    </w:p>
  </w:comment>
  <w:comment w:id="30" w:author="Baechtel, Mark" w:date="2023-05-02T13:02:00Z" w:initials="BM">
    <w:p w14:paraId="68F8D2D0" w14:textId="0E6D1F7A" w:rsidR="458BC819" w:rsidRDefault="458BC819">
      <w:pPr>
        <w:pStyle w:val="CommentText"/>
      </w:pPr>
      <w:r>
        <w:t xml:space="preserve">There's a discontinuity of time here. Using the chronology mentioned in the paragraph's first sentence, this wold be the 1950s. However, you refer to the numbers of postcards mailed in 1913. </w:t>
      </w:r>
      <w:r>
        <w:rPr>
          <w:rStyle w:val="CommentReference"/>
        </w:rPr>
        <w:annotationRef/>
      </w:r>
    </w:p>
  </w:comment>
  <w:comment w:id="49" w:author="Baechtel, Mark" w:date="2023-05-02T13:09:00Z" w:initials="BM">
    <w:p w14:paraId="5EA74B54" w14:textId="3F4EE274" w:rsidR="458BC819" w:rsidRDefault="458BC819">
      <w:pPr>
        <w:pStyle w:val="CommentText"/>
      </w:pPr>
      <w:r>
        <w:t>I find this phrase awkward, and a bit murky in its meaning.</w:t>
      </w:r>
      <w:r>
        <w:rPr>
          <w:rStyle w:val="CommentReference"/>
        </w:rPr>
        <w:annotationRef/>
      </w:r>
    </w:p>
  </w:comment>
  <w:comment w:id="50" w:author="Baechtel, Mark" w:date="2023-05-02T13:11:00Z" w:initials="BM">
    <w:p w14:paraId="03B350E2" w14:textId="3BC35CE0" w:rsidR="458BC819" w:rsidRDefault="458BC819">
      <w:pPr>
        <w:pStyle w:val="CommentText"/>
      </w:pPr>
      <w:r>
        <w:t>Not sure what you mean with this word.</w:t>
      </w:r>
      <w:r>
        <w:rPr>
          <w:rStyle w:val="CommentReference"/>
        </w:rPr>
        <w:annotationRef/>
      </w:r>
    </w:p>
    <w:p w14:paraId="4EB3771E" w14:textId="5BD059D5" w:rsidR="458BC819" w:rsidRDefault="458BC819">
      <w:pPr>
        <w:pStyle w:val="CommentText"/>
      </w:pPr>
    </w:p>
  </w:comment>
  <w:comment w:id="55" w:author="Baechtel, Mark" w:date="2023-05-02T13:16:00Z" w:initials="BM">
    <w:p w14:paraId="7109776A" w14:textId="5C3F4107" w:rsidR="458BC819" w:rsidRDefault="6F60362C" w:rsidP="6F60362C">
      <w:pPr>
        <w:pStyle w:val="CommentText"/>
      </w:pPr>
      <w:r>
        <w:t xml:space="preserve">"Agency" is  a word that has meaning inside our community, but which can  be opaque to those outside it, and I'm not sure what you mean with it here. If they had agency, how were they forced to move? I think you mean that </w:t>
      </w:r>
      <w:r w:rsidRPr="6F60362C">
        <w:rPr>
          <w:i/>
          <w:iCs/>
        </w:rPr>
        <w:t>despite</w:t>
      </w:r>
      <w:r>
        <w:t xml:space="preserve"> this act of displacement, the Cherokee took positive steps to preserve their identity and culture. Was it only the Cherokee, though? </w:t>
      </w:r>
      <w:r w:rsidR="458BC819">
        <w:rPr>
          <w:rStyle w:val="CommentReference"/>
        </w:rPr>
        <w:annotationRef/>
      </w:r>
      <w:r w:rsidR="458BC819">
        <w:rPr>
          <w:rStyle w:val="CommentReference"/>
        </w:rPr>
        <w:annotationRef/>
      </w:r>
    </w:p>
  </w:comment>
  <w:comment w:id="71" w:author="Baechtel, Mark" w:date="2023-05-02T13:27:00Z" w:initials="BM">
    <w:p w14:paraId="42787D66" w14:textId="3535B8E9" w:rsidR="458BC819" w:rsidRDefault="458BC819">
      <w:pPr>
        <w:pStyle w:val="CommentText"/>
      </w:pPr>
      <w:r>
        <w:t xml:space="preserve">Since you talk about profit further on in the sentence, the fact that you're talking about financial gain is implicit. </w:t>
      </w:r>
      <w:r>
        <w:rPr>
          <w:rStyle w:val="CommentReference"/>
        </w:rPr>
        <w:annotationRef/>
      </w:r>
    </w:p>
  </w:comment>
  <w:comment w:id="77" w:author="Baechtel, Mark" w:date="2023-05-02T13:33:00Z" w:initials="BM">
    <w:p w14:paraId="11A6483E" w14:textId="5E85121E" w:rsidR="458BC819" w:rsidRDefault="6F60362C" w:rsidP="6F60362C">
      <w:pPr>
        <w:pStyle w:val="CommentText"/>
      </w:pPr>
      <w:r>
        <w:t xml:space="preserve">Hmm. In this instance, you're talking not about Native Americans' land, but rather their </w:t>
      </w:r>
      <w:r w:rsidRPr="6F60362C">
        <w:rPr>
          <w:i/>
          <w:iCs/>
        </w:rPr>
        <w:t xml:space="preserve">image. </w:t>
      </w:r>
      <w:r>
        <w:t xml:space="preserve">Your meaning was a little difficult to parse, so I suggested a change which (if I've understood you correctly) may clarify things. </w:t>
      </w:r>
      <w:r w:rsidR="458BC819">
        <w:rPr>
          <w:rStyle w:val="CommentReference"/>
        </w:rPr>
        <w:annotationRef/>
      </w:r>
      <w:r w:rsidR="458BC819">
        <w:rPr>
          <w:rStyle w:val="CommentReference"/>
        </w:rPr>
        <w:annotationRef/>
      </w:r>
    </w:p>
  </w:comment>
  <w:comment w:id="84" w:author="Baechtel, Mark" w:date="2023-05-02T13:44:00Z" w:initials="BM">
    <w:p w14:paraId="6F7D6634" w14:textId="2B3E6747" w:rsidR="6F60362C" w:rsidRDefault="6F60362C">
      <w:pPr>
        <w:pStyle w:val="CommentText"/>
      </w:pPr>
      <w:r>
        <w:t>Since you used this phrase in the first sentence above, you needn't say it again. It is implied.</w:t>
      </w:r>
      <w:r>
        <w:rPr>
          <w:rStyle w:val="CommentReference"/>
        </w:rPr>
        <w:annotationRef/>
      </w:r>
    </w:p>
  </w:comment>
  <w:comment w:id="91" w:author="Baechtel, Mark" w:date="2023-05-02T13:47:00Z" w:initials="BM">
    <w:p w14:paraId="55BD9CAF" w14:textId="0913E49B" w:rsidR="6F60362C" w:rsidRDefault="6F60362C">
      <w:pPr>
        <w:pStyle w:val="CommentText"/>
      </w:pPr>
      <w:r>
        <w:t xml:space="preserve">These sentences were unnecessary </w:t>
      </w:r>
      <w:r>
        <w:rPr>
          <w:rStyle w:val="CommentReference"/>
        </w:rPr>
        <w:annotationRef/>
      </w:r>
    </w:p>
  </w:comment>
  <w:comment w:id="98" w:author="Baechtel, Mark" w:date="2023-05-02T13:50:00Z" w:initials="BM">
    <w:p w14:paraId="047E01E5" w14:textId="318433F5" w:rsidR="6F60362C" w:rsidRDefault="6F60362C">
      <w:pPr>
        <w:pStyle w:val="CommentText"/>
      </w:pPr>
      <w:r>
        <w:t xml:space="preserve">This is a throwaway phrase. If there are "other ways," they must be named. </w:t>
      </w:r>
      <w:r>
        <w:rPr>
          <w:rStyle w:val="CommentReference"/>
        </w:rPr>
        <w:annotationRef/>
      </w:r>
    </w:p>
  </w:comment>
  <w:comment w:id="111" w:author="Baechtel, Mark" w:date="2023-05-02T14:01:00Z" w:initials="BM">
    <w:p w14:paraId="1D57FCC3" w14:textId="13B37027" w:rsidR="6F60362C" w:rsidRDefault="6F60362C">
      <w:pPr>
        <w:pStyle w:val="CommentText"/>
      </w:pPr>
      <w:r>
        <w:t>I would suggest cutting this sentence, since it essentially repeats what you said in the sentence before it.</w:t>
      </w:r>
      <w:r>
        <w:rPr>
          <w:rStyle w:val="CommentReference"/>
        </w:rPr>
        <w:annotationRef/>
      </w:r>
    </w:p>
  </w:comment>
  <w:comment w:id="124" w:author="Baechtel, Mark" w:date="2023-05-02T14:19:00Z" w:initials="BM">
    <w:p w14:paraId="2581851E" w14:textId="1C0525BB" w:rsidR="6F60362C" w:rsidRDefault="6F60362C">
      <w:pPr>
        <w:pStyle w:val="CommentText"/>
      </w:pPr>
      <w:r>
        <w:t xml:space="preserve">I realize these are racial slurs, and as such are objectionable on their face. However, many of our readers won't know what is being redacted here, so they won't know what's being said. Also, this is a direct quotation, and also appears at the bottom of the image itself, which would render such a redaction moot. </w:t>
      </w:r>
      <w:r>
        <w:rPr>
          <w:rStyle w:val="CommentReference"/>
        </w:rPr>
        <w:annotationRef/>
      </w:r>
    </w:p>
    <w:p w14:paraId="6E553D9B" w14:textId="655FEA51" w:rsidR="6F60362C" w:rsidRDefault="6F60362C">
      <w:pPr>
        <w:pStyle w:val="CommentText"/>
      </w:pPr>
    </w:p>
    <w:p w14:paraId="1D3BB034" w14:textId="284A7126" w:rsidR="6F60362C" w:rsidRDefault="6F60362C">
      <w:pPr>
        <w:pStyle w:val="CommentText"/>
      </w:pPr>
      <w:r>
        <w:t>I think the better part of valor may be to use the words here. I'll be curious to know what Jon says.</w:t>
      </w:r>
    </w:p>
  </w:comment>
  <w:comment w:id="138" w:author="Baechtel, Mark" w:date="2023-05-02T14:23:00Z" w:initials="BM">
    <w:p w14:paraId="240E79B8" w14:textId="1A709640" w:rsidR="6F60362C" w:rsidRDefault="6F60362C">
      <w:pPr>
        <w:pStyle w:val="CommentText"/>
      </w:pPr>
      <w:r>
        <w:t xml:space="preserve">Again, "inappropriate" is a value judgement, where "demeaning" is a measure of the effect. </w:t>
      </w:r>
      <w:r>
        <w:rPr>
          <w:rStyle w:val="CommentReference"/>
        </w:rPr>
        <w:annotationRef/>
      </w:r>
    </w:p>
  </w:comment>
  <w:comment w:id="151" w:author="Baechtel, Mark" w:date="2023-05-02T14:38:00Z" w:initials="BM">
    <w:p w14:paraId="7B293E36" w14:textId="6A9F47F9" w:rsidR="6F60362C" w:rsidRDefault="6F60362C">
      <w:pPr>
        <w:pStyle w:val="CommentText"/>
      </w:pPr>
      <w:r>
        <w:t xml:space="preserve">I realize that terms like these have currency in our academic community, we have to remember that many of our readers come from outside that community, and are excluded from understanding when we make recourse to them. Could you come up with another, more accessible, way of saying this? </w:t>
      </w:r>
      <w:r>
        <w:rPr>
          <w:rStyle w:val="CommentReference"/>
        </w:rPr>
        <w:annotationRef/>
      </w:r>
    </w:p>
  </w:comment>
  <w:comment w:id="168" w:author="Baechtel, Mark" w:date="2023-05-02T14:45:00Z" w:initials="BM">
    <w:p w14:paraId="70279ED5" w14:textId="1E7F3A4C" w:rsidR="6F60362C" w:rsidRDefault="6F60362C">
      <w:pPr>
        <w:pStyle w:val="CommentText"/>
      </w:pPr>
      <w:r>
        <w:t xml:space="preserve">Last sentence is unnecessary; you've already said this. </w:t>
      </w:r>
      <w:r>
        <w:rPr>
          <w:rStyle w:val="CommentReference"/>
        </w:rPr>
        <w:annotationRef/>
      </w:r>
    </w:p>
  </w:comment>
  <w:comment w:id="170" w:author="Baechtel, Mark" w:date="2023-05-02T14:46:00Z" w:initials="BM">
    <w:p w14:paraId="778C6F09" w14:textId="68440BE5" w:rsidR="6F60362C" w:rsidRDefault="6F60362C">
      <w:pPr>
        <w:pStyle w:val="CommentText"/>
      </w:pPr>
      <w:r>
        <w:t xml:space="preserve">Again, this is a phrase that might be current in academic circles, but is not within a general audience. It's also problematic because it needs to be unpacked. I'm not sure your definition (.e. "The white gaze refers...") makes the phrase's meaning any clearer. </w:t>
      </w:r>
      <w:r>
        <w:rPr>
          <w:rStyle w:val="CommentReference"/>
        </w:rPr>
        <w:annotationRef/>
      </w:r>
    </w:p>
  </w:comment>
  <w:comment w:id="193" w:author="Baechtel, Mark" w:date="2023-05-02T15:02:00Z" w:initials="BM">
    <w:p w14:paraId="7DF1A2F0" w14:textId="46037121" w:rsidR="6F60362C" w:rsidRDefault="6F60362C">
      <w:pPr>
        <w:pStyle w:val="CommentText"/>
      </w:pPr>
      <w:r>
        <w:t>You'll note, of course, that I'm suggesting extensive changes to this paragraph. That's because it contains information that, while interesting, doesn't really advance your thesis. I've tried to re-arrange the text to excavate and then elevate the postcard's connection to your argument.</w:t>
      </w:r>
      <w:r>
        <w:rPr>
          <w:rStyle w:val="CommentReference"/>
        </w:rPr>
        <w:annotationRef/>
      </w:r>
    </w:p>
  </w:comment>
  <w:comment w:id="208" w:author="Baechtel, Mark" w:date="2023-05-02T15:04:00Z" w:initials="BM">
    <w:p w14:paraId="0552142E" w14:textId="20F0B1AE" w:rsidR="6F60362C" w:rsidRDefault="6F60362C">
      <w:pPr>
        <w:pStyle w:val="CommentText"/>
      </w:pPr>
      <w:r>
        <w:t xml:space="preserve">This is an excellent summation of your essay's reasoning, Ky. I would just question you use of "white gaze," which does not carry the explanatory weight I think you intend it to. </w:t>
      </w:r>
      <w:r>
        <w:rPr>
          <w:rStyle w:val="CommentReference"/>
        </w:rPr>
        <w:annotationRef/>
      </w:r>
    </w:p>
  </w:comment>
  <w:comment w:id="223" w:author="Klassen, Kylie (Ky)" w:date="2023-04-30T18:07:00Z" w:initials="KK(">
    <w:p w14:paraId="6520FD55" w14:textId="77777777" w:rsidR="00CB3520" w:rsidRDefault="00CB3520" w:rsidP="00FF671F">
      <w:r>
        <w:rPr>
          <w:rStyle w:val="CommentReference"/>
        </w:rPr>
        <w:annotationRef/>
      </w:r>
      <w:r>
        <w:rPr>
          <w:color w:val="000000"/>
          <w:sz w:val="20"/>
          <w:szCs w:val="20"/>
        </w:rPr>
        <w:t xml:space="preserve">Thoughts on this section? I feel as though it doesn’t fit </w:t>
      </w:r>
    </w:p>
  </w:comment>
  <w:comment w:id="224" w:author="Gresham, William (Will)" w:date="2023-05-03T13:35:00Z" w:initials="G(">
    <w:p w14:paraId="191F950F" w14:textId="13563607" w:rsidR="51ED6E0F" w:rsidRDefault="51ED6E0F">
      <w:pPr>
        <w:pStyle w:val="CommentText"/>
      </w:pPr>
      <w:r>
        <w:t>I like this section, it feels like a good way to bring the reader back into the present and acknowledge that while some things have changed the same issues are still definitely present. I'd keep it exactly as it is</w:t>
      </w:r>
      <w:r>
        <w:rPr>
          <w:rStyle w:val="CommentReference"/>
        </w:rPr>
        <w:annotationRef/>
      </w:r>
    </w:p>
  </w:comment>
  <w:comment w:id="228" w:author="Baechtel, Mark" w:date="2023-05-02T15:10:00Z" w:initials="BM">
    <w:p w14:paraId="7723DDE6" w14:textId="55E29B92" w:rsidR="6F60362C" w:rsidRDefault="6F60362C">
      <w:pPr>
        <w:pStyle w:val="CommentText"/>
      </w:pPr>
      <w:r>
        <w:t>See my notes above concerning your use of this word.</w:t>
      </w:r>
      <w:r>
        <w:rPr>
          <w:rStyle w:val="CommentReference"/>
        </w:rPr>
        <w:annotationRef/>
      </w:r>
    </w:p>
  </w:comment>
  <w:comment w:id="230" w:author="Klassen, Kylie (Ky)" w:date="2023-04-30T18:22:00Z" w:initials="K(">
    <w:p w14:paraId="7F4043CD" w14:textId="6E339051" w:rsidR="4C71ED20" w:rsidRDefault="4C71ED20">
      <w:pPr>
        <w:pStyle w:val="CommentText"/>
      </w:pPr>
      <w:r>
        <w:t>My endnotes won't show up when I put the word doc in the folder but are there in the word app!!! Any thoughts on how to alleviate this</w:t>
      </w:r>
      <w:r>
        <w:rPr>
          <w:rStyle w:val="CommentReference"/>
        </w:rPr>
        <w:annotationRef/>
      </w:r>
    </w:p>
  </w:comment>
  <w:comment w:id="231" w:author="Gresham, William (Will)" w:date="2023-05-03T13:33:00Z" w:initials="G(">
    <w:p w14:paraId="6068DFB0" w14:textId="1F6E4FA0" w:rsidR="51ED6E0F" w:rsidRDefault="51ED6E0F">
      <w:pPr>
        <w:pStyle w:val="CommentText"/>
      </w:pPr>
      <w:r>
        <w:t xml:space="preserve">They're still there! Don't worry! I had the same exact issue, go to view and then reader view to see them, but I'm also pretty sure that if you download the document and look at it on your computer they'll tag along.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B7A3A" w15:done="0"/>
  <w15:commentEx w15:paraId="5ADE20CC" w15:paraIdParent="159B7A3A" w15:done="0"/>
  <w15:commentEx w15:paraId="2501A614" w15:paraIdParent="159B7A3A" w15:done="0"/>
  <w15:commentEx w15:paraId="7FE7725D" w15:done="0"/>
  <w15:commentEx w15:paraId="54CF19E1" w15:done="0"/>
  <w15:commentEx w15:paraId="33D03F58" w15:done="0"/>
  <w15:commentEx w15:paraId="29B270D3" w15:done="0"/>
  <w15:commentEx w15:paraId="68F8D2D0" w15:done="0"/>
  <w15:commentEx w15:paraId="5EA74B54" w15:done="0"/>
  <w15:commentEx w15:paraId="4EB3771E" w15:done="0"/>
  <w15:commentEx w15:paraId="7109776A" w15:done="0"/>
  <w15:commentEx w15:paraId="42787D66" w15:done="0"/>
  <w15:commentEx w15:paraId="11A6483E" w15:done="0"/>
  <w15:commentEx w15:paraId="6F7D6634" w15:done="0"/>
  <w15:commentEx w15:paraId="55BD9CAF" w15:done="0"/>
  <w15:commentEx w15:paraId="047E01E5" w15:done="0"/>
  <w15:commentEx w15:paraId="1D57FCC3" w15:done="0"/>
  <w15:commentEx w15:paraId="1D3BB034" w15:done="0"/>
  <w15:commentEx w15:paraId="240E79B8" w15:done="0"/>
  <w15:commentEx w15:paraId="7B293E36" w15:done="0"/>
  <w15:commentEx w15:paraId="70279ED5" w15:done="0"/>
  <w15:commentEx w15:paraId="778C6F09" w15:done="0"/>
  <w15:commentEx w15:paraId="7DF1A2F0" w15:done="0"/>
  <w15:commentEx w15:paraId="0552142E" w15:done="0"/>
  <w15:commentEx w15:paraId="6520FD55" w15:done="0"/>
  <w15:commentEx w15:paraId="191F950F" w15:paraIdParent="6520FD55" w15:done="0"/>
  <w15:commentEx w15:paraId="7723DDE6" w15:done="0"/>
  <w15:commentEx w15:paraId="7F4043CD" w15:done="0"/>
  <w15:commentEx w15:paraId="6068DFB0" w15:paraIdParent="7F4043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D951EB" w16cex:dateUtc="2023-04-30T23:21:00Z"/>
  <w16cex:commentExtensible w16cex:durableId="5F2FB017" w16cex:dateUtc="2023-05-01T19:14:00Z"/>
  <w16cex:commentExtensible w16cex:durableId="284EC5CD" w16cex:dateUtc="2023-05-02T16:49:00Z"/>
  <w16cex:commentExtensible w16cex:durableId="27AEECE3" w16cex:dateUtc="2023-05-02T16:53:00Z"/>
  <w16cex:commentExtensible w16cex:durableId="5A739AC0" w16cex:dateUtc="2023-05-02T16:55:00Z"/>
  <w16cex:commentExtensible w16cex:durableId="12D8A47B" w16cex:dateUtc="2023-05-02T17:53:00Z"/>
  <w16cex:commentExtensible w16cex:durableId="2378BC1D" w16cex:dateUtc="2023-05-02T17:54:00Z"/>
  <w16cex:commentExtensible w16cex:durableId="1899ED7C" w16cex:dateUtc="2023-05-02T18:02:00Z"/>
  <w16cex:commentExtensible w16cex:durableId="7DB3D0BC" w16cex:dateUtc="2023-05-02T18:09:00Z"/>
  <w16cex:commentExtensible w16cex:durableId="1647E13C" w16cex:dateUtc="2023-05-02T18:11:00Z"/>
  <w16cex:commentExtensible w16cex:durableId="361F5BD1" w16cex:dateUtc="2023-05-02T18:16:00Z"/>
  <w16cex:commentExtensible w16cex:durableId="30A26145" w16cex:dateUtc="2023-05-02T18:27:00Z"/>
  <w16cex:commentExtensible w16cex:durableId="46601299" w16cex:dateUtc="2023-05-02T18:33:00Z"/>
  <w16cex:commentExtensible w16cex:durableId="05E79C7C" w16cex:dateUtc="2023-05-02T18:44:00Z"/>
  <w16cex:commentExtensible w16cex:durableId="33D0908C" w16cex:dateUtc="2023-05-02T18:47:00Z"/>
  <w16cex:commentExtensible w16cex:durableId="273B3BA6" w16cex:dateUtc="2023-05-02T18:50:00Z"/>
  <w16cex:commentExtensible w16cex:durableId="49566E7F" w16cex:dateUtc="2023-05-02T19:01:00Z"/>
  <w16cex:commentExtensible w16cex:durableId="56E5AE03" w16cex:dateUtc="2023-05-02T19:19:00Z"/>
  <w16cex:commentExtensible w16cex:durableId="7F6D1D61" w16cex:dateUtc="2023-05-02T19:23:00Z"/>
  <w16cex:commentExtensible w16cex:durableId="340938AB" w16cex:dateUtc="2023-05-02T19:38:00Z"/>
  <w16cex:commentExtensible w16cex:durableId="5BD825EA" w16cex:dateUtc="2023-05-02T19:45:00Z"/>
  <w16cex:commentExtensible w16cex:durableId="243300C4" w16cex:dateUtc="2023-05-02T19:46:00Z"/>
  <w16cex:commentExtensible w16cex:durableId="1545F64F" w16cex:dateUtc="2023-05-02T20:02:00Z"/>
  <w16cex:commentExtensible w16cex:durableId="7DE125CF" w16cex:dateUtc="2023-05-02T20:04:00Z"/>
  <w16cex:commentExtensible w16cex:durableId="27F92CF5" w16cex:dateUtc="2023-04-30T23:07:00Z"/>
  <w16cex:commentExtensible w16cex:durableId="09677E0D" w16cex:dateUtc="2023-05-03T18:35:00Z"/>
  <w16cex:commentExtensible w16cex:durableId="102386EB" w16cex:dateUtc="2023-05-02T20:10:00Z"/>
  <w16cex:commentExtensible w16cex:durableId="4162BD9F" w16cex:dateUtc="2023-04-30T23:22:00Z"/>
  <w16cex:commentExtensible w16cex:durableId="30E9009F" w16cex:dateUtc="2023-05-03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B7A3A" w16cid:durableId="7BD951EB"/>
  <w16cid:commentId w16cid:paraId="5ADE20CC" w16cid:durableId="5F2FB017"/>
  <w16cid:commentId w16cid:paraId="2501A614" w16cid:durableId="284EC5CD"/>
  <w16cid:commentId w16cid:paraId="7FE7725D" w16cid:durableId="27AEECE3"/>
  <w16cid:commentId w16cid:paraId="54CF19E1" w16cid:durableId="5A739AC0"/>
  <w16cid:commentId w16cid:paraId="33D03F58" w16cid:durableId="12D8A47B"/>
  <w16cid:commentId w16cid:paraId="29B270D3" w16cid:durableId="2378BC1D"/>
  <w16cid:commentId w16cid:paraId="68F8D2D0" w16cid:durableId="1899ED7C"/>
  <w16cid:commentId w16cid:paraId="5EA74B54" w16cid:durableId="7DB3D0BC"/>
  <w16cid:commentId w16cid:paraId="4EB3771E" w16cid:durableId="1647E13C"/>
  <w16cid:commentId w16cid:paraId="7109776A" w16cid:durableId="361F5BD1"/>
  <w16cid:commentId w16cid:paraId="42787D66" w16cid:durableId="30A26145"/>
  <w16cid:commentId w16cid:paraId="11A6483E" w16cid:durableId="46601299"/>
  <w16cid:commentId w16cid:paraId="6F7D6634" w16cid:durableId="05E79C7C"/>
  <w16cid:commentId w16cid:paraId="55BD9CAF" w16cid:durableId="33D0908C"/>
  <w16cid:commentId w16cid:paraId="047E01E5" w16cid:durableId="273B3BA6"/>
  <w16cid:commentId w16cid:paraId="1D57FCC3" w16cid:durableId="49566E7F"/>
  <w16cid:commentId w16cid:paraId="1D3BB034" w16cid:durableId="56E5AE03"/>
  <w16cid:commentId w16cid:paraId="240E79B8" w16cid:durableId="7F6D1D61"/>
  <w16cid:commentId w16cid:paraId="7B293E36" w16cid:durableId="340938AB"/>
  <w16cid:commentId w16cid:paraId="70279ED5" w16cid:durableId="5BD825EA"/>
  <w16cid:commentId w16cid:paraId="778C6F09" w16cid:durableId="243300C4"/>
  <w16cid:commentId w16cid:paraId="7DF1A2F0" w16cid:durableId="1545F64F"/>
  <w16cid:commentId w16cid:paraId="0552142E" w16cid:durableId="7DE125CF"/>
  <w16cid:commentId w16cid:paraId="6520FD55" w16cid:durableId="27F92CF5"/>
  <w16cid:commentId w16cid:paraId="191F950F" w16cid:durableId="09677E0D"/>
  <w16cid:commentId w16cid:paraId="7723DDE6" w16cid:durableId="102386EB"/>
  <w16cid:commentId w16cid:paraId="7F4043CD" w16cid:durableId="4162BD9F"/>
  <w16cid:commentId w16cid:paraId="6068DFB0" w16cid:durableId="30E90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A5CB" w14:textId="77777777" w:rsidR="00794088" w:rsidRDefault="00794088" w:rsidP="003B1CB6">
      <w:r>
        <w:separator/>
      </w:r>
    </w:p>
  </w:endnote>
  <w:endnote w:type="continuationSeparator" w:id="0">
    <w:p w14:paraId="1D331AE8" w14:textId="77777777" w:rsidR="00794088" w:rsidRDefault="00794088" w:rsidP="003B1CB6">
      <w:r>
        <w:continuationSeparator/>
      </w:r>
    </w:p>
  </w:endnote>
  <w:endnote w:type="continuationNotice" w:id="1">
    <w:p w14:paraId="162F7476" w14:textId="77777777" w:rsidR="00794088" w:rsidRDefault="00794088"/>
  </w:endnote>
  <w:endnote w:id="2">
    <w:p w14:paraId="4EF8FB98" w14:textId="77777777" w:rsidR="00E05F67" w:rsidRPr="00723EDE" w:rsidRDefault="00E05F67" w:rsidP="00E05F67">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Jeffrey L. Meikle, </w:t>
      </w:r>
      <w:r w:rsidRPr="00723EDE">
        <w:rPr>
          <w:rFonts w:ascii="Times New Roman" w:eastAsia="Times New Roman" w:hAnsi="Times New Roman" w:cs="Times New Roman"/>
          <w:i/>
          <w:iCs/>
          <w:color w:val="000000"/>
        </w:rPr>
        <w:t xml:space="preserve">Postcard America: Curt </w:t>
      </w:r>
      <w:proofErr w:type="spellStart"/>
      <w:r w:rsidRPr="00723EDE">
        <w:rPr>
          <w:rFonts w:ascii="Times New Roman" w:eastAsia="Times New Roman" w:hAnsi="Times New Roman" w:cs="Times New Roman"/>
          <w:i/>
          <w:iCs/>
          <w:color w:val="000000"/>
        </w:rPr>
        <w:t>Teich</w:t>
      </w:r>
      <w:proofErr w:type="spellEnd"/>
      <w:r w:rsidRPr="00723EDE">
        <w:rPr>
          <w:rFonts w:ascii="Times New Roman" w:eastAsia="Times New Roman" w:hAnsi="Times New Roman" w:cs="Times New Roman"/>
          <w:i/>
          <w:iCs/>
          <w:color w:val="000000"/>
        </w:rPr>
        <w:t xml:space="preserve"> and the Imaging of a Nation, 1931-1950</w:t>
      </w:r>
      <w:r w:rsidRPr="00723EDE">
        <w:rPr>
          <w:rFonts w:ascii="Times New Roman" w:eastAsia="Times New Roman" w:hAnsi="Times New Roman" w:cs="Times New Roman"/>
          <w:color w:val="000000"/>
        </w:rPr>
        <w:t> (Austin, Texas: University of Texas Press, 2016).</w:t>
      </w:r>
    </w:p>
    <w:p w14:paraId="41F4BD45" w14:textId="40D8C7F7" w:rsidR="00E05F67" w:rsidRPr="00723EDE" w:rsidRDefault="00E05F67">
      <w:pPr>
        <w:pStyle w:val="EndnoteText"/>
        <w:rPr>
          <w:rFonts w:ascii="Times New Roman" w:hAnsi="Times New Roman" w:cs="Times New Roman"/>
          <w:sz w:val="24"/>
          <w:szCs w:val="24"/>
        </w:rPr>
      </w:pPr>
    </w:p>
  </w:endnote>
  <w:endnote w:id="3">
    <w:p w14:paraId="0591B95D" w14:textId="10C47937" w:rsidR="00723EDE" w:rsidRPr="00723EDE" w:rsidRDefault="00723EDE">
      <w:pPr>
        <w:pStyle w:val="EndnoteText"/>
        <w:rPr>
          <w:rFonts w:ascii="Times New Roman" w:hAnsi="Times New Roman" w:cs="Times New Roman"/>
          <w:sz w:val="24"/>
          <w:szCs w:val="24"/>
        </w:rPr>
      </w:pPr>
      <w:r w:rsidRPr="00723EDE">
        <w:rPr>
          <w:rStyle w:val="EndnoteReference"/>
          <w:rFonts w:ascii="Times New Roman" w:hAnsi="Times New Roman" w:cs="Times New Roman"/>
          <w:sz w:val="24"/>
          <w:szCs w:val="24"/>
        </w:rPr>
        <w:endnoteRef/>
      </w:r>
      <w:r w:rsidRPr="00723EDE">
        <w:rPr>
          <w:rFonts w:ascii="Times New Roman" w:hAnsi="Times New Roman" w:cs="Times New Roman"/>
          <w:sz w:val="24"/>
          <w:szCs w:val="24"/>
        </w:rPr>
        <w:t xml:space="preserve"> </w:t>
      </w:r>
      <w:r w:rsidRPr="00723EDE">
        <w:rPr>
          <w:rFonts w:ascii="Times New Roman" w:eastAsia="Times New Roman" w:hAnsi="Times New Roman" w:cs="Times New Roman"/>
          <w:color w:val="000000"/>
          <w:sz w:val="24"/>
          <w:szCs w:val="24"/>
        </w:rPr>
        <w:t>Jeffrey L. Meikle, </w:t>
      </w:r>
      <w:r w:rsidRPr="00723EDE">
        <w:rPr>
          <w:rFonts w:ascii="Times New Roman" w:eastAsia="Times New Roman" w:hAnsi="Times New Roman" w:cs="Times New Roman"/>
          <w:i/>
          <w:iCs/>
          <w:color w:val="000000"/>
          <w:sz w:val="24"/>
          <w:szCs w:val="24"/>
        </w:rPr>
        <w:t xml:space="preserve">Postcard America: Curt </w:t>
      </w:r>
      <w:proofErr w:type="spellStart"/>
      <w:r w:rsidRPr="00723EDE">
        <w:rPr>
          <w:rFonts w:ascii="Times New Roman" w:eastAsia="Times New Roman" w:hAnsi="Times New Roman" w:cs="Times New Roman"/>
          <w:i/>
          <w:iCs/>
          <w:color w:val="000000"/>
          <w:sz w:val="24"/>
          <w:szCs w:val="24"/>
        </w:rPr>
        <w:t>Teich</w:t>
      </w:r>
      <w:proofErr w:type="spellEnd"/>
      <w:r w:rsidRPr="00723EDE">
        <w:rPr>
          <w:rFonts w:ascii="Times New Roman" w:eastAsia="Times New Roman" w:hAnsi="Times New Roman" w:cs="Times New Roman"/>
          <w:i/>
          <w:iCs/>
          <w:color w:val="000000"/>
          <w:sz w:val="24"/>
          <w:szCs w:val="24"/>
        </w:rPr>
        <w:t xml:space="preserve"> and the Imaging of a Nation, 1931-1950</w:t>
      </w:r>
      <w:r w:rsidRPr="00723EDE">
        <w:rPr>
          <w:rFonts w:ascii="Times New Roman" w:eastAsia="Times New Roman" w:hAnsi="Times New Roman" w:cs="Times New Roman"/>
          <w:color w:val="000000"/>
          <w:sz w:val="24"/>
          <w:szCs w:val="24"/>
        </w:rPr>
        <w:t> (Austin, Texas: University of Texas Press, 2016).</w:t>
      </w:r>
    </w:p>
  </w:endnote>
  <w:endnote w:id="4">
    <w:p w14:paraId="28BC071B" w14:textId="77777777" w:rsidR="006361BD" w:rsidRPr="00723EDE" w:rsidRDefault="006361BD" w:rsidP="006361BD">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History.com Editors, “Andrew Jackson Signs the Indian Removal Act into Law - History,” History.com, August 30, 2021, https://www.history.com/this-day-in-history/indian-removal-act-signed-andrew-jackson.</w:t>
      </w:r>
    </w:p>
    <w:p w14:paraId="015AFE09" w14:textId="506960B0" w:rsidR="006361BD" w:rsidRPr="00723EDE" w:rsidRDefault="006361BD">
      <w:pPr>
        <w:pStyle w:val="EndnoteText"/>
        <w:rPr>
          <w:rFonts w:ascii="Times New Roman" w:hAnsi="Times New Roman" w:cs="Times New Roman"/>
          <w:sz w:val="24"/>
          <w:szCs w:val="24"/>
        </w:rPr>
      </w:pPr>
    </w:p>
  </w:endnote>
  <w:endnote w:id="5">
    <w:p w14:paraId="38BE34E1" w14:textId="77777777" w:rsidR="00D958CA" w:rsidRPr="00723EDE" w:rsidRDefault="00D958CA" w:rsidP="00D958CA">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 xml:space="preserve">“Manifest Destiny and Indian Removal - American Experience,” Smithsonian American Art </w:t>
      </w:r>
      <w:proofErr w:type="gramStart"/>
      <w:r w:rsidRPr="00723EDE">
        <w:rPr>
          <w:rFonts w:ascii="Times New Roman" w:eastAsia="Times New Roman" w:hAnsi="Times New Roman" w:cs="Times New Roman"/>
          <w:color w:val="000000"/>
        </w:rPr>
        <w:t>Museum ,</w:t>
      </w:r>
      <w:proofErr w:type="gramEnd"/>
      <w:r w:rsidRPr="00723EDE">
        <w:rPr>
          <w:rFonts w:ascii="Times New Roman" w:eastAsia="Times New Roman" w:hAnsi="Times New Roman" w:cs="Times New Roman"/>
          <w:color w:val="000000"/>
        </w:rPr>
        <w:t xml:space="preserve"> accessed March 21, 2023, https://americanexperience.si.edu/wp-content/uploads/2015/02/Manifest-Destiny-and-Indian-Removal.pdf.</w:t>
      </w:r>
    </w:p>
    <w:p w14:paraId="7004DB4B" w14:textId="73FF6038" w:rsidR="00D958CA" w:rsidRPr="00723EDE" w:rsidRDefault="00D958CA">
      <w:pPr>
        <w:pStyle w:val="EndnoteText"/>
        <w:rPr>
          <w:rFonts w:ascii="Times New Roman" w:hAnsi="Times New Roman" w:cs="Times New Roman"/>
          <w:sz w:val="24"/>
          <w:szCs w:val="24"/>
        </w:rPr>
      </w:pPr>
    </w:p>
  </w:endnote>
  <w:endnote w:id="6">
    <w:p w14:paraId="5E72D50E" w14:textId="239E828B" w:rsidR="00BF3422" w:rsidRPr="00723EDE" w:rsidRDefault="00BF3422" w:rsidP="00BF3422">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 xml:space="preserve">Pam Cornelison and Ted </w:t>
      </w:r>
      <w:proofErr w:type="spellStart"/>
      <w:r w:rsidRPr="00723EDE">
        <w:rPr>
          <w:rFonts w:ascii="Times New Roman" w:eastAsia="Times New Roman" w:hAnsi="Times New Roman" w:cs="Times New Roman"/>
          <w:color w:val="000000"/>
        </w:rPr>
        <w:t>Yanak</w:t>
      </w:r>
      <w:proofErr w:type="spellEnd"/>
      <w:r w:rsidRPr="00723EDE">
        <w:rPr>
          <w:rFonts w:ascii="Times New Roman" w:eastAsia="Times New Roman" w:hAnsi="Times New Roman" w:cs="Times New Roman"/>
          <w:color w:val="000000"/>
        </w:rPr>
        <w:t>, </w:t>
      </w:r>
      <w:r w:rsidRPr="00723EDE">
        <w:rPr>
          <w:rFonts w:ascii="Times New Roman" w:eastAsia="Times New Roman" w:hAnsi="Times New Roman" w:cs="Times New Roman"/>
          <w:i/>
          <w:iCs/>
          <w:color w:val="000000"/>
        </w:rPr>
        <w:t>The Great American History Fact-Finder the WHO, What, Where, When, and Why of American History</w:t>
      </w:r>
      <w:r w:rsidRPr="00723EDE">
        <w:rPr>
          <w:rFonts w:ascii="Times New Roman" w:eastAsia="Times New Roman" w:hAnsi="Times New Roman" w:cs="Times New Roman"/>
          <w:color w:val="000000"/>
        </w:rPr>
        <w:t> (</w:t>
      </w:r>
      <w:proofErr w:type="gramStart"/>
      <w:r w:rsidRPr="00723EDE">
        <w:rPr>
          <w:rFonts w:ascii="Times New Roman" w:eastAsia="Times New Roman" w:hAnsi="Times New Roman" w:cs="Times New Roman"/>
          <w:color w:val="000000"/>
        </w:rPr>
        <w:t>Boston ,</w:t>
      </w:r>
      <w:proofErr w:type="gramEnd"/>
      <w:r w:rsidRPr="00723EDE">
        <w:rPr>
          <w:rFonts w:ascii="Times New Roman" w:eastAsia="Times New Roman" w:hAnsi="Times New Roman" w:cs="Times New Roman"/>
          <w:color w:val="000000"/>
        </w:rPr>
        <w:t xml:space="preserve"> </w:t>
      </w:r>
      <w:r w:rsidR="00723EDE" w:rsidRPr="00723EDE">
        <w:rPr>
          <w:rFonts w:ascii="Times New Roman" w:eastAsia="Times New Roman" w:hAnsi="Times New Roman" w:cs="Times New Roman"/>
          <w:color w:val="000000"/>
        </w:rPr>
        <w:t>Massachusetts</w:t>
      </w:r>
      <w:r w:rsidRPr="00723EDE">
        <w:rPr>
          <w:rFonts w:ascii="Times New Roman" w:eastAsia="Times New Roman" w:hAnsi="Times New Roman" w:cs="Times New Roman"/>
          <w:color w:val="000000"/>
        </w:rPr>
        <w:t>: Houghton Mifflin, 2004).</w:t>
      </w:r>
    </w:p>
    <w:p w14:paraId="437E6149" w14:textId="76646F7F" w:rsidR="00BF3422" w:rsidRPr="00723EDE" w:rsidRDefault="00BF3422">
      <w:pPr>
        <w:pStyle w:val="EndnoteText"/>
        <w:rPr>
          <w:rFonts w:ascii="Times New Roman" w:hAnsi="Times New Roman" w:cs="Times New Roman"/>
          <w:sz w:val="24"/>
          <w:szCs w:val="24"/>
        </w:rPr>
      </w:pPr>
    </w:p>
  </w:endnote>
  <w:endnote w:id="7">
    <w:p w14:paraId="26ECB3FE" w14:textId="6565D3E4" w:rsidR="00EC5E0D" w:rsidRPr="00EC5E0D" w:rsidRDefault="00EC5E0D" w:rsidP="00EC5E0D">
      <w:pPr>
        <w:rPr>
          <w:rFonts w:ascii="Times New Roman" w:eastAsia="Times New Roman" w:hAnsi="Times New Roman" w:cs="Times New Roman"/>
        </w:rPr>
      </w:pPr>
      <w:r>
        <w:rPr>
          <w:rStyle w:val="EndnoteReference"/>
        </w:rPr>
        <w:endnoteRef/>
      </w:r>
      <w:r>
        <w:t xml:space="preserve"> </w:t>
      </w:r>
      <w:r w:rsidRPr="00EC5E0D">
        <w:rPr>
          <w:rFonts w:ascii="-webkit-standard" w:eastAsia="Times New Roman" w:hAnsi="-webkit-standard" w:cs="Times New Roman"/>
          <w:color w:val="000000"/>
          <w:sz w:val="27"/>
          <w:szCs w:val="27"/>
        </w:rPr>
        <w:t>“Trail of Tears,” The Museum of the Cherokee Indian, September 16, 2015, https://cherokeemuseum.com/archives/era/trail-of-tears.</w:t>
      </w:r>
    </w:p>
    <w:p w14:paraId="26F960FD" w14:textId="5E763D29" w:rsidR="00EC5E0D" w:rsidRDefault="00EC5E0D">
      <w:pPr>
        <w:pStyle w:val="EndnoteText"/>
      </w:pPr>
    </w:p>
  </w:endnote>
  <w:endnote w:id="8">
    <w:p w14:paraId="248236A3" w14:textId="77777777" w:rsidR="00723EDE" w:rsidRPr="00723EDE" w:rsidRDefault="00723EDE" w:rsidP="00723EDE">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shd w:val="clear" w:color="auto" w:fill="FFFFFF"/>
        </w:rPr>
        <w:t>Larry O'Dell, “Miller Brothers 101 Ranch,” </w:t>
      </w:r>
      <w:r w:rsidRPr="00723EDE">
        <w:rPr>
          <w:rFonts w:ascii="Times New Roman" w:eastAsia="Times New Roman" w:hAnsi="Times New Roman" w:cs="Times New Roman"/>
          <w:i/>
          <w:iCs/>
          <w:color w:val="000000"/>
        </w:rPr>
        <w:t>The Encyclopedia of Oklahoma History and Culture</w:t>
      </w:r>
      <w:r w:rsidRPr="00723EDE">
        <w:rPr>
          <w:rFonts w:ascii="Times New Roman" w:eastAsia="Times New Roman" w:hAnsi="Times New Roman" w:cs="Times New Roman"/>
          <w:color w:val="000000"/>
          <w:shd w:val="clear" w:color="auto" w:fill="FFFFFF"/>
        </w:rPr>
        <w:t>, https://www.okhistory.org/publications/enc/entry.php?entry=MI029.</w:t>
      </w:r>
    </w:p>
    <w:p w14:paraId="3C3D8940" w14:textId="3276C955" w:rsidR="00723EDE" w:rsidRPr="00723EDE" w:rsidRDefault="00723EDE">
      <w:pPr>
        <w:pStyle w:val="EndnoteText"/>
        <w:rPr>
          <w:rFonts w:ascii="Times New Roman" w:hAnsi="Times New Roman" w:cs="Times New Roman"/>
          <w:sz w:val="24"/>
          <w:szCs w:val="24"/>
        </w:rPr>
      </w:pPr>
    </w:p>
  </w:endnote>
  <w:endnote w:id="9">
    <w:p w14:paraId="36F1C954" w14:textId="77777777" w:rsidR="00723EDE" w:rsidRPr="00723EDE" w:rsidRDefault="00723EDE" w:rsidP="00723EDE">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shd w:val="clear" w:color="auto" w:fill="FFFFFF"/>
        </w:rPr>
        <w:t>Larry O'Dell, “Miller Brothers 101 Ranch,” </w:t>
      </w:r>
      <w:r w:rsidRPr="00723EDE">
        <w:rPr>
          <w:rFonts w:ascii="Times New Roman" w:eastAsia="Times New Roman" w:hAnsi="Times New Roman" w:cs="Times New Roman"/>
          <w:i/>
          <w:iCs/>
          <w:color w:val="000000"/>
        </w:rPr>
        <w:t>The Encyclopedia of Oklahoma History and Culture</w:t>
      </w:r>
      <w:r w:rsidRPr="00723EDE">
        <w:rPr>
          <w:rFonts w:ascii="Times New Roman" w:eastAsia="Times New Roman" w:hAnsi="Times New Roman" w:cs="Times New Roman"/>
          <w:color w:val="000000"/>
          <w:shd w:val="clear" w:color="auto" w:fill="FFFFFF"/>
        </w:rPr>
        <w:t>, https://www.okhistory.org/publications/enc/entry.php?entry=MI029.</w:t>
      </w:r>
    </w:p>
    <w:p w14:paraId="3494A12F" w14:textId="74C55EE0" w:rsidR="00723EDE" w:rsidRPr="00723EDE" w:rsidRDefault="00723EDE">
      <w:pPr>
        <w:pStyle w:val="EndnoteText"/>
        <w:rPr>
          <w:rFonts w:ascii="Times New Roman" w:hAnsi="Times New Roman" w:cs="Times New Roman"/>
          <w:sz w:val="24"/>
          <w:szCs w:val="24"/>
        </w:rPr>
      </w:pPr>
    </w:p>
  </w:endnote>
  <w:endnote w:id="10">
    <w:p w14:paraId="7A9EF169" w14:textId="53276318" w:rsidR="4C71ED20" w:rsidRDefault="4C71ED20" w:rsidP="4C71ED20">
      <w:pPr>
        <w:pStyle w:val="EndnoteText"/>
        <w:rPr>
          <w:rFonts w:ascii="Calibri" w:eastAsia="Calibri" w:hAnsi="Calibri" w:cs="Calibri"/>
          <w:sz w:val="16"/>
          <w:szCs w:val="16"/>
        </w:rPr>
      </w:pPr>
      <w:r w:rsidRPr="4C71ED20">
        <w:rPr>
          <w:rStyle w:val="EndnoteReference"/>
        </w:rPr>
        <w:endnoteRef/>
      </w:r>
      <w:r w:rsidRPr="4C71ED20">
        <w:t>Donald Fixico, “American Indians,” Oklahoma Historical Society | OHS (Oklahoma Department of Libraries), accessed April 30, 2023, https://www.okhistory.org/publications/enc/entry?entryname=AMERICAN+INDIANS.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62AE" w14:textId="61086DEA"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170A35" w14:textId="77777777" w:rsidR="003B1CB6" w:rsidRDefault="003B1CB6" w:rsidP="003B1C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14:paraId="55BBA410" w14:textId="1D73D8E9"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BDA20" w14:textId="77777777" w:rsidR="003B1CB6" w:rsidRDefault="003B1CB6" w:rsidP="003B1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DBB2" w14:textId="77777777" w:rsidR="00794088" w:rsidRDefault="00794088" w:rsidP="003B1CB6">
      <w:r>
        <w:separator/>
      </w:r>
    </w:p>
  </w:footnote>
  <w:footnote w:type="continuationSeparator" w:id="0">
    <w:p w14:paraId="0380BA25" w14:textId="77777777" w:rsidR="00794088" w:rsidRDefault="00794088" w:rsidP="003B1CB6">
      <w:r>
        <w:continuationSeparator/>
      </w:r>
    </w:p>
  </w:footnote>
  <w:footnote w:type="continuationNotice" w:id="1">
    <w:p w14:paraId="370C462A" w14:textId="77777777" w:rsidR="00794088" w:rsidRDefault="007940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120EF083" w14:textId="77777777" w:rsidTr="4C71ED20">
      <w:trPr>
        <w:trHeight w:val="300"/>
      </w:trPr>
      <w:tc>
        <w:tcPr>
          <w:tcW w:w="3120" w:type="dxa"/>
        </w:tcPr>
        <w:p w14:paraId="23C150A4" w14:textId="6F89D156" w:rsidR="4C71ED20" w:rsidRDefault="4C71ED20" w:rsidP="4C71ED20">
          <w:pPr>
            <w:pStyle w:val="Header"/>
            <w:ind w:left="-115"/>
          </w:pPr>
        </w:p>
      </w:tc>
      <w:tc>
        <w:tcPr>
          <w:tcW w:w="3120" w:type="dxa"/>
        </w:tcPr>
        <w:p w14:paraId="02D9592B" w14:textId="23650F64" w:rsidR="4C71ED20" w:rsidRDefault="4C71ED20" w:rsidP="4C71ED20">
          <w:pPr>
            <w:pStyle w:val="Header"/>
            <w:jc w:val="center"/>
          </w:pPr>
        </w:p>
      </w:tc>
      <w:tc>
        <w:tcPr>
          <w:tcW w:w="3120" w:type="dxa"/>
        </w:tcPr>
        <w:p w14:paraId="2396B44E" w14:textId="14A204E6" w:rsidR="4C71ED20" w:rsidRDefault="4C71ED20" w:rsidP="4C71ED20">
          <w:pPr>
            <w:pStyle w:val="Header"/>
            <w:ind w:right="-115"/>
            <w:jc w:val="right"/>
          </w:pPr>
        </w:p>
      </w:tc>
    </w:tr>
  </w:tbl>
  <w:p w14:paraId="365B7CE9" w14:textId="64BD49F5" w:rsidR="4C71ED20" w:rsidRDefault="4C71ED20" w:rsidP="4C71ED20">
    <w:pPr>
      <w:pStyle w:val="Header"/>
    </w:pPr>
  </w:p>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8613816">
    <w:abstractNumId w:val="0"/>
  </w:num>
  <w:num w:numId="2" w16cid:durableId="16960759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ssen, Kylie (Ky)">
    <w15:presenceInfo w15:providerId="AD" w15:userId="S::klassenk@grinnell.edu::4a4ec8cc-6f2f-4089-959a-215a4276b31b"/>
  </w15:person>
  <w15:person w15:author="Htoo Sang, Paul Chan">
    <w15:presenceInfo w15:providerId="AD" w15:userId="S::htoosang@grinnell.edu::7385c84e-2742-47e1-915e-cc9d1d94b5d2"/>
  </w15:person>
  <w15:person w15:author="Baechtel, Mark">
    <w15:presenceInfo w15:providerId="AD" w15:userId="S::baechtel@grinnell.edu::8bed8bb9-eac9-4fb4-b9f7-f97018d270f9"/>
  </w15:person>
  <w15:person w15:author="McFate, Mark">
    <w15:presenceInfo w15:providerId="AD" w15:userId="S::mcfatem@grinnell.edu::f459eccc-d7a1-4c66-b8bd-9b5c71c86802"/>
  </w15:person>
  <w15:person w15:author="Gresham, William (Will)">
    <w15:presenceInfo w15:providerId="AD" w15:userId="S::greshamw@grinnell.edu::da94706e-ec47-4941-9de6-358fbce65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4"/>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4292"/>
    <w:rsid w:val="00097ABA"/>
    <w:rsid w:val="000A0A53"/>
    <w:rsid w:val="000A14F5"/>
    <w:rsid w:val="000A28A4"/>
    <w:rsid w:val="000A3B29"/>
    <w:rsid w:val="000B1367"/>
    <w:rsid w:val="000B3A7F"/>
    <w:rsid w:val="000B503E"/>
    <w:rsid w:val="000B6D8E"/>
    <w:rsid w:val="000C5CDA"/>
    <w:rsid w:val="000C5E9F"/>
    <w:rsid w:val="000C6B83"/>
    <w:rsid w:val="000C7DB2"/>
    <w:rsid w:val="000D0AE4"/>
    <w:rsid w:val="000D2945"/>
    <w:rsid w:val="000D366C"/>
    <w:rsid w:val="000D5B88"/>
    <w:rsid w:val="000F0CF7"/>
    <w:rsid w:val="000F25CD"/>
    <w:rsid w:val="000F694F"/>
    <w:rsid w:val="001033B9"/>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F01B8"/>
    <w:rsid w:val="001F62DF"/>
    <w:rsid w:val="002020B8"/>
    <w:rsid w:val="0020210F"/>
    <w:rsid w:val="00203326"/>
    <w:rsid w:val="0020411E"/>
    <w:rsid w:val="002051AB"/>
    <w:rsid w:val="002070D2"/>
    <w:rsid w:val="00207EED"/>
    <w:rsid w:val="00210F50"/>
    <w:rsid w:val="002165F0"/>
    <w:rsid w:val="00216BE7"/>
    <w:rsid w:val="00217088"/>
    <w:rsid w:val="00220D4E"/>
    <w:rsid w:val="0022118D"/>
    <w:rsid w:val="00221975"/>
    <w:rsid w:val="00223403"/>
    <w:rsid w:val="00225449"/>
    <w:rsid w:val="00225AB6"/>
    <w:rsid w:val="002268AE"/>
    <w:rsid w:val="0022699E"/>
    <w:rsid w:val="00231B69"/>
    <w:rsid w:val="00232773"/>
    <w:rsid w:val="0023343F"/>
    <w:rsid w:val="002347BB"/>
    <w:rsid w:val="00241401"/>
    <w:rsid w:val="00244F63"/>
    <w:rsid w:val="00245FCF"/>
    <w:rsid w:val="00252007"/>
    <w:rsid w:val="00254055"/>
    <w:rsid w:val="00254943"/>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E5B30"/>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A9F"/>
    <w:rsid w:val="005C5C49"/>
    <w:rsid w:val="005C6D12"/>
    <w:rsid w:val="005D0DD6"/>
    <w:rsid w:val="005D3C99"/>
    <w:rsid w:val="005D441B"/>
    <w:rsid w:val="005D4C84"/>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1E63"/>
    <w:rsid w:val="00604035"/>
    <w:rsid w:val="0061057B"/>
    <w:rsid w:val="006130E3"/>
    <w:rsid w:val="00615E7E"/>
    <w:rsid w:val="00616055"/>
    <w:rsid w:val="0062003B"/>
    <w:rsid w:val="00623DFF"/>
    <w:rsid w:val="0062400F"/>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54CF"/>
    <w:rsid w:val="006B034B"/>
    <w:rsid w:val="006B0CF8"/>
    <w:rsid w:val="006B1B44"/>
    <w:rsid w:val="006B2243"/>
    <w:rsid w:val="006B52A5"/>
    <w:rsid w:val="006B70A2"/>
    <w:rsid w:val="006B70AC"/>
    <w:rsid w:val="006B722D"/>
    <w:rsid w:val="006B77EE"/>
    <w:rsid w:val="006C2556"/>
    <w:rsid w:val="006D734F"/>
    <w:rsid w:val="006E02F2"/>
    <w:rsid w:val="006E3C44"/>
    <w:rsid w:val="006E7036"/>
    <w:rsid w:val="006E7324"/>
    <w:rsid w:val="006E8563"/>
    <w:rsid w:val="006F06EF"/>
    <w:rsid w:val="006F0BB3"/>
    <w:rsid w:val="006F1D5A"/>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2F94"/>
    <w:rsid w:val="0078407B"/>
    <w:rsid w:val="007856AC"/>
    <w:rsid w:val="00785A83"/>
    <w:rsid w:val="00787F26"/>
    <w:rsid w:val="0079274E"/>
    <w:rsid w:val="00793C6B"/>
    <w:rsid w:val="00793D50"/>
    <w:rsid w:val="00793E25"/>
    <w:rsid w:val="00794088"/>
    <w:rsid w:val="00797E26"/>
    <w:rsid w:val="007A0BC9"/>
    <w:rsid w:val="007A2BB1"/>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7AB1"/>
    <w:rsid w:val="008806A4"/>
    <w:rsid w:val="00882704"/>
    <w:rsid w:val="0088276A"/>
    <w:rsid w:val="00884F65"/>
    <w:rsid w:val="00885A6D"/>
    <w:rsid w:val="00887023"/>
    <w:rsid w:val="00891A94"/>
    <w:rsid w:val="00893C09"/>
    <w:rsid w:val="008970AC"/>
    <w:rsid w:val="00897C9C"/>
    <w:rsid w:val="00897EC2"/>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6368"/>
    <w:rsid w:val="008E653A"/>
    <w:rsid w:val="008F2988"/>
    <w:rsid w:val="008F40A4"/>
    <w:rsid w:val="008F708F"/>
    <w:rsid w:val="00907B4B"/>
    <w:rsid w:val="009108D8"/>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124F"/>
    <w:rsid w:val="00972DF2"/>
    <w:rsid w:val="00974149"/>
    <w:rsid w:val="00976812"/>
    <w:rsid w:val="00976CB3"/>
    <w:rsid w:val="00977BB5"/>
    <w:rsid w:val="0098102B"/>
    <w:rsid w:val="00983332"/>
    <w:rsid w:val="00984D3D"/>
    <w:rsid w:val="009850C8"/>
    <w:rsid w:val="009858CA"/>
    <w:rsid w:val="0099447A"/>
    <w:rsid w:val="009A071C"/>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F0093"/>
    <w:rsid w:val="009F0167"/>
    <w:rsid w:val="009F0173"/>
    <w:rsid w:val="009F0673"/>
    <w:rsid w:val="009F0CD1"/>
    <w:rsid w:val="00A0005D"/>
    <w:rsid w:val="00A02D52"/>
    <w:rsid w:val="00A041BD"/>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59E8"/>
    <w:rsid w:val="00A95CB8"/>
    <w:rsid w:val="00A973E2"/>
    <w:rsid w:val="00AA045D"/>
    <w:rsid w:val="00AA6AA6"/>
    <w:rsid w:val="00AA7833"/>
    <w:rsid w:val="00AA7D25"/>
    <w:rsid w:val="00AB0394"/>
    <w:rsid w:val="00AB123B"/>
    <w:rsid w:val="00AB6984"/>
    <w:rsid w:val="00AC31DF"/>
    <w:rsid w:val="00AD0769"/>
    <w:rsid w:val="00AD19CB"/>
    <w:rsid w:val="00AD2F20"/>
    <w:rsid w:val="00AD54AD"/>
    <w:rsid w:val="00AD7248"/>
    <w:rsid w:val="00AE0517"/>
    <w:rsid w:val="00AE1A01"/>
    <w:rsid w:val="00AE25D3"/>
    <w:rsid w:val="00AE27AD"/>
    <w:rsid w:val="00AE48B9"/>
    <w:rsid w:val="00AE6A39"/>
    <w:rsid w:val="00AF2159"/>
    <w:rsid w:val="00AF2719"/>
    <w:rsid w:val="00AF275E"/>
    <w:rsid w:val="00AF5AE1"/>
    <w:rsid w:val="00AF7D5E"/>
    <w:rsid w:val="00B0236D"/>
    <w:rsid w:val="00B054DC"/>
    <w:rsid w:val="00B05819"/>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6082"/>
    <w:rsid w:val="00B961DA"/>
    <w:rsid w:val="00B97605"/>
    <w:rsid w:val="00BA0982"/>
    <w:rsid w:val="00BA1E79"/>
    <w:rsid w:val="00BA357B"/>
    <w:rsid w:val="00BA394D"/>
    <w:rsid w:val="00BA48C6"/>
    <w:rsid w:val="00BA51D3"/>
    <w:rsid w:val="00BA59E3"/>
    <w:rsid w:val="00BA7DD5"/>
    <w:rsid w:val="00BB27C0"/>
    <w:rsid w:val="00BB6A36"/>
    <w:rsid w:val="00BB6CF2"/>
    <w:rsid w:val="00BB7D66"/>
    <w:rsid w:val="00BC24B1"/>
    <w:rsid w:val="00BC4329"/>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520"/>
    <w:rsid w:val="00CB47BF"/>
    <w:rsid w:val="00CB706C"/>
    <w:rsid w:val="00CC1251"/>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4E72"/>
    <w:rsid w:val="00CF79F8"/>
    <w:rsid w:val="00D00370"/>
    <w:rsid w:val="00D009EB"/>
    <w:rsid w:val="00D02516"/>
    <w:rsid w:val="00D02757"/>
    <w:rsid w:val="00D03458"/>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5FCE"/>
    <w:rsid w:val="00DE0131"/>
    <w:rsid w:val="00DE35F3"/>
    <w:rsid w:val="00DE494A"/>
    <w:rsid w:val="00DE4CB4"/>
    <w:rsid w:val="00DE564F"/>
    <w:rsid w:val="00DE79BC"/>
    <w:rsid w:val="00DF0E42"/>
    <w:rsid w:val="00DF1729"/>
    <w:rsid w:val="00DF2D2E"/>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D696"/>
  <w15:chartTrackingRefBased/>
  <w15:docId w15:val="{A0E10C86-9443-4E36-939A-0C4F3FE7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character" w:customStyle="1" w:styleId="apple-converted-space">
    <w:name w:val="apple-converted-space"/>
    <w:basedOn w:val="DefaultParagraphFont"/>
    <w:rsid w:val="00931CF7"/>
  </w:style>
  <w:style w:type="paragraph" w:styleId="NormalWeb">
    <w:name w:val="Normal (Web)"/>
    <w:basedOn w:val="Normal"/>
    <w:uiPriority w:val="99"/>
    <w:unhideWhenUsed/>
    <w:rsid w:val="005A3D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F34B5"/>
    <w:rPr>
      <w:i/>
      <w:iCs/>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styleId="Footer">
    <w:name w:val="footer"/>
    <w:basedOn w:val="Normal"/>
    <w:link w:val="FooterChar"/>
    <w:uiPriority w:val="99"/>
    <w:unhideWhenUsed/>
    <w:rsid w:val="003B1CB6"/>
    <w:pPr>
      <w:tabs>
        <w:tab w:val="center" w:pos="4680"/>
        <w:tab w:val="right" w:pos="9360"/>
      </w:tabs>
    </w:pPr>
  </w:style>
  <w:style w:type="character" w:customStyle="1" w:styleId="FooterChar">
    <w:name w:val="Footer Char"/>
    <w:basedOn w:val="DefaultParagraphFont"/>
    <w:link w:val="Footer"/>
    <w:uiPriority w:val="99"/>
    <w:rsid w:val="003B1CB6"/>
  </w:style>
  <w:style w:type="character" w:styleId="PageNumber">
    <w:name w:val="page number"/>
    <w:basedOn w:val="DefaultParagraphFont"/>
    <w:uiPriority w:val="99"/>
    <w:semiHidden/>
    <w:unhideWhenUsed/>
    <w:rsid w:val="003B1CB6"/>
  </w:style>
  <w:style w:type="paragraph" w:styleId="Header">
    <w:name w:val="header"/>
    <w:basedOn w:val="Normal"/>
    <w:link w:val="HeaderChar"/>
    <w:uiPriority w:val="99"/>
    <w:unhideWhenUsed/>
    <w:rsid w:val="00442453"/>
    <w:pPr>
      <w:tabs>
        <w:tab w:val="center" w:pos="4680"/>
        <w:tab w:val="right" w:pos="9360"/>
      </w:tabs>
    </w:pPr>
  </w:style>
  <w:style w:type="character" w:customStyle="1" w:styleId="HeaderChar">
    <w:name w:val="Header Char"/>
    <w:basedOn w:val="DefaultParagraphFont"/>
    <w:link w:val="Header"/>
    <w:uiPriority w:val="99"/>
    <w:rsid w:val="00442453"/>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character" w:customStyle="1" w:styleId="normaltextrun">
    <w:name w:val="normaltextrun"/>
    <w:basedOn w:val="DefaultParagraphFont"/>
    <w:rsid w:val="0093744F"/>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D4C84"/>
  </w:style>
  <w:style w:type="paragraph" w:styleId="Caption">
    <w:name w:val="caption"/>
    <w:basedOn w:val="Normal"/>
    <w:next w:val="Normal"/>
    <w:uiPriority w:val="35"/>
    <w:unhideWhenUsed/>
    <w:qFormat/>
    <w:rsid w:val="004E5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149903091">
      <w:bodyDiv w:val="1"/>
      <w:marLeft w:val="0"/>
      <w:marRight w:val="0"/>
      <w:marTop w:val="0"/>
      <w:marBottom w:val="0"/>
      <w:divBdr>
        <w:top w:val="none" w:sz="0" w:space="0" w:color="auto"/>
        <w:left w:val="none" w:sz="0" w:space="0" w:color="auto"/>
        <w:bottom w:val="none" w:sz="0" w:space="0" w:color="auto"/>
        <w:right w:val="none" w:sz="0" w:space="0" w:color="auto"/>
      </w:divBdr>
      <w:divsChild>
        <w:div w:id="261229137">
          <w:marLeft w:val="0"/>
          <w:marRight w:val="0"/>
          <w:marTop w:val="0"/>
          <w:marBottom w:val="0"/>
          <w:divBdr>
            <w:top w:val="none" w:sz="0" w:space="0" w:color="auto"/>
            <w:left w:val="none" w:sz="0" w:space="0" w:color="auto"/>
            <w:bottom w:val="none" w:sz="0" w:space="0" w:color="auto"/>
            <w:right w:val="none" w:sz="0" w:space="0" w:color="auto"/>
          </w:divBdr>
          <w:divsChild>
            <w:div w:id="14360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863279489">
      <w:bodyDiv w:val="1"/>
      <w:marLeft w:val="0"/>
      <w:marRight w:val="0"/>
      <w:marTop w:val="0"/>
      <w:marBottom w:val="0"/>
      <w:divBdr>
        <w:top w:val="none" w:sz="0" w:space="0" w:color="auto"/>
        <w:left w:val="none" w:sz="0" w:space="0" w:color="auto"/>
        <w:bottom w:val="none" w:sz="0" w:space="0" w:color="auto"/>
        <w:right w:val="none" w:sz="0" w:space="0" w:color="auto"/>
      </w:divBdr>
      <w:divsChild>
        <w:div w:id="1106390229">
          <w:marLeft w:val="0"/>
          <w:marRight w:val="0"/>
          <w:marTop w:val="0"/>
          <w:marBottom w:val="0"/>
          <w:divBdr>
            <w:top w:val="none" w:sz="0" w:space="0" w:color="auto"/>
            <w:left w:val="none" w:sz="0" w:space="0" w:color="auto"/>
            <w:bottom w:val="none" w:sz="0" w:space="0" w:color="auto"/>
            <w:right w:val="none" w:sz="0" w:space="0" w:color="auto"/>
          </w:divBdr>
          <w:divsChild>
            <w:div w:id="9017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 w:id="2143956305">
      <w:bodyDiv w:val="1"/>
      <w:marLeft w:val="0"/>
      <w:marRight w:val="0"/>
      <w:marTop w:val="0"/>
      <w:marBottom w:val="0"/>
      <w:divBdr>
        <w:top w:val="none" w:sz="0" w:space="0" w:color="auto"/>
        <w:left w:val="none" w:sz="0" w:space="0" w:color="auto"/>
        <w:bottom w:val="none" w:sz="0" w:space="0" w:color="auto"/>
        <w:right w:val="none" w:sz="0" w:space="0" w:color="auto"/>
      </w:divBdr>
      <w:divsChild>
        <w:div w:id="835652785">
          <w:marLeft w:val="0"/>
          <w:marRight w:val="0"/>
          <w:marTop w:val="0"/>
          <w:marBottom w:val="0"/>
          <w:divBdr>
            <w:top w:val="none" w:sz="0" w:space="0" w:color="auto"/>
            <w:left w:val="none" w:sz="0" w:space="0" w:color="auto"/>
            <w:bottom w:val="none" w:sz="0" w:space="0" w:color="auto"/>
            <w:right w:val="none" w:sz="0" w:space="0" w:color="auto"/>
          </w:divBdr>
          <w:divsChild>
            <w:div w:id="1828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Klassen, Kylie (Ky)</dc:creator>
  <cp:keywords/>
  <dc:description/>
  <cp:lastModifiedBy>McFate, Mark</cp:lastModifiedBy>
  <cp:revision>9</cp:revision>
  <cp:lastPrinted>2023-04-26T23:45:00Z</cp:lastPrinted>
  <dcterms:created xsi:type="dcterms:W3CDTF">2023-04-30T23:11:00Z</dcterms:created>
  <dcterms:modified xsi:type="dcterms:W3CDTF">2024-03-12T18:49:00Z</dcterms:modified>
</cp:coreProperties>
</file>