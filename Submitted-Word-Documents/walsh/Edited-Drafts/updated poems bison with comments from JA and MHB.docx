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2214D" w:rsidR="00EA1FAA" w:rsidP="00EA1FAA" w:rsidRDefault="00EA1FAA" w14:paraId="536AC5A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18"/>
          <w:szCs w:val="18"/>
        </w:rPr>
      </w:pPr>
      <w:r w:rsidRPr="0092214D">
        <w:rPr>
          <w:rStyle w:val="normaltextrun"/>
          <w:i/>
          <w:iCs/>
        </w:rPr>
        <w:t>“Let a man decide upon his favorite animal and make a study of it…let him learn to understand its sounds and motions. The animals want to communicate with man, but Wakan-Tanka does not intend they shall do so directly – man must do the greater part in securing an understanding.”</w:t>
      </w:r>
      <w:r w:rsidRPr="0092214D">
        <w:rPr>
          <w:rStyle w:val="eop"/>
          <w:i/>
          <w:iCs/>
        </w:rPr>
        <w:t> </w:t>
      </w:r>
    </w:p>
    <w:p w:rsidR="00EA1FAA" w:rsidP="589F4793" w:rsidRDefault="00EA1FAA" w14:paraId="422C8017" w14:textId="28C19394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589F4793" w:rsidR="00EA1FAA">
        <w:rPr>
          <w:rStyle w:val="normaltextrun"/>
        </w:rPr>
        <w:t> – Brave Buffalo of Standing Rock Reservation </w:t>
      </w:r>
      <w:r w:rsidRPr="589F4793" w:rsidR="00453814">
        <w:rPr>
          <w:rStyle w:val="eop"/>
        </w:rPr>
        <w:t>(Lakota)</w:t>
      </w:r>
      <w:commentRangeStart w:id="986088645"/>
      <w:r w:rsidRPr="589F4793" w:rsidR="00373520">
        <w:rPr>
          <w:rStyle w:val="eop"/>
          <w:vertAlign w:val="subscript"/>
        </w:rPr>
        <w:t>1</w:t>
      </w:r>
      <w:commentRangeEnd w:id="986088645"/>
      <w:r>
        <w:rPr>
          <w:rStyle w:val="CommentReference"/>
        </w:rPr>
        <w:commentReference w:id="986088645"/>
      </w:r>
    </w:p>
    <w:p w:rsidR="00EA1FAA" w:rsidP="00EA1FAA" w:rsidRDefault="00EA1FAA" w14:paraId="403ABA9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EA1FAA" w:rsidP="5EF1A8DA" w:rsidRDefault="00EA1FAA" w14:paraId="2814EA3B" w14:textId="03A1CEC6">
      <w:pPr>
        <w:pStyle w:val="paragraph"/>
        <w:spacing w:before="0" w:beforeAutospacing="off" w:after="0" w:afterAutospacing="off"/>
        <w:ind w:firstLine="0"/>
        <w:textAlignment w:val="baseline"/>
        <w:rPr>
          <w:rFonts w:ascii="Segoe UI" w:hAnsi="Segoe UI" w:cs="Segoe UI"/>
          <w:sz w:val="18"/>
          <w:szCs w:val="18"/>
        </w:rPr>
      </w:pPr>
      <w:r w:rsidRPr="589F4793" w:rsidR="00D64B90">
        <w:rPr>
          <w:rStyle w:val="normaltextrun"/>
        </w:rPr>
        <w:t xml:space="preserve">Recently, I learned about the Oglala </w:t>
      </w:r>
      <w:r w:rsidRPr="589F4793" w:rsidR="5B1FDCB1">
        <w:rPr>
          <w:rStyle w:val="normaltextrun"/>
        </w:rPr>
        <w:t xml:space="preserve">Lakota </w:t>
      </w:r>
      <w:r w:rsidRPr="589F4793" w:rsidR="00D64B90">
        <w:rPr>
          <w:rStyle w:val="normaltextrun"/>
        </w:rPr>
        <w:t xml:space="preserve">tribe’s history and relationship with bison, the largest land mammal in North America. </w:t>
      </w:r>
      <w:r w:rsidRPr="589F4793" w:rsidR="502C6DFF">
        <w:rPr>
          <w:rStyle w:val="normaltextrun"/>
        </w:rPr>
        <w:t>Between the mid-sixteenth and mid-nineteenth centuries</w:t>
      </w:r>
      <w:r w:rsidRPr="589F4793" w:rsidR="7A31C918">
        <w:rPr>
          <w:rStyle w:val="normaltextrun"/>
        </w:rPr>
        <w:t>, North America</w:t>
      </w:r>
      <w:r w:rsidRPr="589F4793" w:rsidR="7A392BF6">
        <w:rPr>
          <w:rStyle w:val="normaltextrun"/>
        </w:rPr>
        <w:t xml:space="preserve">’s environment shifted from </w:t>
      </w:r>
      <w:r w:rsidRPr="589F4793" w:rsidR="3DBFCAFF">
        <w:rPr>
          <w:rStyle w:val="normaltextrun"/>
        </w:rPr>
        <w:t>one</w:t>
      </w:r>
      <w:r w:rsidRPr="589F4793" w:rsidR="321F66E0">
        <w:rPr>
          <w:rStyle w:val="normaltextrun"/>
        </w:rPr>
        <w:t xml:space="preserve"> inhabited by </w:t>
      </w:r>
      <w:ins w:author="Andelson, Jonathan" w:date="2023-05-06T01:31:39.653Z" w:id="352016454">
        <w:r w:rsidRPr="589F4793" w:rsidR="20635F74">
          <w:rPr>
            <w:rStyle w:val="normaltextrun"/>
          </w:rPr>
          <w:t xml:space="preserve">an estimated </w:t>
        </w:r>
      </w:ins>
      <w:commentRangeStart w:id="1770740612"/>
      <w:commentRangeStart w:id="871158792"/>
      <w:r w:rsidRPr="589F4793" w:rsidR="321F66E0">
        <w:rPr>
          <w:rStyle w:val="normaltextrun"/>
        </w:rPr>
        <w:t>40 million bison and indigenous people</w:t>
      </w:r>
      <w:commentRangeEnd w:id="1770740612"/>
      <w:r>
        <w:rPr>
          <w:rStyle w:val="CommentReference"/>
        </w:rPr>
        <w:commentReference w:id="1770740612"/>
      </w:r>
      <w:commentRangeEnd w:id="871158792"/>
      <w:r>
        <w:rPr>
          <w:rStyle w:val="CommentReference"/>
        </w:rPr>
        <w:commentReference w:id="871158792"/>
      </w:r>
      <w:r w:rsidRPr="589F4793" w:rsidR="321F66E0">
        <w:rPr>
          <w:rStyle w:val="normaltextrun"/>
        </w:rPr>
        <w:t xml:space="preserve"> to one overtaken by European immigrants, with </w:t>
      </w:r>
      <w:commentRangeStart w:id="760930238"/>
      <w:r w:rsidRPr="589F4793" w:rsidR="321F66E0">
        <w:rPr>
          <w:rStyle w:val="normaltextrun"/>
        </w:rPr>
        <w:t xml:space="preserve">significantly </w:t>
      </w:r>
      <w:del w:author="Baechtel, Mark" w:date="2023-05-08T00:12:23.773Z" w:id="379070609">
        <w:r w:rsidRPr="589F4793" w:rsidDel="321F66E0">
          <w:rPr>
            <w:rStyle w:val="normaltextrun"/>
          </w:rPr>
          <w:delText xml:space="preserve">less </w:delText>
        </w:r>
      </w:del>
      <w:ins w:author="Baechtel, Mark" w:date="2023-05-08T00:12:26.497Z" w:id="25218149">
        <w:r w:rsidRPr="589F4793" w:rsidR="386A7A5F">
          <w:rPr>
            <w:rStyle w:val="normaltextrun"/>
          </w:rPr>
          <w:t>fewer</w:t>
        </w:r>
        <w:r w:rsidRPr="589F4793" w:rsidR="386A7A5F">
          <w:rPr>
            <w:rStyle w:val="normaltextrun"/>
          </w:rPr>
          <w:t xml:space="preserve"> </w:t>
        </w:r>
      </w:ins>
      <w:commentRangeEnd w:id="760930238"/>
      <w:r>
        <w:rPr>
          <w:rStyle w:val="CommentReference"/>
        </w:rPr>
        <w:commentReference w:id="760930238"/>
      </w:r>
      <w:r w:rsidRPr="589F4793" w:rsidR="321F66E0">
        <w:rPr>
          <w:rStyle w:val="normaltextrun"/>
        </w:rPr>
        <w:t xml:space="preserve">indigenous people and bison. </w:t>
      </w:r>
      <w:r w:rsidRPr="589F4793" w:rsidR="00D64B90">
        <w:rPr>
          <w:rStyle w:val="normaltextrun"/>
        </w:rPr>
        <w:t xml:space="preserve">For the Oglala </w:t>
      </w:r>
      <w:r w:rsidRPr="589F4793" w:rsidR="410CE94E">
        <w:rPr>
          <w:rStyle w:val="normaltextrun"/>
        </w:rPr>
        <w:t>Lakota</w:t>
      </w:r>
      <w:r w:rsidRPr="589F4793" w:rsidR="00D64B90">
        <w:rPr>
          <w:rStyle w:val="normaltextrun"/>
        </w:rPr>
        <w:t xml:space="preserve"> </w:t>
      </w:r>
      <w:ins w:author="Andelson, Jonathan" w:date="2023-05-06T01:41:19.928Z" w:id="165390025">
        <w:r w:rsidRPr="589F4793" w:rsidR="3450CB35">
          <w:rPr>
            <w:rStyle w:val="normaltextrun"/>
          </w:rPr>
          <w:t>,</w:t>
        </w:r>
      </w:ins>
      <w:del w:author="Andelson, Jonathan" w:date="2023-05-06T01:41:26.972Z" w:id="1883421648">
        <w:r w:rsidRPr="589F4793" w:rsidDel="00EA1FAA">
          <w:rPr>
            <w:rStyle w:val="normaltextrun"/>
          </w:rPr>
          <w:delText>people</w:delText>
        </w:r>
        <w:r w:rsidRPr="589F4793" w:rsidDel="00EA1FAA">
          <w:rPr>
            <w:rStyle w:val="normaltextrun"/>
          </w:rPr>
          <w:delText xml:space="preserve"> of the North American Plains,</w:delText>
        </w:r>
      </w:del>
      <w:r w:rsidRPr="589F4793" w:rsidR="00D64B90">
        <w:rPr>
          <w:rStyle w:val="normaltextrun"/>
        </w:rPr>
        <w:t xml:space="preserve"> bison are incredibly meaningful culturally and spiritually </w:t>
      </w:r>
      <w:commentRangeStart w:id="1995539599"/>
      <w:r w:rsidRPr="589F4793" w:rsidR="00D64B90">
        <w:rPr>
          <w:rStyle w:val="normaltextrun"/>
        </w:rPr>
        <w:t>(</w:t>
      </w:r>
      <w:r w:rsidRPr="589F4793" w:rsidR="124A3CAD">
        <w:rPr>
          <w:rStyle w:val="normaltextrun"/>
        </w:rPr>
        <w:t>Brown 71</w:t>
      </w:r>
      <w:r w:rsidRPr="589F4793" w:rsidR="00D64B90">
        <w:rPr>
          <w:rStyle w:val="normaltextrun"/>
        </w:rPr>
        <w:t>)</w:t>
      </w:r>
      <w:commentRangeEnd w:id="1995539599"/>
      <w:r>
        <w:rPr>
          <w:rStyle w:val="CommentReference"/>
        </w:rPr>
        <w:commentReference w:id="1995539599"/>
      </w:r>
      <w:r w:rsidRPr="589F4793" w:rsidR="00D64B90">
        <w:rPr>
          <w:rStyle w:val="normaltextrun"/>
        </w:rPr>
        <w:t xml:space="preserve">. </w:t>
      </w:r>
      <w:commentRangeStart w:id="1962503277"/>
      <w:commentRangeStart w:id="627993024"/>
      <w:r w:rsidRPr="589F4793" w:rsidR="00D64B90">
        <w:rPr>
          <w:rStyle w:val="normaltextrun"/>
        </w:rPr>
        <w:t>For the Oglala</w:t>
      </w:r>
      <w:commentRangeEnd w:id="1962503277"/>
      <w:r>
        <w:rPr>
          <w:rStyle w:val="CommentReference"/>
        </w:rPr>
        <w:commentReference w:id="1962503277"/>
      </w:r>
      <w:commentRangeEnd w:id="627993024"/>
      <w:r>
        <w:rPr>
          <w:rStyle w:val="CommentReference"/>
        </w:rPr>
        <w:commentReference w:id="627993024"/>
      </w:r>
      <w:r w:rsidRPr="589F4793" w:rsidR="00D64B90">
        <w:rPr>
          <w:rStyle w:val="normaltextrun"/>
        </w:rPr>
        <w:t xml:space="preserve">, </w:t>
      </w:r>
      <w:ins w:author="Andelson, Jonathan" w:date="2023-05-06T01:42:09.661Z" w:id="350016318">
        <w:r w:rsidRPr="589F4793" w:rsidR="61CB8564">
          <w:rPr>
            <w:rStyle w:val="normaltextrun"/>
          </w:rPr>
          <w:t>To</w:t>
        </w:r>
        <w:r w:rsidRPr="589F4793" w:rsidR="61CB8564">
          <w:rPr>
            <w:rStyle w:val="normaltextrun"/>
          </w:rPr>
          <w:t xml:space="preserve"> them, </w:t>
        </w:r>
      </w:ins>
      <w:r w:rsidRPr="589F4793" w:rsidR="00D64B90">
        <w:rPr>
          <w:rStyle w:val="normaltextrun"/>
        </w:rPr>
        <w:t xml:space="preserve">the </w:t>
      </w:r>
      <w:r w:rsidRPr="589F4793" w:rsidR="5B1FDCB1">
        <w:rPr>
          <w:rStyle w:val="normaltextrun"/>
        </w:rPr>
        <w:t>bison</w:t>
      </w:r>
      <w:r w:rsidRPr="589F4793" w:rsidR="00D64B90">
        <w:rPr>
          <w:rStyle w:val="normaltextrun"/>
        </w:rPr>
        <w:t xml:space="preserve"> are one with the earth and represent all growing and living beings (</w:t>
      </w:r>
      <w:r w:rsidRPr="589F4793" w:rsidR="124A3CAD">
        <w:rPr>
          <w:rStyle w:val="normaltextrun"/>
        </w:rPr>
        <w:t>Brown 14</w:t>
      </w:r>
      <w:r w:rsidRPr="589F4793" w:rsidR="00D64B90">
        <w:rPr>
          <w:rStyle w:val="normaltextrun"/>
        </w:rPr>
        <w:t xml:space="preserve">). </w:t>
      </w:r>
      <w:del w:author="Andelson, Jonathan" w:date="2023-05-06T01:42:49.769Z" w:id="160137568">
        <w:r w:rsidRPr="589F4793" w:rsidDel="00EA1FAA">
          <w:rPr>
            <w:rStyle w:val="normaltextrun"/>
          </w:rPr>
          <w:delText>It’s</w:delText>
        </w:r>
        <w:r w:rsidRPr="589F4793" w:rsidDel="00EA1FAA">
          <w:rPr>
            <w:rStyle w:val="normaltextrun"/>
          </w:rPr>
          <w:delText xml:space="preserve"> important to note that </w:delText>
        </w:r>
      </w:del>
      <w:commentRangeStart w:id="1608587477"/>
      <w:commentRangeStart w:id="1995154946"/>
      <w:r w:rsidRPr="589F4793" w:rsidR="5B1FDCB1">
        <w:rPr>
          <w:rStyle w:val="normaltextrun"/>
        </w:rPr>
        <w:t xml:space="preserve">I use the words bison and buffalo interchangeably here and am referring to the same animal, although technically the species </w:t>
      </w:r>
      <w:r w:rsidRPr="589F4793" w:rsidR="5B1FDCB1">
        <w:rPr>
          <w:rStyle w:val="normaltextrun"/>
          <w:i w:val="1"/>
          <w:iCs w:val="1"/>
        </w:rPr>
        <w:t xml:space="preserve">Bison </w:t>
      </w:r>
      <w:r w:rsidRPr="589F4793" w:rsidR="5B1FDCB1">
        <w:rPr>
          <w:rStyle w:val="normaltextrun"/>
          <w:i w:val="1"/>
          <w:iCs w:val="1"/>
        </w:rPr>
        <w:t>bison</w:t>
      </w:r>
      <w:r w:rsidRPr="589F4793" w:rsidR="5B1FDCB1">
        <w:rPr>
          <w:rStyle w:val="normaltextrun"/>
          <w:i w:val="1"/>
          <w:iCs w:val="1"/>
        </w:rPr>
        <w:t xml:space="preserve"> </w:t>
      </w:r>
      <w:r w:rsidRPr="589F4793" w:rsidR="5B1FDCB1">
        <w:rPr>
          <w:rStyle w:val="normaltextrun"/>
        </w:rPr>
        <w:t xml:space="preserve">is not related to buffalo at all. I use them interchangeably because </w:t>
      </w:r>
      <w:ins w:author="Andelson, Jonathan" w:date="2023-05-06T01:42:28.358Z" w:id="92279864">
        <w:r w:rsidRPr="589F4793" w:rsidR="1926E34F">
          <w:rPr>
            <w:rStyle w:val="normaltextrun"/>
          </w:rPr>
          <w:t xml:space="preserve">many </w:t>
        </w:r>
      </w:ins>
      <w:del w:author="Andelson, Jonathan" w:date="2023-05-06T01:42:29.471Z" w:id="63354675">
        <w:r w:rsidRPr="589F4793" w:rsidDel="00EA1FAA">
          <w:rPr>
            <w:rStyle w:val="normaltextrun"/>
          </w:rPr>
          <w:delText>much</w:delText>
        </w:r>
        <w:r w:rsidRPr="589F4793" w:rsidDel="00EA1FAA">
          <w:rPr>
            <w:rStyle w:val="normaltextrun"/>
          </w:rPr>
          <w:delText xml:space="preserve"> </w:delText>
        </w:r>
      </w:del>
      <w:r w:rsidRPr="589F4793" w:rsidR="5B1FDCB1">
        <w:rPr>
          <w:rStyle w:val="normaltextrun"/>
        </w:rPr>
        <w:t xml:space="preserve">of the sources I reference do so. </w:t>
      </w:r>
      <w:commentRangeEnd w:id="1608587477"/>
      <w:r>
        <w:rPr>
          <w:rStyle w:val="CommentReference"/>
        </w:rPr>
        <w:commentReference w:id="1608587477"/>
      </w:r>
      <w:commentRangeEnd w:id="1995154946"/>
      <w:r>
        <w:rPr>
          <w:rStyle w:val="CommentReference"/>
        </w:rPr>
        <w:commentReference w:id="1995154946"/>
      </w:r>
      <w:r w:rsidRPr="589F4793" w:rsidR="00D64B90">
        <w:rPr>
          <w:rStyle w:val="normaltextrun"/>
        </w:rPr>
        <w:t>In myth, the “White Buffalo Cow Woman” (</w:t>
      </w:r>
      <w:r w:rsidRPr="589F4793" w:rsidR="124A3CAD">
        <w:rPr>
          <w:rStyle w:val="normaltextrun"/>
        </w:rPr>
        <w:t>Brown 72</w:t>
      </w:r>
      <w:r w:rsidRPr="589F4793" w:rsidR="00D64B90">
        <w:rPr>
          <w:rStyle w:val="normaltextrun"/>
        </w:rPr>
        <w:t>) present</w:t>
      </w:r>
      <w:r w:rsidRPr="589F4793" w:rsidR="5B1FDCB1">
        <w:rPr>
          <w:rStyle w:val="normaltextrun"/>
        </w:rPr>
        <w:t>ed</w:t>
      </w:r>
      <w:r w:rsidRPr="589F4793" w:rsidR="00D64B90">
        <w:rPr>
          <w:rStyle w:val="normaltextrun"/>
        </w:rPr>
        <w:t xml:space="preserve"> the Oglala with a sacred pipe and seven sacred rites, </w:t>
      </w:r>
      <w:r w:rsidRPr="589F4793" w:rsidR="5B1FDCB1">
        <w:rPr>
          <w:rStyle w:val="normaltextrun"/>
        </w:rPr>
        <w:t xml:space="preserve">providing </w:t>
      </w:r>
      <w:r w:rsidRPr="589F4793" w:rsidR="00D64B90">
        <w:rPr>
          <w:rStyle w:val="normaltextrun"/>
        </w:rPr>
        <w:t>the Oglala with wisdom, survival, and power (</w:t>
      </w:r>
      <w:r w:rsidRPr="589F4793" w:rsidR="124A3CAD">
        <w:rPr>
          <w:rStyle w:val="normaltextrun"/>
        </w:rPr>
        <w:t xml:space="preserve">Lewis </w:t>
      </w:r>
      <w:r w:rsidRPr="589F4793" w:rsidR="00D64B90">
        <w:rPr>
          <w:rStyle w:val="normaltextrun"/>
        </w:rPr>
        <w:t xml:space="preserve">44). </w:t>
      </w:r>
      <w:commentRangeStart w:id="1637056585"/>
      <w:r w:rsidRPr="589F4793" w:rsidR="00D64B90">
        <w:rPr>
          <w:rStyle w:val="normaltextrun"/>
        </w:rPr>
        <w:t xml:space="preserve">While the buffalo </w:t>
      </w:r>
      <w:r w:rsidRPr="589F4793" w:rsidR="00D64B90">
        <w:rPr>
          <w:rStyle w:val="normaltextrun"/>
        </w:rPr>
        <w:t>represent</w:t>
      </w:r>
      <w:r w:rsidRPr="589F4793" w:rsidR="00D64B90">
        <w:rPr>
          <w:rStyle w:val="normaltextrun"/>
        </w:rPr>
        <w:t xml:space="preserve"> all beings, otherwise known as </w:t>
      </w:r>
      <w:r w:rsidRPr="589F4793" w:rsidR="00D64B90">
        <w:rPr>
          <w:rStyle w:val="normaltextrun"/>
          <w:i w:val="1"/>
          <w:iCs w:val="1"/>
        </w:rPr>
        <w:t xml:space="preserve">Wakan-Tanka, </w:t>
      </w:r>
      <w:r w:rsidRPr="589F4793" w:rsidR="00D64B90">
        <w:rPr>
          <w:rStyle w:val="normaltextrun"/>
        </w:rPr>
        <w:t xml:space="preserve">they are also equated specifically with women. </w:t>
      </w:r>
      <w:commentRangeEnd w:id="1637056585"/>
      <w:r>
        <w:rPr>
          <w:rStyle w:val="CommentReference"/>
        </w:rPr>
        <w:commentReference w:id="1637056585"/>
      </w:r>
      <w:r w:rsidRPr="589F4793" w:rsidR="00D64B90">
        <w:rPr>
          <w:rStyle w:val="normaltextrun"/>
        </w:rPr>
        <w:t xml:space="preserve">I was inspired by the bison’s </w:t>
      </w:r>
      <w:r w:rsidRPr="589F4793" w:rsidR="00D64B90">
        <w:rPr>
          <w:rStyle w:val="normaltextrun"/>
        </w:rPr>
        <w:t>central role</w:t>
      </w:r>
      <w:r w:rsidRPr="589F4793" w:rsidR="00D64B90">
        <w:rPr>
          <w:rStyle w:val="normaltextrun"/>
        </w:rPr>
        <w:t xml:space="preserve"> in Oglala </w:t>
      </w:r>
      <w:r w:rsidRPr="589F4793" w:rsidR="410CE94E">
        <w:rPr>
          <w:rStyle w:val="normaltextrun"/>
        </w:rPr>
        <w:t>Lakota</w:t>
      </w:r>
      <w:r w:rsidRPr="589F4793" w:rsidR="00D64B90">
        <w:rPr>
          <w:rStyle w:val="normaltextrun"/>
        </w:rPr>
        <w:t xml:space="preserve"> understandings of the natural world and social relationships</w:t>
      </w:r>
      <w:r w:rsidRPr="589F4793" w:rsidR="00D64B90">
        <w:rPr>
          <w:rStyle w:val="normaltextrun"/>
          <w:color w:val="000000" w:themeColor="text1" w:themeTint="FF" w:themeShade="FF"/>
        </w:rPr>
        <w:t>, and as a poet I wanted to express my thoughts and feelings about the bison in verse</w:t>
      </w:r>
      <w:r w:rsidRPr="589F4793" w:rsidR="00D64B90">
        <w:rPr>
          <w:rStyle w:val="normaltextrun"/>
        </w:rPr>
        <w:t xml:space="preserve">. In the </w:t>
      </w:r>
      <w:r w:rsidRPr="589F4793" w:rsidR="00D64B90">
        <w:rPr>
          <w:rStyle w:val="normaltextrun"/>
        </w:rPr>
        <w:t>poetry</w:t>
      </w:r>
      <w:r w:rsidRPr="589F4793" w:rsidR="00D64B90">
        <w:rPr>
          <w:rStyle w:val="normaltextrun"/>
        </w:rPr>
        <w:t xml:space="preserve"> that follows, I combine my own </w:t>
      </w:r>
      <w:del w:author="Baechtel, Mark" w:date="2023-05-08T00:24:39.029Z" w:id="178253360">
        <w:r w:rsidRPr="589F4793" w:rsidDel="00D64B90">
          <w:rPr>
            <w:rStyle w:val="normaltextrun"/>
          </w:rPr>
          <w:delText xml:space="preserve">experience with </w:delText>
        </w:r>
      </w:del>
      <w:r w:rsidRPr="589F4793" w:rsidR="5B1FDCB1">
        <w:rPr>
          <w:rStyle w:val="normaltextrun"/>
        </w:rPr>
        <w:t>encounter</w:t>
      </w:r>
      <w:del w:author="Baechtel, Mark" w:date="2023-05-08T00:24:43.823Z" w:id="671486753">
        <w:r w:rsidRPr="589F4793" w:rsidDel="5B1FDCB1">
          <w:rPr>
            <w:rStyle w:val="normaltextrun"/>
          </w:rPr>
          <w:delText>ing</w:delText>
        </w:r>
        <w:r w:rsidRPr="589F4793" w:rsidDel="00D64B90">
          <w:rPr>
            <w:rStyle w:val="normaltextrun"/>
          </w:rPr>
          <w:delText xml:space="preserve"> </w:delText>
        </w:r>
      </w:del>
      <w:ins w:author="Baechtel, Mark" w:date="2023-05-08T00:24:50.413Z" w:id="1638007144">
        <w:r w:rsidRPr="589F4793" w:rsidR="6F89A314">
          <w:rPr>
            <w:rStyle w:val="normaltextrun"/>
          </w:rPr>
          <w:t xml:space="preserve"> with</w:t>
        </w:r>
        <w:r w:rsidRPr="589F4793" w:rsidR="6F89A314">
          <w:rPr>
            <w:rStyle w:val="normaltextrun"/>
          </w:rPr>
          <w:t xml:space="preserve"> </w:t>
        </w:r>
      </w:ins>
      <w:r w:rsidRPr="589F4793" w:rsidR="00D64B90">
        <w:rPr>
          <w:rStyle w:val="normaltextrun"/>
        </w:rPr>
        <w:t>bison in central Iowa with what</w:t>
      </w:r>
      <w:r w:rsidRPr="589F4793" w:rsidR="00D64B90">
        <w:rPr>
          <w:rStyle w:val="normaltextrun"/>
        </w:rPr>
        <w:t xml:space="preserve"> </w:t>
      </w:r>
      <w:r w:rsidRPr="589F4793" w:rsidR="00D64B90">
        <w:rPr>
          <w:rStyle w:val="normaltextrun"/>
        </w:rPr>
        <w:t>I’v</w:t>
      </w:r>
      <w:r w:rsidRPr="589F4793" w:rsidR="00D64B90">
        <w:rPr>
          <w:rStyle w:val="normaltextrun"/>
        </w:rPr>
        <w:t>e</w:t>
      </w:r>
      <w:r w:rsidRPr="589F4793" w:rsidR="00D64B90">
        <w:rPr>
          <w:rStyle w:val="normaltextrun"/>
        </w:rPr>
        <w:t xml:space="preserve"> learned about the Oglala </w:t>
      </w:r>
      <w:r w:rsidRPr="589F4793" w:rsidR="410CE94E">
        <w:rPr>
          <w:rStyle w:val="normaltextrun"/>
        </w:rPr>
        <w:t>Lakota</w:t>
      </w:r>
      <w:r w:rsidRPr="589F4793" w:rsidR="00D64B90">
        <w:rPr>
          <w:rStyle w:val="normaltextrun"/>
        </w:rPr>
        <w:t>. I have learned about</w:t>
      </w:r>
      <w:r w:rsidRPr="589F4793" w:rsidR="00D64B90">
        <w:rPr>
          <w:rStyle w:val="normaltextrun"/>
        </w:rPr>
        <w:t xml:space="preserve"> </w:t>
      </w:r>
      <w:r w:rsidRPr="589F4793" w:rsidR="00D64B90">
        <w:rPr>
          <w:rStyle w:val="normaltextrun"/>
        </w:rPr>
        <w:t>the Oglal</w:t>
      </w:r>
      <w:r w:rsidRPr="589F4793" w:rsidR="00D64B90">
        <w:rPr>
          <w:rStyle w:val="normaltextrun"/>
        </w:rPr>
        <w:t>a</w:t>
      </w:r>
      <w:r w:rsidRPr="589F4793" w:rsidR="00D64B90">
        <w:rPr>
          <w:rStyle w:val="normaltextrun"/>
        </w:rPr>
        <w:t xml:space="preserve"> </w:t>
      </w:r>
      <w:r w:rsidRPr="589F4793" w:rsidR="410CE94E">
        <w:rPr>
          <w:rStyle w:val="normaltextrun"/>
        </w:rPr>
        <w:t>Lakota’s</w:t>
      </w:r>
      <w:r w:rsidRPr="589F4793" w:rsidR="00D64B90">
        <w:rPr>
          <w:rStyle w:val="normaltextrun"/>
        </w:rPr>
        <w:t xml:space="preserve"> relationship with bison from a mix of primary and secondary research included below. I have only begun to learn about the bison and the Oglala </w:t>
      </w:r>
      <w:r w:rsidRPr="589F4793" w:rsidR="410CE94E">
        <w:rPr>
          <w:rStyle w:val="normaltextrun"/>
        </w:rPr>
        <w:t>Lakota</w:t>
      </w:r>
      <w:r w:rsidRPr="589F4793" w:rsidR="00D64B90">
        <w:rPr>
          <w:rStyle w:val="normaltextrun"/>
        </w:rPr>
        <w:t xml:space="preserve"> and recognize how much I do not know.</w:t>
      </w:r>
      <w:r w:rsidRPr="589F4793" w:rsidR="124A3CAD">
        <w:rPr>
          <w:rStyle w:val="normaltextrun"/>
        </w:rPr>
        <w:t xml:space="preserve"> </w:t>
      </w:r>
      <w:r w:rsidRPr="589F4793" w:rsidR="00D64B90">
        <w:rPr>
          <w:rStyle w:val="normaltextrun"/>
        </w:rPr>
        <w:t xml:space="preserve">My learning and application of it is shaped by </w:t>
      </w:r>
      <w:commentRangeStart w:id="1296309327"/>
      <w:r w:rsidRPr="589F4793" w:rsidR="00D64B90">
        <w:rPr>
          <w:rStyle w:val="normaltextrun"/>
        </w:rPr>
        <w:t>my experiences,</w:t>
      </w:r>
      <w:commentRangeEnd w:id="1296309327"/>
      <w:r>
        <w:rPr>
          <w:rStyle w:val="CommentReference"/>
        </w:rPr>
        <w:commentReference w:id="1296309327"/>
      </w:r>
      <w:r w:rsidRPr="589F4793" w:rsidR="00D64B90">
        <w:rPr>
          <w:rStyle w:val="normaltextrun"/>
        </w:rPr>
        <w:t xml:space="preserve"> which are not indigenous. </w:t>
      </w:r>
      <w:r w:rsidRPr="589F4793" w:rsidR="00D64B90">
        <w:rPr>
          <w:rStyle w:val="eop"/>
        </w:rPr>
        <w:t> </w:t>
      </w:r>
    </w:p>
    <w:p w:rsidR="00EA1FAA" w:rsidP="00EA1FAA" w:rsidRDefault="00EA1FAA" w14:paraId="456A95D3" w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92214D" w:rsidP="00EA1FAA" w:rsidRDefault="0092214D" w14:paraId="6300A40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Pr="0092214D" w:rsidR="00EA1FAA" w:rsidP="00EA1FAA" w:rsidRDefault="00EA1FAA" w14:paraId="2502A8E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2214D">
        <w:rPr>
          <w:rStyle w:val="normaltextrun"/>
          <w:b/>
          <w:bCs/>
        </w:rPr>
        <w:t>watching the bison</w:t>
      </w:r>
      <w:r w:rsidRPr="0092214D">
        <w:rPr>
          <w:rStyle w:val="eop"/>
          <w:b/>
          <w:bCs/>
        </w:rPr>
        <w:t> </w:t>
      </w:r>
    </w:p>
    <w:p w:rsidR="00EA1FAA" w:rsidP="00EA1FAA" w:rsidRDefault="00EA1FAA" w14:paraId="72176DC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5EF1A8DA" w:rsidR="00EA1FAA">
        <w:rPr>
          <w:rStyle w:val="eop"/>
        </w:rPr>
        <w:t> </w:t>
      </w:r>
    </w:p>
    <w:p w:rsidR="5EF1A8DA" w:rsidP="5EF1A8DA" w:rsidRDefault="5EF1A8DA" w14:paraId="7057E70D" w14:textId="01F8D45F">
      <w:pPr>
        <w:pStyle w:val="paragraph"/>
        <w:spacing w:before="0" w:beforeAutospacing="off" w:after="0" w:afterAutospacing="off"/>
        <w:rPr>
          <w:rStyle w:val="eop"/>
        </w:rPr>
      </w:pPr>
    </w:p>
    <w:p w:rsidR="00EA1FAA" w:rsidP="589F4793" w:rsidRDefault="00EA1FAA" w14:paraId="07DC4C49" w14:textId="77777777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589F4793" w:rsidR="00EA1FAA">
        <w:rPr>
          <w:rStyle w:val="normaltextrun"/>
          <w:i w:val="1"/>
          <w:iCs w:val="1"/>
        </w:rPr>
        <w:t xml:space="preserve">do not come    too </w:t>
      </w:r>
      <w:commentRangeStart w:id="1796632186"/>
      <w:r w:rsidRPr="589F4793" w:rsidR="00EA1FAA">
        <w:rPr>
          <w:rStyle w:val="normaltextrun"/>
          <w:i w:val="1"/>
          <w:iCs w:val="1"/>
        </w:rPr>
        <w:t>close</w:t>
      </w:r>
      <w:commentRangeEnd w:id="1796632186"/>
      <w:r>
        <w:rPr>
          <w:rStyle w:val="CommentReference"/>
        </w:rPr>
        <w:commentReference w:id="1796632186"/>
      </w:r>
      <w:r w:rsidRPr="589F4793" w:rsidR="00EA1FAA">
        <w:rPr>
          <w:rStyle w:val="normaltextrun"/>
          <w:i w:val="1"/>
          <w:iCs w:val="1"/>
        </w:rPr>
        <w:t xml:space="preserve"> me</w:t>
      </w:r>
      <w:r w:rsidRPr="589F4793" w:rsidR="00EA1FAA">
        <w:rPr>
          <w:rStyle w:val="normaltextrun"/>
        </w:rPr>
        <w:t xml:space="preserve">, he says, with </w:t>
      </w:r>
      <w:commentRangeStart w:id="1852102294"/>
      <w:r w:rsidRPr="589F4793" w:rsidR="00EA1FAA">
        <w:rPr>
          <w:rStyle w:val="normaltextrun"/>
        </w:rPr>
        <w:t xml:space="preserve">strong brown eyes that   </w:t>
      </w:r>
      <w:r w:rsidRPr="589F4793" w:rsidR="00EA1FAA">
        <w:rPr>
          <w:rStyle w:val="normaltextrun"/>
        </w:rPr>
        <w:t>contain</w:t>
      </w:r>
      <w:r w:rsidRPr="589F4793" w:rsidR="00EA1FAA">
        <w:rPr>
          <w:rStyle w:val="normaltextrun"/>
        </w:rPr>
        <w:t>   the world</w:t>
      </w:r>
      <w:commentRangeEnd w:id="1852102294"/>
      <w:r>
        <w:rPr>
          <w:rStyle w:val="CommentReference"/>
        </w:rPr>
        <w:commentReference w:id="1852102294"/>
      </w:r>
      <w:r w:rsidRPr="589F4793" w:rsidR="00EA1FAA">
        <w:rPr>
          <w:rStyle w:val="normaltextrun"/>
        </w:rPr>
        <w:t>. </w:t>
      </w:r>
      <w:r w:rsidRPr="589F4793" w:rsidR="00EA1FAA">
        <w:rPr>
          <w:rStyle w:val="eop"/>
        </w:rPr>
        <w:t> </w:t>
      </w:r>
    </w:p>
    <w:p w:rsidR="00EA1FAA" w:rsidP="00EA1FAA" w:rsidRDefault="00EA1FAA" w14:paraId="296734E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EA1FAA" w:rsidP="00EA1FAA" w:rsidRDefault="00EA1FAA" w14:paraId="77657E7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She stands </w:t>
      </w:r>
      <w:proofErr w:type="gramStart"/>
      <w:r>
        <w:rPr>
          <w:rStyle w:val="normaltextrun"/>
        </w:rPr>
        <w:t>atop</w:t>
      </w:r>
      <w:proofErr w:type="gramEnd"/>
      <w:r>
        <w:rPr>
          <w:rStyle w:val="normaltextrun"/>
        </w:rPr>
        <w:t> </w:t>
      </w:r>
      <w:r>
        <w:rPr>
          <w:rStyle w:val="eop"/>
        </w:rPr>
        <w:t> </w:t>
      </w:r>
    </w:p>
    <w:p w:rsidR="00EA1FAA" w:rsidP="00EA1FAA" w:rsidRDefault="00EA1FAA" w14:paraId="0BB0D74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packed black dirt, </w:t>
      </w:r>
      <w:r>
        <w:rPr>
          <w:rStyle w:val="eop"/>
        </w:rPr>
        <w:t> </w:t>
      </w:r>
    </w:p>
    <w:p w:rsidR="00EA1FAA" w:rsidP="00EA1FAA" w:rsidRDefault="00EA1FAA" w14:paraId="1A3F55A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Facing me </w:t>
      </w:r>
      <w:r>
        <w:rPr>
          <w:rStyle w:val="eop"/>
        </w:rPr>
        <w:t> </w:t>
      </w:r>
    </w:p>
    <w:p w:rsidR="00EA1FAA" w:rsidP="00EA1FAA" w:rsidRDefault="00EA1FAA" w14:paraId="0AC5842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as I forget </w:t>
      </w:r>
      <w:proofErr w:type="spellStart"/>
      <w:r>
        <w:rPr>
          <w:rStyle w:val="normaltextrun"/>
        </w:rPr>
        <w:t>my self</w:t>
      </w:r>
      <w:proofErr w:type="spellEnd"/>
      <w:r>
        <w:rPr>
          <w:rStyle w:val="normaltextrun"/>
        </w:rPr>
        <w:t xml:space="preserve">, forget my name, feel my breath, feel hers </w:t>
      </w:r>
      <w:proofErr w:type="gramStart"/>
      <w:r>
        <w:rPr>
          <w:rStyle w:val="normaltextrun"/>
        </w:rPr>
        <w:t>too</w:t>
      </w:r>
      <w:proofErr w:type="gramEnd"/>
      <w:r>
        <w:rPr>
          <w:rStyle w:val="normaltextrun"/>
        </w:rPr>
        <w:t> </w:t>
      </w:r>
      <w:r>
        <w:rPr>
          <w:rStyle w:val="eop"/>
        </w:rPr>
        <w:t> </w:t>
      </w:r>
    </w:p>
    <w:p w:rsidR="00EA1FAA" w:rsidP="00EA1FAA" w:rsidRDefault="00EA1FAA" w14:paraId="566B33D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EA1FAA" w:rsidP="589F4793" w:rsidRDefault="00EA1FAA" w14:paraId="69AFB17D" w14:textId="77777777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589F4793" w:rsidR="00EA1FAA">
        <w:rPr>
          <w:rStyle w:val="normaltextrun"/>
        </w:rPr>
        <w:t xml:space="preserve">Shadows </w:t>
      </w:r>
      <w:commentRangeStart w:id="212081920"/>
      <w:r w:rsidRPr="589F4793" w:rsidR="00EA1FAA">
        <w:rPr>
          <w:rStyle w:val="normaltextrun"/>
        </w:rPr>
        <w:t>appear from</w:t>
      </w:r>
      <w:commentRangeEnd w:id="212081920"/>
      <w:r>
        <w:rPr>
          <w:rStyle w:val="CommentReference"/>
        </w:rPr>
        <w:commentReference w:id="212081920"/>
      </w:r>
      <w:r w:rsidRPr="589F4793" w:rsidR="00EA1FAA">
        <w:rPr>
          <w:rStyle w:val="normaltextrun"/>
        </w:rPr>
        <w:t xml:space="preserve"> the afternoon sun. reflecting their sacred bodies,</w:t>
      </w:r>
      <w:r w:rsidRPr="589F4793" w:rsidR="00EA1FAA">
        <w:rPr>
          <w:rStyle w:val="eop"/>
        </w:rPr>
        <w:t> </w:t>
      </w:r>
    </w:p>
    <w:p w:rsidR="00EA1FAA" w:rsidP="00EA1FAA" w:rsidRDefault="00EA1FAA" w14:paraId="1438FD14" w14:textId="729EDF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moral behavior power survival entangled within their woolly</w:t>
      </w:r>
      <w:r w:rsidR="005E6B31">
        <w:rPr>
          <w:rStyle w:val="normaltextrun"/>
        </w:rPr>
        <w:t xml:space="preserve"> dense</w:t>
      </w:r>
      <w:r>
        <w:rPr>
          <w:rStyle w:val="normaltextrun"/>
        </w:rPr>
        <w:t xml:space="preserve"> </w:t>
      </w:r>
      <w:proofErr w:type="gramStart"/>
      <w:r>
        <w:rPr>
          <w:rStyle w:val="normaltextrun"/>
        </w:rPr>
        <w:t>fur</w:t>
      </w:r>
      <w:proofErr w:type="gramEnd"/>
      <w:r>
        <w:rPr>
          <w:rStyle w:val="eop"/>
        </w:rPr>
        <w:t> </w:t>
      </w:r>
    </w:p>
    <w:p w:rsidR="00EA1FAA" w:rsidP="00EA1FAA" w:rsidRDefault="00EA1FAA" w14:paraId="6951949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Pr="005E6B31" w:rsidR="00EA1FAA" w:rsidP="589F4793" w:rsidRDefault="00EA1FAA" w14:paraId="79BF85FA" w14:textId="1AD3DCC7">
      <w:pPr>
        <w:pStyle w:val="paragraph"/>
        <w:spacing w:before="0" w:beforeAutospacing="off" w:after="0" w:afterAutospacing="off"/>
        <w:textAlignment w:val="baseline"/>
      </w:pPr>
      <w:r w:rsidRPr="589F4793" w:rsidR="00EA1FAA">
        <w:rPr>
          <w:rStyle w:val="normaltextrun"/>
        </w:rPr>
        <w:t xml:space="preserve">the </w:t>
      </w:r>
      <w:r w:rsidRPr="589F4793" w:rsidR="00EA1FAA">
        <w:rPr>
          <w:rStyle w:val="normaltextrun"/>
          <w:i w:val="1"/>
          <w:iCs w:val="1"/>
        </w:rPr>
        <w:t>tatanka</w:t>
      </w:r>
      <w:r w:rsidRPr="589F4793" w:rsidR="00EA1FAA">
        <w:rPr>
          <w:rStyle w:val="normaltextrun"/>
        </w:rPr>
        <w:t>,‘</w:t>
      </w:r>
      <w:r w:rsidRPr="589F4793" w:rsidR="00EA1FAA">
        <w:rPr>
          <w:rStyle w:val="normaltextrun"/>
        </w:rPr>
        <w:t>buffalo</w:t>
      </w:r>
      <w:commentRangeStart w:id="1516759046"/>
      <w:r w:rsidRPr="589F4793" w:rsidR="00EA1FAA">
        <w:rPr>
          <w:rStyle w:val="normaltextrun"/>
        </w:rPr>
        <w:t>’,</w:t>
      </w:r>
      <w:commentRangeEnd w:id="1516759046"/>
      <w:r>
        <w:rPr>
          <w:rStyle w:val="CommentReference"/>
        </w:rPr>
        <w:commentReference w:id="1516759046"/>
      </w:r>
      <w:r w:rsidRPr="589F4793" w:rsidR="00EA1FAA">
        <w:rPr>
          <w:rStyle w:val="normaltextrun"/>
        </w:rPr>
        <w:t xml:space="preserve"> </w:t>
      </w:r>
      <w:commentRangeStart w:id="517953201"/>
      <w:r w:rsidRPr="589F4793" w:rsidR="00EA1FAA">
        <w:rPr>
          <w:rStyle w:val="normaltextrun"/>
        </w:rPr>
        <w:t>are four-legged people</w:t>
      </w:r>
      <w:commentRangeStart w:id="1351452478"/>
      <w:commentRangeEnd w:id="517953201"/>
      <w:r>
        <w:rPr>
          <w:rStyle w:val="CommentReference"/>
        </w:rPr>
        <w:commentReference w:id="517953201"/>
      </w:r>
      <w:r w:rsidRPr="589F4793" w:rsidR="00373520">
        <w:rPr>
          <w:rStyle w:val="normaltextrun"/>
          <w:vertAlign w:val="subscript"/>
        </w:rPr>
        <w:t>2</w:t>
      </w:r>
      <w:commentRangeEnd w:id="1351452478"/>
      <w:r>
        <w:rPr>
          <w:rStyle w:val="CommentReference"/>
        </w:rPr>
        <w:commentReference w:id="1351452478"/>
      </w:r>
      <w:r w:rsidRPr="589F4793" w:rsidR="00EA1FAA">
        <w:rPr>
          <w:rStyle w:val="normaltextrun"/>
        </w:rPr>
        <w:t>, </w:t>
      </w:r>
      <w:r w:rsidRPr="589F4793" w:rsidR="00EA1FAA">
        <w:rPr>
          <w:rStyle w:val="eop"/>
        </w:rPr>
        <w:t> </w:t>
      </w:r>
    </w:p>
    <w:p w:rsidR="00EA1FAA" w:rsidP="00EA1FAA" w:rsidRDefault="00EA1FAA" w14:paraId="4383CF7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EA1FAA" w:rsidP="00EA1FAA" w:rsidRDefault="00EA1FAA" w14:paraId="32B9F33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who hold a mystery of    sacred life,</w:t>
      </w:r>
      <w:r>
        <w:rPr>
          <w:rStyle w:val="eop"/>
        </w:rPr>
        <w:t> </w:t>
      </w:r>
    </w:p>
    <w:p w:rsidR="00EA1FAA" w:rsidP="00EA1FAA" w:rsidRDefault="00EA1FAA" w14:paraId="22B3BA8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which travels</w:t>
      </w:r>
      <w:r>
        <w:rPr>
          <w:rStyle w:val="eop"/>
        </w:rPr>
        <w:t> </w:t>
      </w:r>
    </w:p>
    <w:p w:rsidR="00EA1FAA" w:rsidP="00EA1FAA" w:rsidRDefault="00EA1FAA" w14:paraId="6406AB9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  in dust </w:t>
      </w:r>
      <w:r>
        <w:rPr>
          <w:rStyle w:val="eop"/>
        </w:rPr>
        <w:t> </w:t>
      </w:r>
    </w:p>
    <w:p w:rsidR="00EA1FAA" w:rsidP="00EA1FAA" w:rsidRDefault="00EA1FAA" w14:paraId="6EF0EF8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formed playfully wallowing, rubbing their </w:t>
      </w:r>
      <w:proofErr w:type="gramStart"/>
      <w:r>
        <w:rPr>
          <w:rStyle w:val="normaltextrun"/>
        </w:rPr>
        <w:t>backs</w:t>
      </w:r>
      <w:proofErr w:type="gramEnd"/>
      <w:r>
        <w:rPr>
          <w:rStyle w:val="eop"/>
        </w:rPr>
        <w:t> </w:t>
      </w:r>
    </w:p>
    <w:p w:rsidR="00EA1FAA" w:rsidP="00EA1FAA" w:rsidRDefault="00EA1FAA" w14:paraId="2C22190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lastRenderedPageBreak/>
        <w:t>  with packs</w:t>
      </w:r>
      <w:r>
        <w:rPr>
          <w:rStyle w:val="eop"/>
        </w:rPr>
        <w:t> </w:t>
      </w:r>
    </w:p>
    <w:p w:rsidR="00EA1FAA" w:rsidP="00EA1FAA" w:rsidRDefault="00EA1FAA" w14:paraId="4F403C14" w14:textId="52BFE2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of Earth’s colorful skin. </w:t>
      </w:r>
      <w:r>
        <w:rPr>
          <w:rStyle w:val="eop"/>
        </w:rPr>
        <w:t> </w:t>
      </w:r>
    </w:p>
    <w:p w:rsidR="00EA1FAA" w:rsidP="5EF1A8DA" w:rsidRDefault="00EA1FAA" w14:paraId="7BF3200F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</w:p>
    <w:p w:rsidR="5EF1A8DA" w:rsidP="5EF1A8DA" w:rsidRDefault="5EF1A8DA" w14:paraId="2A5FA71D" w14:textId="39603285">
      <w:pPr>
        <w:pStyle w:val="paragraph"/>
        <w:spacing w:before="0" w:beforeAutospacing="off" w:after="0" w:afterAutospacing="off"/>
        <w:rPr>
          <w:ins w:author="Baechtel, Mark" w:date="2023-05-08T00:39:20.051Z" w:id="1206763095"/>
          <w:rFonts w:ascii="Segoe UI" w:hAnsi="Segoe UI" w:cs="Segoe UI"/>
          <w:sz w:val="18"/>
          <w:szCs w:val="18"/>
        </w:rPr>
      </w:pPr>
    </w:p>
    <w:p w:rsidR="589F4793" w:rsidP="589F4793" w:rsidRDefault="589F4793" w14:paraId="6F0F0986" w14:textId="4F585DCB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</w:rPr>
      </w:pPr>
    </w:p>
    <w:p w:rsidR="00EA1FAA" w:rsidP="00EA1FAA" w:rsidRDefault="00EA1FAA" w14:paraId="63995AE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Pr="0092214D" w:rsidR="00EA1FAA" w:rsidP="5EF1A8DA" w:rsidRDefault="005339D3" w14:paraId="10ADBC91" w14:textId="3671212D" w14:noSpellErr="1">
      <w:pPr>
        <w:pStyle w:val="paragraph"/>
        <w:spacing w:before="0" w:beforeAutospacing="off" w:after="0" w:afterAutospacing="off"/>
        <w:textAlignment w:val="baseline"/>
        <w:rPr>
          <w:b w:val="1"/>
          <w:bCs w:val="1"/>
        </w:rPr>
      </w:pPr>
      <w:r w:rsidRPr="5EF1A8DA" w:rsidR="005339D3">
        <w:rPr>
          <w:b w:val="1"/>
          <w:bCs w:val="1"/>
        </w:rPr>
        <w:t>t</w:t>
      </w:r>
      <w:r w:rsidRPr="5EF1A8DA" w:rsidR="00EA1FAA">
        <w:rPr>
          <w:b w:val="1"/>
          <w:bCs w:val="1"/>
        </w:rPr>
        <w:t xml:space="preserve">he prairie is a </w:t>
      </w:r>
      <w:r w:rsidRPr="5EF1A8DA" w:rsidR="00EA1FAA">
        <w:rPr>
          <w:b w:val="1"/>
          <w:bCs w:val="1"/>
        </w:rPr>
        <w:t>privilege</w:t>
      </w:r>
      <w:r w:rsidRPr="5EF1A8DA" w:rsidR="00EA1FAA">
        <w:rPr>
          <w:b w:val="1"/>
          <w:bCs w:val="1"/>
        </w:rPr>
        <w:t xml:space="preserve"> </w:t>
      </w:r>
    </w:p>
    <w:p w:rsidRPr="00EA1FAA" w:rsidR="00EA1FAA" w:rsidP="589F4793" w:rsidRDefault="00EA1FAA" w14:paraId="208820D2" w14:textId="69B21C5F">
      <w:pPr>
        <w:pStyle w:val="paragraph"/>
        <w:spacing w:before="0" w:beforeAutospacing="off" w:after="0" w:afterAutospacing="off"/>
        <w:textAlignment w:val="baseline"/>
        <w:rPr>
          <w:b w:val="1"/>
          <w:bCs w:val="1"/>
        </w:rPr>
      </w:pPr>
    </w:p>
    <w:p w:rsidR="00EA1FAA" w:rsidP="00EA1FAA" w:rsidRDefault="00EA1FAA" w14:paraId="738BEAB3" w14:textId="6508ABC3">
      <w:pPr>
        <w:pStyle w:val="paragraph"/>
        <w:spacing w:before="0" w:beforeAutospacing="0" w:after="0" w:afterAutospacing="0"/>
        <w:textAlignment w:val="baseline"/>
      </w:pPr>
      <w:r>
        <w:t xml:space="preserve">A friend’s water bottle sticker reads, </w:t>
      </w:r>
      <w:r>
        <w:rPr>
          <w:i/>
          <w:iCs/>
        </w:rPr>
        <w:t>t</w:t>
      </w:r>
      <w:r w:rsidRPr="00EA1FAA">
        <w:rPr>
          <w:i/>
          <w:iCs/>
        </w:rPr>
        <w:t>he prairie is a privilege</w:t>
      </w:r>
      <w:r>
        <w:rPr>
          <w:i/>
          <w:iCs/>
        </w:rPr>
        <w:t xml:space="preserve">, </w:t>
      </w:r>
      <w:r>
        <w:t xml:space="preserve">and I ask what that means to him. </w:t>
      </w:r>
    </w:p>
    <w:p w:rsidR="00EA1FAA" w:rsidP="00EA1FAA" w:rsidRDefault="00EA1FAA" w14:paraId="07FD6851" w14:textId="77777777">
      <w:pPr>
        <w:pStyle w:val="paragraph"/>
        <w:spacing w:before="0" w:beforeAutospacing="0" w:after="0" w:afterAutospacing="0"/>
        <w:textAlignment w:val="baseline"/>
      </w:pPr>
    </w:p>
    <w:p w:rsidR="00EA1FAA" w:rsidP="00EA1FAA" w:rsidRDefault="00EA1FAA" w14:paraId="16F15302" w14:textId="07CDCFAA">
      <w:pPr>
        <w:pStyle w:val="paragraph"/>
        <w:spacing w:before="0" w:beforeAutospacing="0" w:after="0" w:afterAutospacing="0"/>
        <w:textAlignment w:val="baseline"/>
      </w:pPr>
      <w:r>
        <w:t xml:space="preserve">The prairie is a privilege, he says, with its mixed grasses, </w:t>
      </w:r>
      <w:r w:rsidR="00AB5DF7">
        <w:t xml:space="preserve">one of </w:t>
      </w:r>
      <w:r>
        <w:t xml:space="preserve">the most endangered </w:t>
      </w:r>
      <w:r w:rsidR="00223F22">
        <w:t>ecosystems</w:t>
      </w:r>
      <w:r>
        <w:t xml:space="preserve"> </w:t>
      </w:r>
      <w:r w:rsidR="00223F22">
        <w:t xml:space="preserve">       </w:t>
      </w:r>
      <w:r>
        <w:t xml:space="preserve">in the world. </w:t>
      </w:r>
    </w:p>
    <w:p w:rsidR="00EA1FAA" w:rsidP="00EA1FAA" w:rsidRDefault="00EA1FAA" w14:paraId="3274BB00" w14:textId="77777777">
      <w:pPr>
        <w:pStyle w:val="paragraph"/>
        <w:spacing w:before="0" w:beforeAutospacing="0" w:after="0" w:afterAutospacing="0"/>
        <w:textAlignment w:val="baseline"/>
      </w:pPr>
    </w:p>
    <w:p w:rsidR="004248B4" w:rsidP="589F4793" w:rsidRDefault="00EA1FAA" w14:paraId="373D5ECC" w14:textId="77777777">
      <w:pPr>
        <w:pStyle w:val="paragraph"/>
        <w:spacing w:before="0" w:beforeAutospacing="off" w:after="0" w:afterAutospacing="off"/>
        <w:textAlignment w:val="baseline"/>
      </w:pPr>
      <w:r w:rsidR="00EA1FAA">
        <w:rPr/>
        <w:t xml:space="preserve">The prairie is a privilege, home </w:t>
      </w:r>
      <w:r w:rsidR="00223F22">
        <w:rPr/>
        <w:t>to</w:t>
      </w:r>
      <w:r w:rsidR="00EA1FAA">
        <w:rPr/>
        <w:t xml:space="preserve"> </w:t>
      </w:r>
      <w:r w:rsidR="00223F22">
        <w:rPr/>
        <w:t>sixty million bison</w:t>
      </w:r>
      <w:r w:rsidR="00EA1FAA">
        <w:rPr/>
        <w:t xml:space="preserve"> for ten thousand years,</w:t>
      </w:r>
      <w:r w:rsidR="004248B4">
        <w:rPr/>
        <w:t xml:space="preserve"> until mass killing </w:t>
      </w:r>
      <w:commentRangeStart w:id="57595930"/>
      <w:r w:rsidR="004248B4">
        <w:rPr/>
        <w:t xml:space="preserve">occurred </w:t>
      </w:r>
      <w:commentRangeEnd w:id="57595930"/>
      <w:r>
        <w:rPr>
          <w:rStyle w:val="CommentReference"/>
        </w:rPr>
        <w:commentReference w:id="57595930"/>
      </w:r>
      <w:r w:rsidR="004248B4">
        <w:rPr/>
        <w:t xml:space="preserve">first by white hunters, who sold hides and meat, </w:t>
      </w:r>
    </w:p>
    <w:p w:rsidR="004248B4" w:rsidP="589F4793" w:rsidRDefault="004248B4" w14:paraId="606A3320" w14:textId="69E5FD90">
      <w:pPr>
        <w:pStyle w:val="paragraph"/>
        <w:spacing w:before="0" w:beforeAutospacing="off" w:after="0" w:afterAutospacing="off"/>
        <w:textAlignment w:val="baseline"/>
      </w:pPr>
      <w:r w:rsidR="004248B4">
        <w:rPr/>
        <w:t xml:space="preserve">then by travelers, shooting from trains for </w:t>
      </w:r>
      <w:commentRangeStart w:id="370460459"/>
      <w:r w:rsidR="004248B4">
        <w:rPr/>
        <w:t>greed</w:t>
      </w:r>
      <w:commentRangeEnd w:id="370460459"/>
      <w:r>
        <w:rPr>
          <w:rStyle w:val="CommentReference"/>
        </w:rPr>
        <w:commentReference w:id="370460459"/>
      </w:r>
      <w:r w:rsidR="004248B4">
        <w:rPr/>
        <w:t xml:space="preserve">. </w:t>
      </w:r>
    </w:p>
    <w:p w:rsidR="004248B4" w:rsidP="00EA1FAA" w:rsidRDefault="004248B4" w14:paraId="37340139" w14:textId="77777777">
      <w:pPr>
        <w:pStyle w:val="paragraph"/>
        <w:spacing w:before="0" w:beforeAutospacing="0" w:after="0" w:afterAutospacing="0"/>
        <w:textAlignment w:val="baseline"/>
      </w:pPr>
    </w:p>
    <w:p w:rsidR="004248B4" w:rsidP="00EA1FAA" w:rsidRDefault="004248B4" w14:paraId="5D956BCA" w14:textId="77777777">
      <w:pPr>
        <w:pStyle w:val="paragraph"/>
        <w:spacing w:before="0" w:beforeAutospacing="0" w:after="0" w:afterAutospacing="0"/>
        <w:textAlignment w:val="baseline"/>
      </w:pPr>
      <w:r>
        <w:t xml:space="preserve">In eighteen eighty-three the </w:t>
      </w:r>
    </w:p>
    <w:p w:rsidR="004248B4" w:rsidP="03E37E86" w:rsidRDefault="004248B4" w14:paraId="3E9C79DF" w14:textId="4C7957C2">
      <w:pPr>
        <w:pStyle w:val="paragraph"/>
        <w:spacing w:before="0" w:beforeAutospacing="off" w:after="0" w:afterAutospacing="off"/>
        <w:textAlignment w:val="baseline"/>
      </w:pPr>
      <w:r w:rsidR="1D07910F">
        <w:rPr/>
        <w:t>United States Army</w:t>
      </w:r>
      <w:commentRangeStart w:id="592483539"/>
      <w:commentRangeStart w:id="1928078590"/>
      <w:commentRangeStart w:id="767988215"/>
      <w:r w:rsidR="1D07910F">
        <w:rPr/>
        <w:t xml:space="preserve"> Forced Starving Native People Deprived of their Food and Way of Life </w:t>
      </w:r>
      <w:commentRangeEnd w:id="592483539"/>
      <w:r>
        <w:rPr>
          <w:rStyle w:val="CommentReference"/>
        </w:rPr>
        <w:commentReference w:id="592483539"/>
      </w:r>
      <w:commentRangeEnd w:id="1928078590"/>
      <w:r>
        <w:rPr>
          <w:rStyle w:val="CommentReference"/>
        </w:rPr>
        <w:commentReference w:id="1928078590"/>
      </w:r>
      <w:commentRangeEnd w:id="767988215"/>
      <w:r>
        <w:rPr>
          <w:rStyle w:val="CommentReference"/>
        </w:rPr>
        <w:commentReference w:id="767988215"/>
      </w:r>
    </w:p>
    <w:p w:rsidR="005339D3" w:rsidP="00EA1FAA" w:rsidRDefault="004248B4" w14:paraId="0D5E4638" w14:textId="74B877BB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  <w:r>
        <w:t xml:space="preserve">to live on reservations, </w:t>
      </w:r>
      <w:r w:rsidR="005339D3">
        <w:rPr>
          <w:i/>
          <w:iCs/>
        </w:rPr>
        <w:t xml:space="preserve">bringing Native Americans under U.S. government (white men) control </w:t>
      </w:r>
    </w:p>
    <w:p w:rsidRPr="00D35B4D" w:rsidR="005339D3" w:rsidP="00EA1FAA" w:rsidRDefault="005339D3" w14:paraId="7A7FB78D" w14:textId="67659E3A">
      <w:pPr>
        <w:pStyle w:val="paragraph"/>
        <w:spacing w:before="0" w:beforeAutospacing="0" w:after="0" w:afterAutospacing="0"/>
        <w:textAlignment w:val="baseline"/>
      </w:pPr>
      <w:r w:rsidRPr="00D35B4D">
        <w:t xml:space="preserve">       “</w:t>
      </w:r>
      <w:proofErr w:type="gramStart"/>
      <w:r w:rsidRPr="00D35B4D">
        <w:t>minimizing</w:t>
      </w:r>
      <w:proofErr w:type="gramEnd"/>
    </w:p>
    <w:p w:rsidRPr="00D35B4D" w:rsidR="005339D3" w:rsidP="00EA1FAA" w:rsidRDefault="005339D3" w14:paraId="3F8EF6A9" w14:textId="3DEAE100">
      <w:pPr>
        <w:pStyle w:val="paragraph"/>
        <w:spacing w:before="0" w:beforeAutospacing="0" w:after="0" w:afterAutospacing="0"/>
        <w:textAlignment w:val="baseline"/>
      </w:pPr>
      <w:r w:rsidRPr="00D35B4D">
        <w:t>conflict”</w:t>
      </w:r>
    </w:p>
    <w:p w:rsidRPr="005339D3" w:rsidR="005339D3" w:rsidP="00EA1FAA" w:rsidRDefault="005339D3" w14:paraId="0DA2492E" w14:textId="31177269">
      <w:pPr>
        <w:pStyle w:val="paragraph"/>
        <w:spacing w:before="0" w:beforeAutospacing="0" w:after="0" w:afterAutospacing="0"/>
        <w:textAlignment w:val="baseline"/>
      </w:pPr>
      <w:r w:rsidRPr="005339D3">
        <w:t xml:space="preserve">between Native Americans and foreign </w:t>
      </w:r>
      <w:r w:rsidR="007F1BCD">
        <w:t>s</w:t>
      </w:r>
      <w:r w:rsidRPr="005339D3">
        <w:t xml:space="preserve">ettlers </w:t>
      </w:r>
    </w:p>
    <w:p w:rsidRPr="00D35B4D" w:rsidR="005339D3" w:rsidP="00EA1FAA" w:rsidRDefault="005339D3" w14:paraId="2B79E577" w14:textId="65ECF71A">
      <w:pPr>
        <w:pStyle w:val="paragraph"/>
        <w:spacing w:before="0" w:beforeAutospacing="0" w:after="0" w:afterAutospacing="0"/>
        <w:textAlignment w:val="baseline"/>
      </w:pPr>
      <w:r w:rsidRPr="00D35B4D">
        <w:t xml:space="preserve">  “</w:t>
      </w:r>
      <w:proofErr w:type="gramStart"/>
      <w:r w:rsidRPr="00D35B4D" w:rsidR="00D35B4D">
        <w:t>encouraging</w:t>
      </w:r>
      <w:proofErr w:type="gramEnd"/>
      <w:r w:rsidRPr="00D35B4D">
        <w:t xml:space="preserve">” </w:t>
      </w:r>
    </w:p>
    <w:p w:rsidR="00AD4266" w:rsidP="00EA1FAA" w:rsidRDefault="005339D3" w14:paraId="5D1CEAB3" w14:textId="77777777">
      <w:pPr>
        <w:pStyle w:val="paragraph"/>
        <w:spacing w:before="0" w:beforeAutospacing="0" w:after="0" w:afterAutospacing="0"/>
        <w:textAlignment w:val="baseline"/>
      </w:pPr>
      <w:r>
        <w:t xml:space="preserve"> Native Americans to </w:t>
      </w:r>
    </w:p>
    <w:p w:rsidRPr="00D35B4D" w:rsidR="00AD4266" w:rsidP="00EA1FAA" w:rsidRDefault="00AD4266" w14:paraId="0B3B2204" w14:textId="77777777">
      <w:pPr>
        <w:pStyle w:val="paragraph"/>
        <w:spacing w:before="0" w:beforeAutospacing="0" w:after="0" w:afterAutospacing="0"/>
        <w:textAlignment w:val="baseline"/>
      </w:pPr>
      <w:r>
        <w:t xml:space="preserve">            </w:t>
      </w:r>
      <w:r w:rsidRPr="00D35B4D">
        <w:t xml:space="preserve">  </w:t>
      </w:r>
      <w:r w:rsidRPr="00D35B4D" w:rsidR="005339D3">
        <w:t>“</w:t>
      </w:r>
      <w:proofErr w:type="gramStart"/>
      <w:r w:rsidRPr="00D35B4D" w:rsidR="005339D3">
        <w:t>take</w:t>
      </w:r>
      <w:proofErr w:type="gramEnd"/>
      <w:r w:rsidRPr="00D35B4D" w:rsidR="005339D3">
        <w:t xml:space="preserve"> on the</w:t>
      </w:r>
    </w:p>
    <w:p w:rsidRPr="00D35B4D" w:rsidR="00AD4266" w:rsidP="00EA1FAA" w:rsidRDefault="005339D3" w14:paraId="4059042F" w14:textId="77777777">
      <w:pPr>
        <w:pStyle w:val="paragraph"/>
        <w:spacing w:before="0" w:beforeAutospacing="0" w:after="0" w:afterAutospacing="0"/>
        <w:textAlignment w:val="baseline"/>
      </w:pPr>
      <w:r w:rsidRPr="00D35B4D">
        <w:t xml:space="preserve"> ways of </w:t>
      </w:r>
    </w:p>
    <w:p w:rsidR="005339D3" w:rsidP="589F4793" w:rsidRDefault="00AD4266" w14:paraId="2CD6371B" w14:textId="0AAC201B">
      <w:pPr>
        <w:pStyle w:val="paragraph"/>
        <w:spacing w:before="0" w:beforeAutospacing="off" w:after="0" w:afterAutospacing="off"/>
        <w:textAlignment w:val="baseline"/>
        <w:rPr>
          <w:vertAlign w:val="subscript"/>
        </w:rPr>
      </w:pPr>
      <w:r w:rsidR="00AD4266">
        <w:rPr/>
        <w:t xml:space="preserve">                  </w:t>
      </w:r>
      <w:r w:rsidR="005339D3">
        <w:rPr/>
        <w:t>white men”</w:t>
      </w:r>
      <w:commentRangeStart w:id="1723162812"/>
      <w:r w:rsidRPr="589F4793" w:rsidR="00373520">
        <w:rPr>
          <w:vertAlign w:val="subscript"/>
        </w:rPr>
        <w:t>3</w:t>
      </w:r>
      <w:commentRangeEnd w:id="1723162812"/>
      <w:r>
        <w:rPr>
          <w:rStyle w:val="CommentReference"/>
        </w:rPr>
        <w:commentReference w:id="1723162812"/>
      </w:r>
    </w:p>
    <w:p w:rsidRPr="00925E7F" w:rsidR="007F1BCD" w:rsidP="00EA1FAA" w:rsidRDefault="007F1BCD" w14:paraId="7B17841F" w14:textId="77777777">
      <w:pPr>
        <w:pStyle w:val="paragraph"/>
        <w:spacing w:before="0" w:beforeAutospacing="0" w:after="0" w:afterAutospacing="0"/>
        <w:textAlignment w:val="baseline"/>
        <w:rPr>
          <w:u w:val="single"/>
          <w:vertAlign w:val="subscript"/>
        </w:rPr>
      </w:pPr>
    </w:p>
    <w:p w:rsidR="007F1BCD" w:rsidP="00EA1FAA" w:rsidRDefault="007F1BCD" w14:paraId="11174A69" w14:textId="4289D28E">
      <w:pPr>
        <w:pStyle w:val="paragraph"/>
        <w:spacing w:before="0" w:beforeAutospacing="0" w:after="0" w:afterAutospacing="0"/>
        <w:textAlignment w:val="baseline"/>
      </w:pPr>
      <w:r>
        <w:t>The prairie is a privilege,</w:t>
      </w:r>
    </w:p>
    <w:p w:rsidR="005339D3" w:rsidP="589F4793" w:rsidRDefault="007F1BCD" w14:paraId="3196662F" w14:textId="6CC69B79">
      <w:pPr>
        <w:pStyle w:val="paragraph"/>
        <w:spacing w:before="0" w:beforeAutospacing="off" w:after="0" w:afterAutospacing="off"/>
        <w:textAlignment w:val="baseline"/>
      </w:pPr>
      <w:r w:rsidR="007F1BCD">
        <w:rPr/>
        <w:t xml:space="preserve">     </w:t>
      </w:r>
      <w:commentRangeStart w:id="553557928"/>
      <w:r w:rsidR="007F1BCD">
        <w:rPr/>
        <w:t xml:space="preserve">  holding within its rich roots bleached white bones of sacred beings,</w:t>
      </w:r>
      <w:commentRangeEnd w:id="553557928"/>
      <w:r>
        <w:rPr>
          <w:rStyle w:val="CommentReference"/>
        </w:rPr>
        <w:commentReference w:id="553557928"/>
      </w:r>
      <w:r w:rsidR="007F1BCD">
        <w:rPr/>
        <w:t xml:space="preserve"> </w:t>
      </w:r>
    </w:p>
    <w:p w:rsidRPr="007F1BCD" w:rsidR="007F1BCD" w:rsidP="00EA1FAA" w:rsidRDefault="007F1BCD" w14:paraId="3F0FA332" w14:textId="4715C685">
      <w:pPr>
        <w:pStyle w:val="paragraph"/>
        <w:spacing w:before="0" w:beforeAutospacing="0" w:after="0" w:afterAutospacing="0"/>
        <w:textAlignment w:val="baseline"/>
      </w:pPr>
      <w:r>
        <w:t xml:space="preserve">             once one of the most abundant large animals of all time, only to</w:t>
      </w:r>
    </w:p>
    <w:p w:rsidR="00B727F6" w:rsidP="589F4793" w:rsidRDefault="007F1BCD" w14:paraId="56241AA1" w14:textId="77777777">
      <w:pPr>
        <w:pStyle w:val="paragraph"/>
        <w:spacing w:before="0" w:beforeAutospacing="off" w:after="0" w:afterAutospacing="off"/>
        <w:textAlignment w:val="baseline"/>
      </w:pPr>
      <w:r w:rsidR="007F1BCD">
        <w:rPr/>
        <w:t xml:space="preserve">become </w:t>
      </w:r>
      <w:commentRangeStart w:id="1012478269"/>
      <w:r w:rsidR="007F1BCD">
        <w:rPr/>
        <w:t>maimed masses at bottoms of cliffs</w:t>
      </w:r>
      <w:commentRangeEnd w:id="1012478269"/>
      <w:r>
        <w:rPr>
          <w:rStyle w:val="CommentReference"/>
        </w:rPr>
        <w:commentReference w:id="1012478269"/>
      </w:r>
      <w:r w:rsidR="00B727F6">
        <w:rPr/>
        <w:t xml:space="preserve">. </w:t>
      </w:r>
    </w:p>
    <w:p w:rsidR="00B727F6" w:rsidP="00EA1FAA" w:rsidRDefault="00B727F6" w14:paraId="2376AC77" w14:textId="77777777">
      <w:pPr>
        <w:pStyle w:val="paragraph"/>
        <w:spacing w:before="0" w:beforeAutospacing="0" w:after="0" w:afterAutospacing="0"/>
        <w:textAlignment w:val="baseline"/>
      </w:pPr>
    </w:p>
    <w:p w:rsidR="005339D3" w:rsidP="589F4793" w:rsidRDefault="00B727F6" w14:paraId="3CEF443D" w14:textId="14F2A85E">
      <w:pPr>
        <w:pStyle w:val="paragraph"/>
        <w:spacing w:before="0" w:beforeAutospacing="off" w:after="0" w:afterAutospacing="off"/>
        <w:textAlignment w:val="baseline"/>
      </w:pPr>
      <w:r w:rsidR="00B727F6">
        <w:rPr/>
        <w:t xml:space="preserve">Herds stampeded by American </w:t>
      </w:r>
      <w:commentRangeStart w:id="1952985758"/>
      <w:r w:rsidR="00B727F6">
        <w:rPr/>
        <w:t xml:space="preserve">Military Men </w:t>
      </w:r>
      <w:commentRangeEnd w:id="1952985758"/>
      <w:r>
        <w:rPr>
          <w:rStyle w:val="CommentReference"/>
        </w:rPr>
        <w:commentReference w:id="1952985758"/>
      </w:r>
    </w:p>
    <w:p w:rsidR="00B727F6" w:rsidP="00EA1FAA" w:rsidRDefault="00B727F6" w14:paraId="5026A3D5" w14:textId="5517B4F7">
      <w:pPr>
        <w:pStyle w:val="paragraph"/>
        <w:spacing w:before="0" w:beforeAutospacing="0" w:after="0" w:afterAutospacing="0"/>
        <w:textAlignment w:val="baseline"/>
      </w:pPr>
      <w:r>
        <w:t xml:space="preserve">    for Land and for Freedom. for Repression and Death</w:t>
      </w:r>
    </w:p>
    <w:p w:rsidR="00B616A6" w:rsidP="00B616A6" w:rsidRDefault="00B727F6" w14:paraId="16F10717" w14:textId="7F1AC1C6">
      <w:pPr>
        <w:pStyle w:val="paragraph"/>
        <w:spacing w:before="0" w:beforeAutospacing="0" w:after="0" w:afterAutospacing="0"/>
        <w:ind w:left="720" w:firstLine="720"/>
        <w:textAlignment w:val="baseline"/>
      </w:pPr>
      <w:r>
        <w:t xml:space="preserve">of fellow human beings. </w:t>
      </w:r>
    </w:p>
    <w:p w:rsidR="00B616A6" w:rsidP="00B616A6" w:rsidRDefault="00B616A6" w14:paraId="38996A78" w14:textId="77777777">
      <w:pPr>
        <w:pStyle w:val="paragraph"/>
        <w:spacing w:before="0" w:beforeAutospacing="0" w:after="0" w:afterAutospacing="0"/>
        <w:ind w:left="720" w:firstLine="720"/>
        <w:textAlignment w:val="baseline"/>
      </w:pPr>
    </w:p>
    <w:p w:rsidR="00B616A6" w:rsidP="00B616A6" w:rsidRDefault="00B616A6" w14:paraId="02E37936" w14:textId="3528D7CC">
      <w:pPr>
        <w:pStyle w:val="paragraph"/>
        <w:spacing w:before="0" w:beforeAutospacing="0" w:after="0" w:afterAutospacing="0"/>
        <w:textAlignment w:val="baseline"/>
      </w:pPr>
      <w:r>
        <w:t>“That animal (the bison) was like a part of ourselves, a part of our souls.”</w:t>
      </w:r>
    </w:p>
    <w:p w:rsidR="00B616A6" w:rsidP="589F4793" w:rsidRDefault="00B616A6" w14:paraId="4F523547" w14:textId="09CF23FC">
      <w:pPr>
        <w:pStyle w:val="paragraph"/>
        <w:numPr>
          <w:ilvl w:val="0"/>
          <w:numId w:val="2"/>
        </w:numPr>
        <w:spacing w:before="0" w:beforeAutospacing="off" w:after="0" w:afterAutospacing="off"/>
        <w:textAlignment w:val="baseline"/>
        <w:rPr/>
      </w:pPr>
      <w:ins w:author="Baechtel, Mark" w:date="2023-05-08T02:03:20.778Z" w:id="1690282288">
        <w:r w:rsidR="51F00881">
          <w:t xml:space="preserve">Lakota </w:t>
        </w:r>
        <w:r w:rsidR="51F00881">
          <w:t>medicine man</w:t>
        </w:r>
        <w:r w:rsidR="51F00881">
          <w:t xml:space="preserve"> </w:t>
        </w:r>
      </w:ins>
      <w:r w:rsidR="00B616A6">
        <w:rPr/>
        <w:t xml:space="preserve">Lame deer, </w:t>
      </w:r>
      <w:del w:author="Baechtel, Mark" w:date="2023-05-08T02:03:20.74Z" w:id="1283366320">
        <w:r w:rsidDel="00B616A6">
          <w:delText>a Lakota medicine man</w:delText>
        </w:r>
        <w:r w:rsidDel="00B616A6">
          <w:delText xml:space="preserve"> </w:delText>
        </w:r>
      </w:del>
      <w:r w:rsidR="00B616A6">
        <w:rPr/>
        <w:t xml:space="preserve">(Brown). </w:t>
      </w:r>
    </w:p>
    <w:p w:rsidR="00B727F6" w:rsidP="00B727F6" w:rsidRDefault="00B727F6" w14:paraId="17BBBABE" w14:textId="77777777">
      <w:pPr>
        <w:pStyle w:val="paragraph"/>
        <w:spacing w:before="0" w:beforeAutospacing="0" w:after="0" w:afterAutospacing="0"/>
        <w:ind w:left="720" w:firstLine="720"/>
        <w:textAlignment w:val="baseline"/>
      </w:pPr>
    </w:p>
    <w:p w:rsidR="00B727F6" w:rsidP="00EA1FAA" w:rsidRDefault="00B727F6" w14:paraId="4A78491F" w14:textId="77777777">
      <w:pPr>
        <w:pStyle w:val="paragraph"/>
        <w:spacing w:before="0" w:beforeAutospacing="0" w:after="0" w:afterAutospacing="0"/>
        <w:textAlignment w:val="baseline"/>
      </w:pPr>
    </w:p>
    <w:p w:rsidRPr="0092214D" w:rsidR="00B727F6" w:rsidP="00EA1FAA" w:rsidRDefault="00B727F6" w14:paraId="4F37EE64" w14:textId="77777777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:rsidRPr="0092214D" w:rsidR="005339D3" w:rsidP="589F4793" w:rsidRDefault="001D5B33" w14:paraId="46F6B189" w14:textId="4A606A3C">
      <w:pPr>
        <w:pStyle w:val="paragraph"/>
        <w:spacing w:before="0" w:beforeAutospacing="off" w:after="0" w:afterAutospacing="off"/>
        <w:textAlignment w:val="baseline"/>
        <w:rPr>
          <w:b w:val="1"/>
          <w:bCs w:val="1"/>
          <w:i w:val="1"/>
          <w:iCs w:val="1"/>
        </w:rPr>
      </w:pPr>
      <w:r w:rsidRPr="589F4793" w:rsidR="7C5A03A7">
        <w:rPr>
          <w:b w:val="1"/>
          <w:bCs w:val="1"/>
        </w:rPr>
        <w:t>ex</w:t>
      </w:r>
      <w:ins w:author="Andelson, Jonathan" w:date="2023-05-06T01:47:33.654Z" w:id="1111326412">
        <w:r w:rsidRPr="589F4793" w:rsidR="4A1C304A">
          <w:rPr>
            <w:b w:val="1"/>
            <w:bCs w:val="1"/>
          </w:rPr>
          <w:t>c</w:t>
        </w:r>
      </w:ins>
      <w:r w:rsidRPr="589F4793" w:rsidR="7C5A03A7">
        <w:rPr>
          <w:b w:val="1"/>
          <w:bCs w:val="1"/>
        </w:rPr>
        <w:t>erpts</w:t>
      </w:r>
      <w:r w:rsidRPr="589F4793" w:rsidR="7C5A03A7">
        <w:rPr>
          <w:b w:val="1"/>
          <w:bCs w:val="1"/>
        </w:rPr>
        <w:t xml:space="preserve"> and notes from </w:t>
      </w:r>
      <w:commentRangeStart w:id="39450898"/>
      <w:r w:rsidRPr="589F4793" w:rsidR="7C5A03A7">
        <w:rPr>
          <w:b w:val="1"/>
          <w:bCs w:val="1"/>
          <w:i w:val="1"/>
          <w:iCs w:val="1"/>
        </w:rPr>
        <w:t xml:space="preserve">Where Have All </w:t>
      </w:r>
      <w:r w:rsidRPr="589F4793" w:rsidR="7C5A03A7">
        <w:rPr>
          <w:b w:val="1"/>
          <w:bCs w:val="1"/>
          <w:i w:val="1"/>
          <w:iCs w:val="1"/>
        </w:rPr>
        <w:t>The</w:t>
      </w:r>
      <w:r w:rsidRPr="589F4793" w:rsidR="7C5A03A7">
        <w:rPr>
          <w:b w:val="1"/>
          <w:bCs w:val="1"/>
          <w:i w:val="1"/>
          <w:iCs w:val="1"/>
        </w:rPr>
        <w:t xml:space="preserve"> Bison Gone?</w:t>
      </w:r>
      <w:commentRangeEnd w:id="39450898"/>
      <w:r>
        <w:rPr>
          <w:rStyle w:val="CommentReference"/>
        </w:rPr>
        <w:commentReference w:id="39450898"/>
      </w:r>
    </w:p>
    <w:p w:rsidR="00AB5DF7" w:rsidP="00EA1FAA" w:rsidRDefault="004248B4" w14:paraId="516C551D" w14:textId="430F8F3B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  <w:r>
        <w:rPr>
          <w:i/>
          <w:iCs/>
        </w:rPr>
        <w:t xml:space="preserve"> </w:t>
      </w:r>
    </w:p>
    <w:p w:rsidR="001D5B33" w:rsidP="001D5B33" w:rsidRDefault="001D5B33" w14:paraId="5F5F0B89" w14:textId="1E7A3445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without regular fire, </w:t>
      </w:r>
    </w:p>
    <w:p w:rsidR="001D5B33" w:rsidP="001D5B33" w:rsidRDefault="001D5B33" w14:paraId="6E0D7CCF" w14:textId="0A6B40DB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         woody plants</w:t>
      </w:r>
    </w:p>
    <w:p w:rsidR="001D5B33" w:rsidP="001D5B33" w:rsidRDefault="001D5B33" w14:paraId="5AEE96C8" w14:textId="6D31A7C8">
      <w:pPr>
        <w:pStyle w:val="paragraph"/>
        <w:spacing w:before="0" w:beforeAutospacing="0" w:after="0" w:afterAutospacing="0" w:line="360" w:lineRule="auto"/>
        <w:textAlignment w:val="baseline"/>
      </w:pPr>
      <w:r>
        <w:lastRenderedPageBreak/>
        <w:t>invad</w:t>
      </w:r>
      <w:r w:rsidR="00CB7BD1">
        <w:t>e</w:t>
      </w:r>
      <w:r>
        <w:t xml:space="preserve"> </w:t>
      </w:r>
    </w:p>
    <w:p w:rsidR="001D5B33" w:rsidP="001D5B33" w:rsidRDefault="001D5B33" w14:paraId="70040D19" w14:textId="0E1B61A8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  the meadows, displacing </w:t>
      </w:r>
    </w:p>
    <w:p w:rsidR="001D5B33" w:rsidP="001D5B33" w:rsidRDefault="001D5B33" w14:paraId="1456B050" w14:textId="5CB6AF13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the grass. </w:t>
      </w:r>
    </w:p>
    <w:p w:rsidR="001D5B33" w:rsidP="00EA1FAA" w:rsidRDefault="001D5B33" w14:paraId="1AA479D2" w14:textId="32E21FB8">
      <w:pPr>
        <w:pStyle w:val="paragraph"/>
        <w:spacing w:before="0" w:beforeAutospacing="0" w:after="0" w:afterAutospacing="0"/>
        <w:textAlignment w:val="baseline"/>
      </w:pPr>
      <w:r>
        <w:t xml:space="preserve">more firearms than fire </w:t>
      </w:r>
      <w:proofErr w:type="gramStart"/>
      <w:r>
        <w:t>sent</w:t>
      </w:r>
      <w:proofErr w:type="gramEnd"/>
    </w:p>
    <w:p w:rsidR="001D5B33" w:rsidP="00EA1FAA" w:rsidRDefault="001D5B33" w14:paraId="6EB182D9" w14:textId="77777777">
      <w:pPr>
        <w:pStyle w:val="paragraph"/>
        <w:spacing w:before="0" w:beforeAutospacing="0" w:after="0" w:afterAutospacing="0"/>
        <w:textAlignment w:val="baseline"/>
      </w:pPr>
      <w:r>
        <w:t xml:space="preserve">   eastern bison on a </w:t>
      </w:r>
    </w:p>
    <w:p w:rsidR="001D5B33" w:rsidP="589F4793" w:rsidRDefault="001D5B33" w14:paraId="2E70A138" w14:textId="77777777">
      <w:pPr>
        <w:pStyle w:val="paragraph"/>
        <w:spacing w:before="0" w:beforeAutospacing="off" w:after="0" w:afterAutospacing="off"/>
        <w:textAlignment w:val="baseline"/>
      </w:pPr>
      <w:r w:rsidR="001D5B33">
        <w:rPr/>
        <w:t xml:space="preserve"> </w:t>
      </w:r>
      <w:commentRangeStart w:id="1421862835"/>
      <w:r w:rsidR="001D5B33">
        <w:rPr/>
        <w:t>long</w:t>
      </w:r>
    </w:p>
    <w:p w:rsidR="001D5B33" w:rsidP="00EA1FAA" w:rsidRDefault="001D5B33" w14:paraId="152F1C3C" w14:textId="77777777">
      <w:pPr>
        <w:pStyle w:val="paragraph"/>
        <w:spacing w:before="0" w:beforeAutospacing="0" w:after="0" w:afterAutospacing="0"/>
        <w:textAlignment w:val="baseline"/>
      </w:pPr>
      <w:r>
        <w:t xml:space="preserve">       slow </w:t>
      </w:r>
    </w:p>
    <w:p w:rsidR="001D5B33" w:rsidP="00EA1FAA" w:rsidRDefault="001D5B33" w14:paraId="2B92F109" w14:textId="77777777">
      <w:pPr>
        <w:pStyle w:val="paragraph"/>
        <w:spacing w:before="0" w:beforeAutospacing="0" w:after="0" w:afterAutospacing="0"/>
        <w:textAlignment w:val="baseline"/>
      </w:pPr>
      <w:r>
        <w:t xml:space="preserve">            </w:t>
      </w:r>
      <w:proofErr w:type="gramStart"/>
      <w:r>
        <w:t>slide  to</w:t>
      </w:r>
      <w:proofErr w:type="gramEnd"/>
      <w:r>
        <w:t xml:space="preserve">       </w:t>
      </w:r>
    </w:p>
    <w:p w:rsidR="00B616A6" w:rsidP="00EA1FAA" w:rsidRDefault="00B616A6" w14:paraId="713242C7" w14:textId="77777777">
      <w:pPr>
        <w:pStyle w:val="paragraph"/>
        <w:spacing w:before="0" w:beforeAutospacing="0" w:after="0" w:afterAutospacing="0"/>
        <w:textAlignment w:val="baseline"/>
      </w:pPr>
    </w:p>
    <w:p w:rsidR="001D5B33" w:rsidP="589F4793" w:rsidRDefault="001D5B33" w14:paraId="79F3304B" w14:textId="001999E9">
      <w:pPr>
        <w:pStyle w:val="paragraph"/>
        <w:spacing w:before="0" w:beforeAutospacing="off" w:after="0" w:afterAutospacing="off"/>
        <w:textAlignment w:val="baseline"/>
      </w:pPr>
      <w:r w:rsidR="001D5B33">
        <w:rPr/>
        <w:t>oblivion</w:t>
      </w:r>
      <w:r w:rsidR="001D5B33">
        <w:rPr/>
        <w:t xml:space="preserve">.  </w:t>
      </w:r>
      <w:commentRangeEnd w:id="1421862835"/>
      <w:r>
        <w:rPr>
          <w:rStyle w:val="CommentReference"/>
        </w:rPr>
        <w:commentReference w:id="1421862835"/>
      </w:r>
    </w:p>
    <w:p w:rsidR="001D5B33" w:rsidP="00EA1FAA" w:rsidRDefault="001D5B33" w14:paraId="7317F11F" w14:textId="5CE0D400">
      <w:pPr>
        <w:pStyle w:val="paragraph"/>
        <w:spacing w:before="0" w:beforeAutospacing="0" w:after="0" w:afterAutospacing="0"/>
        <w:textAlignment w:val="baseline"/>
      </w:pPr>
    </w:p>
    <w:p w:rsidR="00FE68D6" w:rsidP="589F4793" w:rsidRDefault="008D193C" w14:paraId="7C51E82D" w14:textId="77777777">
      <w:pPr>
        <w:pStyle w:val="paragraph"/>
        <w:spacing w:before="0" w:beforeAutospacing="off" w:after="0" w:afterAutospacing="off"/>
        <w:textAlignment w:val="baseline"/>
      </w:pPr>
      <w:r w:rsidR="008D193C">
        <w:rPr/>
        <w:t>The</w:t>
      </w:r>
      <w:commentRangeStart w:id="2119161736"/>
      <w:r w:rsidR="008D193C">
        <w:rPr/>
        <w:t xml:space="preserve"> Bison </w:t>
      </w:r>
      <w:r w:rsidR="00FE68D6">
        <w:rPr/>
        <w:t>do</w:t>
      </w:r>
      <w:r w:rsidR="008D193C">
        <w:rPr/>
        <w:t xml:space="preserve"> </w:t>
      </w:r>
      <w:r w:rsidR="00FE68D6">
        <w:rPr/>
        <w:t>not R</w:t>
      </w:r>
      <w:r w:rsidR="008D193C">
        <w:rPr/>
        <w:t>un</w:t>
      </w:r>
      <w:commentRangeEnd w:id="2119161736"/>
      <w:r>
        <w:rPr>
          <w:rStyle w:val="CommentReference"/>
        </w:rPr>
        <w:commentReference w:id="2119161736"/>
      </w:r>
      <w:r w:rsidR="008D193C">
        <w:rPr/>
        <w:t xml:space="preserve"> once </w:t>
      </w:r>
      <w:r w:rsidR="00FE68D6">
        <w:rPr/>
        <w:t xml:space="preserve">hunters </w:t>
      </w:r>
      <w:r w:rsidR="008D193C">
        <w:rPr/>
        <w:t>beg</w:t>
      </w:r>
      <w:r w:rsidR="00FE68D6">
        <w:rPr/>
        <w:t>i</w:t>
      </w:r>
      <w:r w:rsidR="008D193C">
        <w:rPr/>
        <w:t>n killing the herd. They d</w:t>
      </w:r>
      <w:r w:rsidR="00FE68D6">
        <w:rPr/>
        <w:t>o</w:t>
      </w:r>
      <w:r w:rsidR="008D193C">
        <w:rPr/>
        <w:t xml:space="preserve"> not flee the unknown cloud of black </w:t>
      </w:r>
      <w:r w:rsidR="008D193C">
        <w:rPr/>
        <w:t>smoke</w:t>
      </w:r>
    </w:p>
    <w:p w:rsidR="00B616A6" w:rsidP="00EA1FAA" w:rsidRDefault="00FE68D6" w14:paraId="0C9A1414" w14:textId="4C5C4638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  <w:r>
        <w:t xml:space="preserve">   </w:t>
      </w:r>
      <w:r w:rsidR="008D193C">
        <w:t xml:space="preserve"> from sharps </w:t>
      </w:r>
      <w:proofErr w:type="gramStart"/>
      <w:r w:rsidR="008D193C">
        <w:t>rifle</w:t>
      </w:r>
      <w:r>
        <w:t>s</w:t>
      </w:r>
      <w:r w:rsidR="008D193C">
        <w:t xml:space="preserve">, </w:t>
      </w:r>
      <w:r>
        <w:t xml:space="preserve">  </w:t>
      </w:r>
      <w:proofErr w:type="gramEnd"/>
      <w:r>
        <w:t xml:space="preserve">    </w:t>
      </w:r>
      <w:r w:rsidRPr="008D193C" w:rsidR="008D193C">
        <w:rPr>
          <w:i/>
          <w:iCs/>
        </w:rPr>
        <w:t>boom</w:t>
      </w:r>
      <w:r w:rsidR="008D193C">
        <w:rPr>
          <w:i/>
          <w:iCs/>
        </w:rPr>
        <w:t xml:space="preserve">! </w:t>
      </w:r>
    </w:p>
    <w:p w:rsidR="008D193C" w:rsidP="00EA1FAA" w:rsidRDefault="008D193C" w14:paraId="78090C23" w14:textId="77777777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</w:p>
    <w:p w:rsidRPr="00FE68D6" w:rsidR="008D193C" w:rsidP="00EA1FAA" w:rsidRDefault="008D193C" w14:paraId="074B7780" w14:textId="4D9D31FD">
      <w:pPr>
        <w:pStyle w:val="paragraph"/>
        <w:spacing w:before="0" w:beforeAutospacing="0" w:after="0" w:afterAutospacing="0"/>
        <w:textAlignment w:val="baseline"/>
      </w:pPr>
      <w:r w:rsidRPr="00FE68D6">
        <w:t>Why d</w:t>
      </w:r>
      <w:r w:rsidR="00FE68D6">
        <w:t>o</w:t>
      </w:r>
      <w:r w:rsidRPr="00FE68D6">
        <w:t xml:space="preserve"> the herd stand for slaughter?</w:t>
      </w:r>
    </w:p>
    <w:p w:rsidR="008D193C" w:rsidP="008D193C" w:rsidRDefault="008D193C" w14:paraId="1B25ADAB" w14:textId="77777777">
      <w:pPr>
        <w:pStyle w:val="paragraph"/>
        <w:spacing w:before="0" w:beforeAutospacing="0" w:after="0" w:afterAutospacing="0"/>
        <w:textAlignment w:val="baseline"/>
      </w:pPr>
    </w:p>
    <w:p w:rsidR="008D193C" w:rsidP="008D193C" w:rsidRDefault="008D193C" w14:paraId="7EDA10B4" w14:textId="32768F86">
      <w:pPr>
        <w:pStyle w:val="paragraph"/>
        <w:spacing w:before="0" w:beforeAutospacing="0" w:after="0" w:afterAutospacing="0"/>
        <w:textAlignment w:val="baseline"/>
      </w:pPr>
      <w:r>
        <w:t xml:space="preserve">was it because </w:t>
      </w:r>
      <w:r w:rsidR="004F4217">
        <w:t xml:space="preserve">the </w:t>
      </w:r>
      <w:r w:rsidR="004F4217">
        <w:rPr>
          <w:i/>
          <w:iCs/>
        </w:rPr>
        <w:t xml:space="preserve">boom </w:t>
      </w:r>
      <w:r w:rsidR="004F4217">
        <w:t xml:space="preserve">sounded like </w:t>
      </w:r>
      <w:r w:rsidR="00A6728C">
        <w:t xml:space="preserve">a thunderclap? </w:t>
      </w:r>
    </w:p>
    <w:p w:rsidR="00A6728C" w:rsidP="008D193C" w:rsidRDefault="00A6728C" w14:paraId="406EC2BE" w14:textId="77777777">
      <w:pPr>
        <w:pStyle w:val="paragraph"/>
        <w:spacing w:before="0" w:beforeAutospacing="0" w:after="0" w:afterAutospacing="0"/>
        <w:textAlignment w:val="baseline"/>
      </w:pPr>
    </w:p>
    <w:p w:rsidR="00A6728C" w:rsidP="008D193C" w:rsidRDefault="00A6728C" w14:paraId="2E629C07" w14:textId="4EA5F1F4">
      <w:pPr>
        <w:pStyle w:val="paragraph"/>
        <w:spacing w:before="0" w:beforeAutospacing="0" w:after="0" w:afterAutospacing="0"/>
        <w:textAlignment w:val="baseline"/>
      </w:pPr>
      <w:r>
        <w:t xml:space="preserve">or maybe, the bison were not scared of </w:t>
      </w:r>
      <w:r w:rsidR="00FE68D6">
        <w:t>man</w:t>
      </w:r>
      <w:r>
        <w:t xml:space="preserve">. </w:t>
      </w:r>
    </w:p>
    <w:p w:rsidR="00FE68D6" w:rsidP="008D193C" w:rsidRDefault="00FE68D6" w14:paraId="31B7D171" w14:textId="77777777">
      <w:pPr>
        <w:pStyle w:val="paragraph"/>
        <w:spacing w:before="0" w:beforeAutospacing="0" w:after="0" w:afterAutospacing="0"/>
        <w:textAlignment w:val="baseline"/>
      </w:pPr>
    </w:p>
    <w:p w:rsidR="00FE68D6" w:rsidP="008D193C" w:rsidRDefault="00FE68D6" w14:paraId="71422C5D" w14:textId="79118F6A">
      <w:pPr>
        <w:pStyle w:val="paragraph"/>
        <w:spacing w:before="0" w:beforeAutospacing="0" w:after="0" w:afterAutospacing="0"/>
        <w:textAlignment w:val="baseline"/>
      </w:pPr>
      <w:r>
        <w:t xml:space="preserve">    Bison are powerful animals, with </w:t>
      </w:r>
    </w:p>
    <w:p w:rsidR="00FE68D6" w:rsidP="589F4793" w:rsidRDefault="00FE68D6" w14:paraId="5B56E600" w14:textId="77777777">
      <w:pPr>
        <w:pStyle w:val="paragraph"/>
        <w:spacing w:before="0" w:beforeAutospacing="off" w:after="0" w:afterAutospacing="off"/>
        <w:textAlignment w:val="baseline"/>
      </w:pPr>
      <w:r w:rsidR="00FE68D6">
        <w:rPr/>
        <w:t xml:space="preserve">hooves </w:t>
      </w:r>
      <w:commentRangeStart w:id="31288627"/>
      <w:r w:rsidR="00FE68D6">
        <w:rPr/>
        <w:t xml:space="preserve">seeping  </w:t>
      </w:r>
      <w:commentRangeEnd w:id="31288627"/>
      <w:r>
        <w:rPr>
          <w:rStyle w:val="CommentReference"/>
        </w:rPr>
        <w:commentReference w:id="31288627"/>
      </w:r>
      <w:r w:rsidR="00FE68D6">
        <w:rPr/>
        <w:t>deep</w:t>
      </w:r>
      <w:r w:rsidR="00FE68D6">
        <w:rPr/>
        <w:t xml:space="preserve"> </w:t>
      </w:r>
    </w:p>
    <w:p w:rsidR="00A6728C" w:rsidP="008D193C" w:rsidRDefault="00FE68D6" w14:paraId="50B6DF75" w14:textId="23BF246F">
      <w:pPr>
        <w:pStyle w:val="paragraph"/>
        <w:spacing w:before="0" w:beforeAutospacing="0" w:after="0" w:afterAutospacing="0"/>
        <w:textAlignment w:val="baseline"/>
      </w:pPr>
      <w:r>
        <w:t>into Earth.</w:t>
      </w:r>
    </w:p>
    <w:p w:rsidR="00FE68D6" w:rsidP="00FE68D6" w:rsidRDefault="00FE68D6" w14:paraId="5F7C7111" w14:textId="77777777">
      <w:pPr>
        <w:pStyle w:val="paragraph"/>
        <w:spacing w:before="0" w:beforeAutospacing="0" w:after="0" w:afterAutospacing="0"/>
        <w:ind w:left="720" w:firstLine="720"/>
        <w:textAlignment w:val="baseline"/>
      </w:pPr>
      <w:r>
        <w:t xml:space="preserve">they turn directly to </w:t>
      </w:r>
      <w:proofErr w:type="gramStart"/>
      <w:r>
        <w:t>face</w:t>
      </w:r>
      <w:proofErr w:type="gramEnd"/>
    </w:p>
    <w:p w:rsidR="00FE68D6" w:rsidP="00FE68D6" w:rsidRDefault="00FE68D6" w14:paraId="2171CEF6" w14:textId="03D7AD75">
      <w:pPr>
        <w:pStyle w:val="paragraph"/>
        <w:spacing w:before="0" w:beforeAutospacing="0" w:after="0" w:afterAutospacing="0"/>
        <w:ind w:left="720" w:firstLine="720"/>
        <w:textAlignment w:val="baseline"/>
      </w:pPr>
      <w:r>
        <w:t xml:space="preserve">                                          harsh winter winds, </w:t>
      </w:r>
    </w:p>
    <w:p w:rsidR="00FE68D6" w:rsidP="00FE68D6" w:rsidRDefault="00FE68D6" w14:paraId="087A90EA" w14:textId="1A128757">
      <w:pPr>
        <w:pStyle w:val="paragraph"/>
        <w:spacing w:before="0" w:beforeAutospacing="0" w:after="0" w:afterAutospacing="0"/>
        <w:textAlignment w:val="baseline"/>
      </w:pPr>
      <w:r>
        <w:t xml:space="preserve">           shake their heads in snow to find buried grass. </w:t>
      </w:r>
    </w:p>
    <w:p w:rsidR="00373520" w:rsidP="00FE68D6" w:rsidRDefault="00373520" w14:paraId="7074888F" w14:textId="77777777">
      <w:pPr>
        <w:pStyle w:val="paragraph"/>
        <w:spacing w:before="0" w:beforeAutospacing="0" w:after="0" w:afterAutospacing="0"/>
        <w:textAlignment w:val="baseline"/>
      </w:pPr>
    </w:p>
    <w:p w:rsidR="00FE68D6" w:rsidP="00FE68D6" w:rsidRDefault="00FE68D6" w14:paraId="7602BDC8" w14:textId="20B3E517">
      <w:pPr>
        <w:pStyle w:val="paragraph"/>
        <w:spacing w:before="0" w:beforeAutospacing="0" w:after="0" w:afterAutospacing="0"/>
        <w:textAlignment w:val="baseline"/>
      </w:pPr>
      <w:r>
        <w:t xml:space="preserve">the Bison do not fear the </w:t>
      </w:r>
      <w:proofErr w:type="gramStart"/>
      <w:r>
        <w:t>human, but</w:t>
      </w:r>
      <w:proofErr w:type="gramEnd"/>
      <w:r>
        <w:t xml:space="preserve"> teach them to live well.</w:t>
      </w:r>
    </w:p>
    <w:p w:rsidR="00A6728C" w:rsidP="008D193C" w:rsidRDefault="00A6728C" w14:paraId="1DAEB75A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214D" w:rsidRDefault="0092214D" w14:paraId="70119C51" w14:textId="77777777">
      <w:pPr>
        <w:rPr>
          <w:rFonts w:ascii="Times New Roman" w:hAnsi="Times New Roman" w:cs="Times New Roman"/>
          <w:i/>
          <w:iCs/>
          <w:u w:val="single"/>
        </w:rPr>
      </w:pPr>
    </w:p>
    <w:p w:rsidRPr="0092214D" w:rsidR="0092214D" w:rsidP="0092214D" w:rsidRDefault="0092214D" w14:paraId="66F1A1E9" w14:textId="3A5BD545">
      <w:pPr>
        <w:rPr>
          <w:rFonts w:ascii="Times New Roman" w:hAnsi="Times New Roman" w:cs="Times New Roman"/>
          <w:b w:val="1"/>
          <w:bCs w:val="1"/>
          <w:u w:val="single"/>
        </w:rPr>
      </w:pPr>
      <w:r w:rsidRPr="5EF1A8DA" w:rsidR="0092214D">
        <w:rPr>
          <w:rFonts w:ascii="Times New Roman" w:hAnsi="Times New Roman" w:cs="Times New Roman"/>
          <w:b w:val="1"/>
          <w:bCs w:val="1"/>
          <w:i w:val="1"/>
          <w:iCs w:val="1"/>
          <w:u w:val="single"/>
        </w:rPr>
        <w:t>Maka</w:t>
      </w:r>
      <w:r w:rsidRPr="5EF1A8DA" w:rsidR="0092214D">
        <w:rPr>
          <w:rFonts w:ascii="Times New Roman" w:hAnsi="Times New Roman" w:cs="Times New Roman"/>
          <w:b w:val="1"/>
          <w:bCs w:val="1"/>
          <w:i w:val="1"/>
          <w:iCs w:val="1"/>
          <w:u w:val="single"/>
        </w:rPr>
        <w:t xml:space="preserve"> </w:t>
      </w:r>
      <w:r w:rsidRPr="5EF1A8DA" w:rsidR="0092214D">
        <w:rPr>
          <w:rFonts w:ascii="Times New Roman" w:hAnsi="Times New Roman" w:cs="Times New Roman"/>
          <w:b w:val="1"/>
          <w:bCs w:val="1"/>
          <w:i w:val="1"/>
          <w:iCs w:val="1"/>
          <w:u w:val="single"/>
        </w:rPr>
        <w:t>Ina,‘</w:t>
      </w:r>
      <w:r w:rsidRPr="5EF1A8DA" w:rsidR="0092214D">
        <w:rPr>
          <w:rFonts w:ascii="Times New Roman" w:hAnsi="Times New Roman" w:cs="Times New Roman"/>
          <w:b w:val="1"/>
          <w:bCs w:val="1"/>
          <w:u w:val="single"/>
        </w:rPr>
        <w:t>Mother</w:t>
      </w:r>
      <w:r w:rsidRPr="5EF1A8DA" w:rsidR="0092214D">
        <w:rPr>
          <w:rFonts w:ascii="Times New Roman" w:hAnsi="Times New Roman" w:cs="Times New Roman"/>
          <w:b w:val="1"/>
          <w:bCs w:val="1"/>
          <w:u w:val="single"/>
        </w:rPr>
        <w:t xml:space="preserve"> Earth’</w:t>
      </w:r>
    </w:p>
    <w:p w:rsidR="5EF1A8DA" w:rsidP="5EF1A8DA" w:rsidRDefault="5EF1A8DA" w14:paraId="407FB6AD" w14:textId="4BEDE3F2">
      <w:pPr>
        <w:pStyle w:val="Normal"/>
        <w:rPr>
          <w:rFonts w:ascii="Times New Roman" w:hAnsi="Times New Roman" w:cs="Times New Roman"/>
          <w:b w:val="1"/>
          <w:bCs w:val="1"/>
          <w:u w:val="single"/>
        </w:rPr>
      </w:pPr>
    </w:p>
    <w:p w:rsidR="0092214D" w:rsidP="00A6728C" w:rsidRDefault="0092214D" w14:paraId="414616B8" w14:textId="77777777">
      <w:pPr>
        <w:rPr>
          <w:rFonts w:ascii="Times New Roman" w:hAnsi="Times New Roman" w:cs="Times New Roman"/>
          <w:i/>
          <w:iCs/>
          <w:u w:val="single"/>
        </w:rPr>
      </w:pPr>
    </w:p>
    <w:p w:rsidRPr="0092214D" w:rsidR="00A6728C" w:rsidP="00A6728C" w:rsidRDefault="00FB43A0" w14:paraId="4103205C" w14:textId="028B9E57">
      <w:pPr>
        <w:rPr>
          <w:rFonts w:ascii="Times New Roman" w:hAnsi="Times New Roman" w:cs="Times New Roman"/>
          <w:u w:val="single"/>
        </w:rPr>
      </w:pPr>
      <w:r w:rsidRPr="589F4793" w:rsidR="00FB43A0">
        <w:rPr>
          <w:rFonts w:ascii="Times New Roman" w:hAnsi="Times New Roman" w:cs="Times New Roman"/>
          <w:i w:val="1"/>
          <w:iCs w:val="1"/>
          <w:u w:val="single"/>
        </w:rPr>
        <w:t>Unšike</w:t>
      </w:r>
      <w:r w:rsidRPr="589F4793" w:rsidR="00FB43A0">
        <w:rPr>
          <w:rFonts w:ascii="Times New Roman" w:hAnsi="Times New Roman" w:cs="Times New Roman"/>
          <w:i w:val="1"/>
          <w:iCs w:val="1"/>
          <w:u w:val="single"/>
        </w:rPr>
        <w:t>,</w:t>
      </w:r>
      <w:r w:rsidRPr="589F4793" w:rsidR="00FB43A0">
        <w:rPr>
          <w:rFonts w:ascii="Times New Roman" w:hAnsi="Times New Roman" w:cs="Times New Roman"/>
          <w:u w:val="single"/>
        </w:rPr>
        <w:t xml:space="preserve"> ‘the pitiable,’</w:t>
      </w:r>
      <w:commentRangeStart w:id="27962719"/>
      <w:r w:rsidRPr="589F4793" w:rsidR="00CD4060">
        <w:rPr>
          <w:rFonts w:ascii="Times New Roman" w:hAnsi="Times New Roman" w:cs="Times New Roman"/>
          <w:u w:val="single"/>
          <w:vertAlign w:val="subscript"/>
        </w:rPr>
        <w:t>4</w:t>
      </w:r>
      <w:commentRangeEnd w:id="27962719"/>
      <w:r>
        <w:rPr>
          <w:rStyle w:val="CommentReference"/>
        </w:rPr>
        <w:commentReference w:id="27962719"/>
      </w:r>
      <w:r w:rsidRPr="589F4793" w:rsidR="00FB43A0">
        <w:rPr>
          <w:rFonts w:ascii="Times New Roman" w:hAnsi="Times New Roman" w:cs="Times New Roman"/>
          <w:u w:val="single"/>
        </w:rPr>
        <w:t xml:space="preserve"> </w:t>
      </w:r>
    </w:p>
    <w:p w:rsidR="00FB43A0" w:rsidP="00A6728C" w:rsidRDefault="00FB43A0" w14:paraId="6ED73ACB" w14:textId="77777777">
      <w:pPr>
        <w:rPr>
          <w:rFonts w:ascii="Times New Roman" w:hAnsi="Times New Roman" w:cs="Times New Roman"/>
          <w:u w:val="single"/>
        </w:rPr>
      </w:pPr>
    </w:p>
    <w:p w:rsidR="00BF1B61" w:rsidP="00A6728C" w:rsidRDefault="00BF1B61" w14:paraId="43D3F14E" w14:textId="3EF77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some traditional Ogalala women believe in the pipe and the sacred rites.</w:t>
      </w:r>
    </w:p>
    <w:p w:rsidR="00BF1B61" w:rsidP="00A6728C" w:rsidRDefault="00BF1B61" w14:paraId="5CB8912D" w14:textId="77777777">
      <w:pPr>
        <w:rPr>
          <w:rFonts w:ascii="Times New Roman" w:hAnsi="Times New Roman" w:cs="Times New Roman"/>
        </w:rPr>
      </w:pPr>
    </w:p>
    <w:p w:rsidR="00BF1B61" w:rsidP="00A6728C" w:rsidRDefault="00BF1B61" w14:paraId="1F257E29" w14:textId="4708E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pray to </w:t>
      </w:r>
      <w:proofErr w:type="spellStart"/>
      <w:r>
        <w:rPr>
          <w:rFonts w:ascii="Times New Roman" w:hAnsi="Times New Roman" w:cs="Times New Roman"/>
        </w:rPr>
        <w:t>Wakantanka</w:t>
      </w:r>
      <w:proofErr w:type="spellEnd"/>
      <w:r>
        <w:rPr>
          <w:rFonts w:ascii="Times New Roman" w:hAnsi="Times New Roman" w:cs="Times New Roman"/>
        </w:rPr>
        <w:t xml:space="preserve">. Smoke the pipe and wait. </w:t>
      </w:r>
    </w:p>
    <w:p w:rsidR="00BF1B61" w:rsidP="00A6728C" w:rsidRDefault="00BF1B61" w14:paraId="580E2829" w14:textId="77777777">
      <w:pPr>
        <w:rPr>
          <w:rFonts w:ascii="Times New Roman" w:hAnsi="Times New Roman" w:cs="Times New Roman"/>
        </w:rPr>
      </w:pPr>
    </w:p>
    <w:p w:rsidR="00BF1B61" w:rsidP="00BF1B61" w:rsidRDefault="00BF1B61" w14:paraId="7641102F" w14:textId="622B7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they are concerned with </w:t>
      </w:r>
      <w:proofErr w:type="spellStart"/>
      <w:r w:rsidRPr="00BF1B61">
        <w:rPr>
          <w:rFonts w:ascii="Times New Roman" w:hAnsi="Times New Roman" w:cs="Times New Roman"/>
          <w:i/>
          <w:iCs/>
        </w:rPr>
        <w:t>u</w:t>
      </w:r>
      <w:r w:rsidRPr="00BF1B61">
        <w:rPr>
          <w:rFonts w:ascii="Times New Roman" w:hAnsi="Times New Roman" w:cs="Times New Roman"/>
          <w:i/>
          <w:iCs/>
        </w:rPr>
        <w:t>nšike</w:t>
      </w:r>
      <w:proofErr w:type="spellEnd"/>
      <w:r w:rsidRPr="00BF1B61">
        <w:rPr>
          <w:rFonts w:ascii="Times New Roman" w:hAnsi="Times New Roman" w:cs="Times New Roman"/>
        </w:rPr>
        <w:t xml:space="preserve">, the common people of the world. </w:t>
      </w:r>
    </w:p>
    <w:p w:rsidR="00BF1B61" w:rsidP="00BF1B61" w:rsidRDefault="00BF1B61" w14:paraId="4AA08DF4" w14:textId="77777777">
      <w:pPr>
        <w:rPr>
          <w:rFonts w:ascii="Times New Roman" w:hAnsi="Times New Roman" w:cs="Times New Roman"/>
        </w:rPr>
      </w:pPr>
    </w:p>
    <w:p w:rsidRPr="00BF1B61" w:rsidR="00BF1B61" w:rsidP="00BF1B61" w:rsidRDefault="00BF1B61" w14:paraId="24837C88" w14:textId="0DFC71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the white man is nothing more than a visitor to their world, one day destined to pass into oblivion. </w:t>
      </w:r>
    </w:p>
    <w:p w:rsidR="00BF1B61" w:rsidP="00A6728C" w:rsidRDefault="00BF1B61" w14:paraId="0AADA733" w14:textId="42F400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F1B61" w:rsidP="00A6728C" w:rsidRDefault="00BF1B61" w14:paraId="194DFF45" w14:textId="691B37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 xml:space="preserve">The buffalo and old Indigenous people will be born again. </w:t>
      </w:r>
    </w:p>
    <w:p w:rsidRPr="00FB43A0" w:rsidR="00BF1B61" w:rsidP="00A6728C" w:rsidRDefault="00BF1B61" w14:paraId="436AC2A6" w14:textId="77777777">
      <w:pPr>
        <w:rPr>
          <w:rFonts w:ascii="Times New Roman" w:hAnsi="Times New Roman" w:cs="Times New Roman"/>
        </w:rPr>
      </w:pPr>
    </w:p>
    <w:p w:rsidR="00CD4060" w:rsidP="00EA1FAA" w:rsidRDefault="00BF1B61" w14:paraId="1AB7AB3C" w14:textId="35260383">
      <w:pPr>
        <w:pStyle w:val="paragraph"/>
        <w:spacing w:before="0" w:beforeAutospacing="0" w:after="0" w:afterAutospacing="0"/>
        <w:textAlignment w:val="baseline"/>
      </w:pPr>
      <w:r>
        <w:t xml:space="preserve">They look </w:t>
      </w:r>
      <w:proofErr w:type="gramStart"/>
      <w:r w:rsidR="00CD4060">
        <w:t>longingly</w:t>
      </w:r>
      <w:proofErr w:type="gramEnd"/>
    </w:p>
    <w:p w:rsidR="00CD4060" w:rsidP="00EA1FAA" w:rsidRDefault="00CD4060" w14:paraId="35C304F0" w14:textId="77777777">
      <w:pPr>
        <w:pStyle w:val="paragraph"/>
        <w:spacing w:before="0" w:beforeAutospacing="0" w:after="0" w:afterAutospacing="0"/>
        <w:textAlignment w:val="baseline"/>
      </w:pPr>
      <w:r>
        <w:t xml:space="preserve">                     out </w:t>
      </w:r>
      <w:r w:rsidR="00BF1B61">
        <w:t xml:space="preserve">at the </w:t>
      </w:r>
      <w:r>
        <w:t>prairie</w:t>
      </w:r>
      <w:r w:rsidR="00BF1B61">
        <w:t xml:space="preserve">, </w:t>
      </w:r>
    </w:p>
    <w:p w:rsidR="00CD4060" w:rsidP="00EA1FAA" w:rsidRDefault="00BF1B61" w14:paraId="4508099A" w14:textId="6EDE9EAF">
      <w:pPr>
        <w:pStyle w:val="paragraph"/>
        <w:spacing w:before="0" w:beforeAutospacing="0" w:after="0" w:afterAutospacing="0"/>
        <w:textAlignment w:val="baseline"/>
      </w:pPr>
      <w:r>
        <w:t>and wake from sleep with visions</w:t>
      </w:r>
      <w:r w:rsidR="00CD4060">
        <w:t xml:space="preserve"> and</w:t>
      </w:r>
    </w:p>
    <w:p w:rsidR="00CD4060" w:rsidP="00EA1FAA" w:rsidRDefault="00BF1B61" w14:paraId="22FE75DA" w14:textId="00D2E8A3">
      <w:pPr>
        <w:pStyle w:val="paragraph"/>
        <w:spacing w:before="0" w:beforeAutospacing="0" w:after="0" w:afterAutospacing="0"/>
        <w:textAlignment w:val="baseline"/>
      </w:pPr>
      <w:r>
        <w:t>premonitions</w:t>
      </w:r>
      <w:r w:rsidR="00CD4060">
        <w:t xml:space="preserve">, </w:t>
      </w:r>
    </w:p>
    <w:p w:rsidR="00CD4060" w:rsidP="00EA1FAA" w:rsidRDefault="00CD4060" w14:paraId="4A4879AB" w14:textId="59708417">
      <w:pPr>
        <w:pStyle w:val="paragraph"/>
        <w:spacing w:before="0" w:beforeAutospacing="0" w:after="0" w:afterAutospacing="0"/>
        <w:textAlignment w:val="baseline"/>
      </w:pPr>
      <w:r>
        <w:t xml:space="preserve">                  sometimes visited by loved ones long passed. </w:t>
      </w:r>
    </w:p>
    <w:p w:rsidR="00CD4060" w:rsidP="00EA1FAA" w:rsidRDefault="00CD4060" w14:paraId="2221EF31" w14:textId="2041E59C">
      <w:pPr>
        <w:pStyle w:val="paragraph"/>
        <w:spacing w:before="0" w:beforeAutospacing="0" w:after="0" w:afterAutospacing="0"/>
        <w:textAlignment w:val="baseline"/>
      </w:pPr>
      <w:r>
        <w:t>these Women are believed to be powerful because they are close to the spirit world</w:t>
      </w:r>
      <w:r w:rsidR="00C05A1D">
        <w:t xml:space="preserve">. </w:t>
      </w:r>
    </w:p>
    <w:p w:rsidR="00CD4060" w:rsidP="00EA1FAA" w:rsidRDefault="00CD4060" w14:paraId="3EA0CDBF" w14:textId="77777777">
      <w:pPr>
        <w:pStyle w:val="paragraph"/>
        <w:spacing w:before="0" w:beforeAutospacing="0" w:after="0" w:afterAutospacing="0"/>
        <w:textAlignment w:val="baseline"/>
      </w:pPr>
    </w:p>
    <w:p w:rsidR="0092214D" w:rsidP="00EA1FAA" w:rsidRDefault="0092214D" w14:paraId="37A841DF" w14:textId="77777777">
      <w:pPr>
        <w:pStyle w:val="paragraph"/>
        <w:spacing w:before="0" w:beforeAutospacing="0" w:after="0" w:afterAutospacing="0"/>
        <w:textAlignment w:val="baseline"/>
      </w:pPr>
    </w:p>
    <w:p w:rsidRPr="0092214D" w:rsidR="00C05A1D" w:rsidP="00EA1FAA" w:rsidRDefault="0092214D" w14:paraId="42F75BCA" w14:textId="28FBB25D">
      <w:pPr>
        <w:pStyle w:val="paragraph"/>
        <w:spacing w:before="0" w:beforeAutospacing="0" w:after="0" w:afterAutospacing="0"/>
        <w:textAlignment w:val="baseline"/>
        <w:rPr>
          <w:u w:val="single"/>
        </w:rPr>
      </w:pPr>
      <w:r w:rsidRPr="0092214D">
        <w:rPr>
          <w:u w:val="single"/>
        </w:rPr>
        <w:t>becoming a woman</w:t>
      </w:r>
    </w:p>
    <w:p w:rsidR="00C05A1D" w:rsidP="00EA1FAA" w:rsidRDefault="00C05A1D" w14:paraId="26A0383B" w14:textId="77777777">
      <w:pPr>
        <w:pStyle w:val="paragraph"/>
        <w:spacing w:before="0" w:beforeAutospacing="0" w:after="0" w:afterAutospacing="0"/>
        <w:textAlignment w:val="baseline"/>
      </w:pPr>
    </w:p>
    <w:p w:rsidR="00C05A1D" w:rsidP="00EA1FAA" w:rsidRDefault="00C05A1D" w14:paraId="323B7BE4" w14:textId="77777777">
      <w:pPr>
        <w:pStyle w:val="paragraph"/>
        <w:spacing w:before="0" w:beforeAutospacing="0" w:after="0" w:afterAutospacing="0"/>
        <w:textAlignment w:val="baseline"/>
      </w:pPr>
      <w:r>
        <w:t xml:space="preserve">red smoke </w:t>
      </w:r>
    </w:p>
    <w:p w:rsidR="00C05A1D" w:rsidP="00EA1FAA" w:rsidRDefault="00C05A1D" w14:paraId="7985F47C" w14:textId="2837D639">
      <w:pPr>
        <w:pStyle w:val="paragraph"/>
        <w:spacing w:before="0" w:beforeAutospacing="0" w:after="0" w:afterAutospacing="0"/>
        <w:textAlignment w:val="baseline"/>
      </w:pPr>
      <w:r>
        <w:t xml:space="preserve">      escapes into the sky from the buffalo cow</w:t>
      </w:r>
    </w:p>
    <w:p w:rsidR="00C05A1D" w:rsidP="00EA1FAA" w:rsidRDefault="00C05A1D" w14:paraId="0A3B2F77" w14:textId="1E507A91">
      <w:pPr>
        <w:pStyle w:val="paragraph"/>
        <w:spacing w:before="0" w:beforeAutospacing="0" w:after="0" w:afterAutospacing="0"/>
        <w:textAlignment w:val="baseline"/>
      </w:pPr>
      <w:r>
        <w:tab/>
      </w:r>
      <w:r>
        <w:tab/>
      </w:r>
      <w:r>
        <w:tab/>
      </w:r>
      <w:r>
        <w:t xml:space="preserve">as a calf is born, </w:t>
      </w:r>
    </w:p>
    <w:p w:rsidR="00C05A1D" w:rsidP="00EA1FAA" w:rsidRDefault="00C05A1D" w14:paraId="541E3C51" w14:textId="77777777">
      <w:pPr>
        <w:pStyle w:val="paragraph"/>
        <w:spacing w:before="0" w:beforeAutospacing="0" w:after="0" w:afterAutospacing="0"/>
        <w:textAlignment w:val="baseline"/>
      </w:pPr>
    </w:p>
    <w:p w:rsidR="00C05A1D" w:rsidP="00EA1FAA" w:rsidRDefault="00C05A1D" w14:paraId="672BEE46" w14:textId="19B0AB1A">
      <w:pPr>
        <w:pStyle w:val="paragraph"/>
        <w:spacing w:before="0" w:beforeAutospacing="0" w:after="0" w:afterAutospacing="0"/>
        <w:textAlignment w:val="baseline"/>
      </w:pPr>
      <w:r>
        <w:t xml:space="preserve">chokecherries and water are placed in a wooden bowl, and a new woman and medicine man drink the red liquid like buffalo. She is painted red, sacred like her first menstrual flow. </w:t>
      </w:r>
    </w:p>
    <w:p w:rsidR="00C05A1D" w:rsidP="00EA1FAA" w:rsidRDefault="00C05A1D" w14:paraId="1577AD83" w14:textId="77777777">
      <w:pPr>
        <w:pStyle w:val="paragraph"/>
        <w:spacing w:before="0" w:beforeAutospacing="0" w:after="0" w:afterAutospacing="0"/>
        <w:textAlignment w:val="baseline"/>
      </w:pPr>
    </w:p>
    <w:p w:rsidR="00C05A1D" w:rsidP="03E37E86" w:rsidRDefault="00C05A1D" w14:paraId="3BF17672" w14:textId="2857E872">
      <w:pPr>
        <w:pStyle w:val="paragraph"/>
        <w:spacing w:before="0" w:beforeAutospacing="off" w:after="0" w:afterAutospacing="off"/>
        <w:textAlignment w:val="baseline"/>
      </w:pPr>
      <w:r w:rsidR="71389686">
        <w:rPr/>
        <w:t xml:space="preserve">She is now a buffalo woman, one with the </w:t>
      </w:r>
      <w:commentRangeStart w:id="1318276734"/>
      <w:commentRangeStart w:id="591916980"/>
      <w:r w:rsidR="71389686">
        <w:rPr/>
        <w:t>White Buffalo Calf Woma</w:t>
      </w:r>
      <w:commentRangeEnd w:id="1318276734"/>
      <w:r>
        <w:rPr>
          <w:rStyle w:val="CommentReference"/>
        </w:rPr>
        <w:commentReference w:id="1318276734"/>
      </w:r>
      <w:commentRangeEnd w:id="591916980"/>
      <w:r>
        <w:rPr>
          <w:rStyle w:val="CommentReference"/>
        </w:rPr>
        <w:commentReference w:id="591916980"/>
      </w:r>
      <w:r w:rsidR="71389686">
        <w:rPr/>
        <w:t xml:space="preserve">n, who brought sacred ceremonies so the </w:t>
      </w:r>
      <w:r w:rsidR="71389686">
        <w:rPr/>
        <w:t>Oglalas</w:t>
      </w:r>
      <w:r w:rsidR="71389686">
        <w:rPr/>
        <w:t xml:space="preserve"> may live. </w:t>
      </w:r>
    </w:p>
    <w:p w:rsidR="00C05A1D" w:rsidP="00C05A1D" w:rsidRDefault="00C05A1D" w14:paraId="46071E11" w14:textId="77777777">
      <w:pPr>
        <w:pStyle w:val="paragraph"/>
        <w:spacing w:before="0" w:beforeAutospacing="0" w:after="0" w:afterAutospacing="0"/>
        <w:textAlignment w:val="baseline"/>
      </w:pPr>
    </w:p>
    <w:p w:rsidR="00C05A1D" w:rsidP="589F4793" w:rsidRDefault="00C05A1D" w14:paraId="26723C17" w14:textId="77777777">
      <w:pPr>
        <w:pStyle w:val="paragraph"/>
        <w:spacing w:before="0" w:beforeAutospacing="off" w:after="0" w:afterAutospacing="off"/>
        <w:textAlignment w:val="baseline"/>
        <w:rPr>
          <w:i w:val="1"/>
          <w:iCs w:val="1"/>
        </w:rPr>
      </w:pPr>
      <w:r w:rsidR="00C05A1D">
        <w:rPr/>
        <w:t xml:space="preserve"> Bison </w:t>
      </w:r>
      <w:commentRangeStart w:id="1890986707"/>
      <w:r w:rsidR="00C05A1D">
        <w:rPr/>
        <w:t>are natural part</w:t>
      </w:r>
      <w:commentRangeEnd w:id="1890986707"/>
      <w:r>
        <w:rPr>
          <w:rStyle w:val="CommentReference"/>
        </w:rPr>
        <w:commentReference w:id="1890986707"/>
      </w:r>
      <w:r w:rsidR="00C05A1D">
        <w:rPr/>
        <w:t xml:space="preserve"> of the universe, </w:t>
      </w:r>
      <w:r w:rsidRPr="589F4793" w:rsidR="00C05A1D">
        <w:rPr>
          <w:i w:val="1"/>
          <w:iCs w:val="1"/>
        </w:rPr>
        <w:t xml:space="preserve">naturally </w:t>
      </w:r>
      <w:r w:rsidRPr="589F4793" w:rsidR="00C05A1D">
        <w:rPr>
          <w:i w:val="1"/>
          <w:iCs w:val="1"/>
        </w:rPr>
        <w:t>containing</w:t>
      </w:r>
      <w:r w:rsidRPr="589F4793" w:rsidR="00C05A1D">
        <w:rPr>
          <w:i w:val="1"/>
          <w:iCs w:val="1"/>
        </w:rPr>
        <w:t xml:space="preserve"> the</w:t>
      </w:r>
    </w:p>
    <w:p w:rsidR="00C05A1D" w:rsidP="00C05A1D" w:rsidRDefault="00C05A1D" w14:paraId="728A9E44" w14:textId="7FB03871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  <w:r w:rsidRPr="00C05A1D">
        <w:rPr>
          <w:i/>
          <w:iCs/>
        </w:rPr>
        <w:t xml:space="preserve"> totality</w:t>
      </w:r>
    </w:p>
    <w:p w:rsidR="00C05A1D" w:rsidP="00C05A1D" w:rsidRDefault="00C05A1D" w14:paraId="0AB3D9FB" w14:textId="3A6665DC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  <w:r>
        <w:rPr>
          <w:i/>
          <w:iCs/>
        </w:rPr>
        <w:t xml:space="preserve">     </w:t>
      </w:r>
      <w:r w:rsidRPr="00C05A1D">
        <w:rPr>
          <w:i/>
          <w:iCs/>
        </w:rPr>
        <w:t xml:space="preserve"> of all manifest </w:t>
      </w:r>
    </w:p>
    <w:p w:rsidR="00C05A1D" w:rsidP="00C05A1D" w:rsidRDefault="00C05A1D" w14:paraId="41B2B400" w14:textId="14D6EF82">
      <w:pPr>
        <w:pStyle w:val="paragraph"/>
        <w:spacing w:before="0" w:beforeAutospacing="0" w:after="0" w:afterAutospacing="0"/>
        <w:textAlignment w:val="baseline"/>
        <w:rPr>
          <w:i/>
          <w:iCs/>
        </w:rPr>
      </w:pPr>
      <w:r>
        <w:rPr>
          <w:i/>
          <w:iCs/>
        </w:rPr>
        <w:t xml:space="preserve">  </w:t>
      </w:r>
      <w:r w:rsidRPr="00C05A1D">
        <w:rPr>
          <w:i/>
          <w:iCs/>
        </w:rPr>
        <w:t xml:space="preserve">forms of </w:t>
      </w:r>
    </w:p>
    <w:p w:rsidR="00C05A1D" w:rsidP="03E37E86" w:rsidRDefault="00C05A1D" w14:paraId="1990802D" w14:textId="71B77028">
      <w:pPr>
        <w:pStyle w:val="paragraph"/>
        <w:spacing w:before="0" w:beforeAutospacing="off" w:after="0" w:afterAutospacing="off"/>
        <w:textAlignment w:val="baseline"/>
        <w:rPr>
          <w:vertAlign w:val="subscript"/>
        </w:rPr>
      </w:pPr>
      <w:commentRangeStart w:id="1480798011"/>
      <w:commentRangeStart w:id="1332339486"/>
      <w:r w:rsidRPr="589F4793" w:rsidR="71389686">
        <w:rPr>
          <w:i w:val="1"/>
          <w:iCs w:val="1"/>
        </w:rPr>
        <w:t>life</w:t>
      </w:r>
      <w:r w:rsidRPr="589F4793" w:rsidR="71389686">
        <w:rPr>
          <w:vertAlign w:val="subscript"/>
        </w:rPr>
        <w:t xml:space="preserve">5, </w:t>
      </w:r>
      <w:commentRangeEnd w:id="1480798011"/>
      <w:r>
        <w:rPr>
          <w:rStyle w:val="CommentReference"/>
        </w:rPr>
        <w:commentReference w:id="1480798011"/>
      </w:r>
      <w:commentRangeEnd w:id="1332339486"/>
      <w:r>
        <w:rPr>
          <w:rStyle w:val="CommentReference"/>
        </w:rPr>
        <w:commentReference w:id="1332339486"/>
      </w:r>
    </w:p>
    <w:p w:rsidRPr="00C05A1D" w:rsidR="00C05A1D" w:rsidP="00EA1FAA" w:rsidRDefault="00C05A1D" w14:paraId="08C23C53" w14:textId="77777777">
      <w:pPr>
        <w:pStyle w:val="paragraph"/>
        <w:spacing w:before="0" w:beforeAutospacing="0" w:after="0" w:afterAutospacing="0"/>
        <w:textAlignment w:val="baseline"/>
        <w:rPr>
          <w:vertAlign w:val="subscript"/>
        </w:rPr>
      </w:pPr>
    </w:p>
    <w:p w:rsidRPr="001D5B33" w:rsidR="005E7511" w:rsidP="00EA1FAA" w:rsidRDefault="005E7511" w14:paraId="1C1A61AA" w14:textId="77777777">
      <w:pPr>
        <w:pStyle w:val="paragraph"/>
        <w:spacing w:before="0" w:beforeAutospacing="0" w:after="0" w:afterAutospacing="0"/>
        <w:textAlignment w:val="baseline"/>
        <w:rPr>
          <w:u w:val="single"/>
        </w:rPr>
      </w:pPr>
    </w:p>
    <w:p w:rsidR="00CE2494" w:rsidP="00925E7F" w:rsidRDefault="00CE2494" w14:paraId="6BAE038E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5AF75682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72DD87B1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483F7E8C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16D541B2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2EBC77DD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692A69AB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6CE3B0A0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578841D1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5C13BBE8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6DF174D8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58354D93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3497DA27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40A17E3D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32E30AE7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5E7F" w:rsidRDefault="0092214D" w14:paraId="0E49E993" w14:textId="77777777">
      <w:pPr>
        <w:pStyle w:val="paragraph"/>
        <w:spacing w:before="0" w:beforeAutospacing="0" w:after="0" w:afterAutospacing="0"/>
        <w:textAlignment w:val="baseline"/>
      </w:pPr>
    </w:p>
    <w:p w:rsidRPr="0092214D" w:rsidR="00925E7F" w:rsidP="0092214D" w:rsidRDefault="0092214D" w14:paraId="569147E2" w14:textId="36BDFBAB">
      <w:pPr>
        <w:pStyle w:val="paragraph"/>
        <w:spacing w:before="0" w:beforeAutospacing="0" w:after="0" w:afterAutospacing="0"/>
        <w:jc w:val="center"/>
        <w:textAlignment w:val="baseline"/>
        <w:rPr>
          <w:u w:val="single"/>
        </w:rPr>
      </w:pPr>
      <w:r>
        <w:rPr>
          <w:u w:val="single"/>
        </w:rPr>
        <w:lastRenderedPageBreak/>
        <w:t xml:space="preserve">Works </w:t>
      </w:r>
      <w:proofErr w:type="gramStart"/>
      <w:r>
        <w:rPr>
          <w:u w:val="single"/>
        </w:rPr>
        <w:t>cited</w:t>
      </w:r>
      <w:proofErr w:type="gramEnd"/>
    </w:p>
    <w:p w:rsidR="0092214D" w:rsidP="00925E7F" w:rsidRDefault="0092214D" w14:paraId="0D5347E1" w14:textId="77777777">
      <w:pPr>
        <w:pStyle w:val="paragraph"/>
        <w:spacing w:before="0" w:beforeAutospacing="0" w:after="0" w:afterAutospacing="0"/>
        <w:textAlignment w:val="baseline"/>
      </w:pPr>
    </w:p>
    <w:p w:rsidR="0092214D" w:rsidP="0092214D" w:rsidRDefault="0092214D" w14:paraId="4AEF1EA6" w14:textId="3B1899FA">
      <w:pPr>
        <w:pStyle w:val="NormalWeb"/>
        <w:ind w:left="567" w:hanging="567"/>
      </w:pPr>
      <w:r w:rsidR="0092214D">
        <w:rPr/>
        <w:t xml:space="preserve">Brown, Joseph </w:t>
      </w:r>
      <w:r w:rsidR="0092214D">
        <w:rPr/>
        <w:t>Epes</w:t>
      </w:r>
      <w:r w:rsidR="0092214D">
        <w:rPr/>
        <w:t xml:space="preserve">. </w:t>
      </w:r>
      <w:r w:rsidRPr="5EF1A8DA" w:rsidR="0092214D">
        <w:rPr>
          <w:i w:val="1"/>
          <w:iCs w:val="1"/>
        </w:rPr>
        <w:t>Animals of the Soul: Sacred Animals of the Oglala Sioux</w:t>
      </w:r>
      <w:r w:rsidR="0092214D">
        <w:rPr/>
        <w:t xml:space="preserve">. Element, 1998. </w:t>
      </w:r>
    </w:p>
    <w:p w:rsidR="5EF1A8DA" w:rsidP="5EF1A8DA" w:rsidRDefault="5EF1A8DA" w14:paraId="453C66AF" w14:textId="132E4AD7">
      <w:pPr>
        <w:pStyle w:val="NormalWeb"/>
        <w:ind w:left="567" w:hanging="567"/>
      </w:pPr>
    </w:p>
    <w:p w:rsidR="00925E7F" w:rsidP="0092214D" w:rsidRDefault="00925E7F" w14:noSpellErr="1" w14:paraId="37646CAE" w14:textId="487BFE37">
      <w:pPr>
        <w:pStyle w:val="NormalWeb"/>
        <w:ind w:left="567" w:hanging="567"/>
      </w:pPr>
      <w:r w:rsidR="00925E7F">
        <w:rPr/>
        <w:t xml:space="preserve">Onion, Amanda, et al. “Indian Reservations.” </w:t>
      </w:r>
      <w:r w:rsidRPr="5EF1A8DA" w:rsidR="00925E7F">
        <w:rPr>
          <w:i w:val="1"/>
          <w:iCs w:val="1"/>
        </w:rPr>
        <w:t>History.com</w:t>
      </w:r>
      <w:r w:rsidR="00925E7F">
        <w:rPr/>
        <w:t xml:space="preserve">, A&amp;E Television Networks, 18 Mar. 2019, </w:t>
      </w:r>
      <w:hyperlink r:id="Rab95623b1b334c75">
        <w:r w:rsidRPr="5EF1A8DA" w:rsidR="00925E7F">
          <w:rPr>
            <w:rStyle w:val="Hyperlink"/>
          </w:rPr>
          <w:t>https://www.history.com/topics/native-american-history/indian-reservations</w:t>
        </w:r>
      </w:hyperlink>
      <w:r w:rsidR="00925E7F">
        <w:rPr/>
        <w:t>.</w:t>
      </w:r>
    </w:p>
    <w:p w:rsidR="00925E7F" w:rsidP="0092214D" w:rsidRDefault="00925E7F" w14:paraId="5BCCF323" w14:textId="721E8C9F">
      <w:pPr>
        <w:pStyle w:val="NormalWeb"/>
        <w:ind w:left="567" w:hanging="567"/>
      </w:pPr>
      <w:r w:rsidR="00925E7F">
        <w:rPr/>
        <w:t xml:space="preserve"> </w:t>
      </w:r>
    </w:p>
    <w:p w:rsidR="0092214D" w:rsidP="0092214D" w:rsidRDefault="0092214D" w14:paraId="1637AAD7" w14:textId="77777777">
      <w:pPr>
        <w:pStyle w:val="NormalWeb"/>
        <w:ind w:left="567" w:hanging="567"/>
      </w:pPr>
      <w:r>
        <w:t xml:space="preserve">Powers, Marla N. </w:t>
      </w:r>
      <w:r>
        <w:rPr>
          <w:i/>
          <w:iCs/>
        </w:rPr>
        <w:t>Oglala Women Myth, Ritual, and Reality</w:t>
      </w:r>
      <w:r>
        <w:t xml:space="preserve">. University of Chicago Press, 1986. </w:t>
      </w:r>
    </w:p>
    <w:p w:rsidRPr="00EA1FAA" w:rsidR="00925E7F" w:rsidP="00925E7F" w:rsidRDefault="00925E7F" w14:paraId="1BD8CBDF" w14:textId="77777777">
      <w:pPr>
        <w:pStyle w:val="paragraph"/>
        <w:spacing w:before="0" w:beforeAutospacing="0" w:after="0" w:afterAutospacing="0"/>
        <w:textAlignment w:val="baseline"/>
      </w:pPr>
    </w:p>
    <w:sectPr w:rsidRPr="00EA1FAA" w:rsidR="00925E7F"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9aaa3ec8a80451a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J" w:author="Andelson, Jonathan" w:date="2023-05-05T20:34:09" w:id="1770740612">
    <w:p w:rsidR="03E37E86" w:rsidRDefault="03E37E86" w14:paraId="6B7A57F5" w14:textId="53740B2F">
      <w:pPr>
        <w:pStyle w:val="CommentText"/>
      </w:pPr>
      <w:r w:rsidR="03E37E86">
        <w:rPr/>
        <w:t xml:space="preserve">ambiguous, since bison and indigenous people are lumped together. In any case, I suggest that you narrow the focus to the prairie region.  You might then say, "In the mid-sixteenth century, the North American prairie was home to an estimated 40 million bison and perhaps ten thousand Lakota [do you have a source on their population size?]. By the mid-nineteenth century, the bison had all but been eradicated and the Lakota reduced to [how many?] and forced onto reservations." </w:t>
      </w:r>
      <w:r>
        <w:rPr>
          <w:rStyle w:val="CommentReference"/>
        </w:rPr>
        <w:annotationRef/>
      </w:r>
    </w:p>
  </w:comment>
  <w:comment w:initials="AJ" w:author="Andelson, Jonathan" w:date="2023-05-05T20:42:02" w:id="1962503277">
    <w:p w:rsidR="03E37E86" w:rsidRDefault="03E37E86" w14:paraId="2CDBB8DC" w14:textId="12F2BF18">
      <w:pPr>
        <w:pStyle w:val="CommentText"/>
      </w:pPr>
      <w:r w:rsidR="03E37E86">
        <w:rPr/>
        <w:t>echoes, better to delete and replace.</w:t>
      </w:r>
      <w:r>
        <w:rPr>
          <w:rStyle w:val="CommentReference"/>
        </w:rPr>
        <w:annotationRef/>
      </w:r>
    </w:p>
  </w:comment>
  <w:comment w:initials="AJ" w:author="Andelson, Jonathan" w:date="2023-05-05T20:43:17" w:id="1608587477">
    <w:p w:rsidR="03E37E86" w:rsidRDefault="03E37E86" w14:paraId="4EB2291F" w14:textId="6B9B9F76">
      <w:pPr>
        <w:pStyle w:val="CommentText"/>
      </w:pPr>
      <w:r w:rsidR="03E37E86">
        <w:rPr/>
        <w:t>I think this is better as a footnote.</w:t>
      </w:r>
      <w:r>
        <w:rPr>
          <w:rStyle w:val="CommentReference"/>
        </w:rPr>
        <w:annotationRef/>
      </w:r>
    </w:p>
  </w:comment>
  <w:comment w:initials="AJ" w:author="Andelson, Jonathan" w:date="2023-05-05T20:46:23" w:id="592483539">
    <w:p w:rsidR="03E37E86" w:rsidRDefault="03E37E86" w14:paraId="0723C795" w14:textId="39E291A2">
      <w:pPr>
        <w:pStyle w:val="CommentText"/>
      </w:pPr>
      <w:r w:rsidR="03E37E86">
        <w:rPr/>
        <w:t>poets generally have their reasons, and sometimes I can infer them, but I'm not sure why you use capital letters on this line and not the next.</w:t>
      </w:r>
      <w:r>
        <w:rPr>
          <w:rStyle w:val="CommentReference"/>
        </w:rPr>
        <w:annotationRef/>
      </w:r>
    </w:p>
  </w:comment>
  <w:comment w:initials="AJ" w:author="Andelson, Jonathan" w:date="2023-05-05T20:51:15" w:id="1480798011">
    <w:p w:rsidR="03E37E86" w:rsidRDefault="03E37E86" w14:paraId="29B71225" w14:textId="5108CE40">
      <w:pPr>
        <w:pStyle w:val="CommentText"/>
      </w:pPr>
      <w:r w:rsidR="03E37E86">
        <w:rPr/>
        <w:t>are the numbers footnotes? I didn't see any. There is a comma after this number. is that what is supposed to be there?</w:t>
      </w:r>
      <w:r>
        <w:rPr>
          <w:rStyle w:val="CommentReference"/>
        </w:rPr>
        <w:annotationRef/>
      </w:r>
    </w:p>
    <w:p w:rsidR="03E37E86" w:rsidRDefault="03E37E86" w14:paraId="58909124" w14:textId="69C13DC0">
      <w:pPr>
        <w:pStyle w:val="CommentText"/>
      </w:pPr>
      <w:r w:rsidR="03E37E86">
        <w:rPr/>
        <w:t>These are engaging new poems, Emma, and I enjoyed reading them.</w:t>
      </w:r>
    </w:p>
  </w:comment>
  <w:comment w:initials="AJ" w:author="Andelson, Jonathan" w:date="2023-05-05T20:51:40" w:id="1318276734">
    <w:p w:rsidR="03E37E86" w:rsidRDefault="03E37E86" w14:paraId="451AEA2A" w14:textId="72849F52">
      <w:pPr>
        <w:pStyle w:val="CommentText"/>
      </w:pPr>
      <w:r w:rsidR="03E37E86">
        <w:rPr/>
        <w:t xml:space="preserve">have you seen it referred to as a calf rather than a cow? </w:t>
      </w:r>
      <w:r>
        <w:rPr>
          <w:rStyle w:val="CommentReference"/>
        </w:rPr>
        <w:annotationRef/>
      </w:r>
    </w:p>
  </w:comment>
  <w:comment w:initials="WE" w:author="Walsh, Emma" w:date="2023-05-06T12:09:49" w:id="1332339486">
    <w:p w:rsidR="589F4793" w:rsidRDefault="589F4793" w14:paraId="1EE86D3B" w14:textId="0CE98CBE">
      <w:pPr>
        <w:pStyle w:val="CommentText"/>
      </w:pPr>
      <w:r w:rsidR="589F4793">
        <w:rPr/>
        <w:t xml:space="preserve">thank you so much!! i think this version of outlook hides the footnotes unless you click on the small tab on the right sides of the page screen, or download the document. </w:t>
      </w:r>
      <w:r>
        <w:rPr>
          <w:rStyle w:val="CommentReference"/>
        </w:rPr>
        <w:annotationRef/>
      </w:r>
    </w:p>
  </w:comment>
  <w:comment w:initials="WE" w:author="Walsh, Emma" w:date="2023-05-06T12:10:58" w:id="591916980">
    <w:p w:rsidR="589F4793" w:rsidRDefault="589F4793" w14:paraId="33C70E0C" w14:textId="1204A957">
      <w:pPr>
        <w:pStyle w:val="CommentText"/>
      </w:pPr>
      <w:r w:rsidR="589F4793">
        <w:rPr/>
        <w:t xml:space="preserve">yes! in "Oglala Women Myth, Ritual, and Reality" although it is more commonly referred to cow. I will probably change this :) </w:t>
      </w:r>
      <w:r>
        <w:rPr>
          <w:rStyle w:val="CommentReference"/>
        </w:rPr>
        <w:annotationRef/>
      </w:r>
    </w:p>
  </w:comment>
  <w:comment w:initials="WE" w:author="Walsh, Emma" w:date="2023-05-07T15:44:05" w:id="1928078590">
    <w:p w:rsidR="589F4793" w:rsidRDefault="589F4793" w14:paraId="6EE26732" w14:textId="4F480F4B">
      <w:pPr>
        <w:pStyle w:val="CommentText"/>
      </w:pPr>
      <w:r w:rsidR="589F4793">
        <w:rPr/>
        <w:t>I think it made the letters capitalized in order to have them stand out more, but now that i look it over i dont think its necessary</w:t>
      </w:r>
      <w:r>
        <w:rPr>
          <w:rStyle w:val="CommentReference"/>
        </w:rPr>
        <w:annotationRef/>
      </w:r>
    </w:p>
  </w:comment>
  <w:comment w:initials="WE" w:author="Walsh, Emma" w:date="2023-05-07T15:44:16" w:id="1995154946">
    <w:p w:rsidR="589F4793" w:rsidRDefault="589F4793" w14:paraId="7394EAE4" w14:textId="3A353B7E">
      <w:pPr>
        <w:pStyle w:val="CommentText"/>
      </w:pPr>
      <w:r w:rsidR="589F4793">
        <w:rPr/>
        <w:t>agreed</w:t>
      </w:r>
      <w:r>
        <w:rPr>
          <w:rStyle w:val="CommentReference"/>
        </w:rPr>
        <w:annotationRef/>
      </w:r>
    </w:p>
  </w:comment>
  <w:comment w:initials="WE" w:author="Walsh, Emma" w:date="2023-05-07T15:44:47" w:id="627993024">
    <w:p w:rsidR="589F4793" w:rsidRDefault="589F4793" w14:paraId="68F140D6" w14:textId="2732ADD3">
      <w:pPr>
        <w:pStyle w:val="CommentText"/>
      </w:pPr>
      <w:r w:rsidR="589F4793">
        <w:rPr/>
        <w:t>agreed! thank you</w:t>
      </w:r>
      <w:r>
        <w:rPr>
          <w:rStyle w:val="CommentReference"/>
        </w:rPr>
        <w:annotationRef/>
      </w:r>
    </w:p>
  </w:comment>
  <w:comment w:initials="WE" w:author="Walsh, Emma" w:date="2023-05-07T15:45:09" w:id="871158792">
    <w:p w:rsidR="589F4793" w:rsidRDefault="589F4793" w14:paraId="53638BAE" w14:textId="40282F4A">
      <w:pPr>
        <w:pStyle w:val="CommentText"/>
      </w:pPr>
      <w:r w:rsidR="589F4793">
        <w:rPr/>
        <w:t>amazing! thank you so much!</w:t>
      </w:r>
      <w:r>
        <w:rPr>
          <w:rStyle w:val="CommentReference"/>
        </w:rPr>
        <w:annotationRef/>
      </w:r>
    </w:p>
  </w:comment>
  <w:comment w:initials="BM" w:author="Baechtel, Mark" w:date="2023-05-07T19:13:58" w:id="760930238">
    <w:p w:rsidR="589F4793" w:rsidRDefault="589F4793" w14:paraId="7886A4D2" w14:textId="49956176">
      <w:pPr>
        <w:pStyle w:val="CommentText"/>
      </w:pPr>
      <w:r w:rsidR="589F4793">
        <w:rPr/>
        <w:t xml:space="preserve">In fact, the reduction in numbers of both bison and indigenous groups was so dramatic that saying "significantly fewer" seems to (unintentionally) understate the case. Can you find a way to put this that conveys the full weight on the decimation? </w:t>
      </w:r>
      <w:r>
        <w:rPr>
          <w:rStyle w:val="CommentReference"/>
        </w:rPr>
        <w:annotationRef/>
      </w:r>
    </w:p>
  </w:comment>
  <w:comment w:initials="BM" w:author="Baechtel, Mark" w:date="2023-05-07T19:14:36" w:id="1995539599">
    <w:p w:rsidR="589F4793" w:rsidRDefault="589F4793" w14:paraId="47D92656" w14:textId="39C45373">
      <w:pPr>
        <w:pStyle w:val="CommentText"/>
      </w:pPr>
      <w:r w:rsidR="589F4793">
        <w:rPr/>
        <w:t>Remember: we do endnotes, not parenthetical citation. We should change this when you transport this to InDesign.</w:t>
      </w:r>
      <w:r>
        <w:rPr>
          <w:rStyle w:val="CommentReference"/>
        </w:rPr>
        <w:annotationRef/>
      </w:r>
    </w:p>
  </w:comment>
  <w:comment w:initials="BM" w:author="Baechtel, Mark" w:date="2023-05-07T19:24:10" w:id="1637056585">
    <w:p w:rsidR="589F4793" w:rsidRDefault="589F4793" w14:paraId="764A7A2E" w14:textId="64D993BB">
      <w:pPr>
        <w:pStyle w:val="CommentText"/>
      </w:pPr>
      <w:r w:rsidR="589F4793">
        <w:rPr/>
        <w:t>This is a little murky. You seem to be suggesting that all beings are known as Wakan Tanka. When I checked Wikipedia (not a great source, but OK for quick-and-dirty fact checking) Wakan Tanka was identified as "the power or the sacredness that resides in everything." Also, it looks as if Wakan Tanka is not hyphenated.</w:t>
      </w:r>
      <w:r>
        <w:rPr>
          <w:rStyle w:val="CommentReference"/>
        </w:rPr>
        <w:annotationRef/>
      </w:r>
    </w:p>
  </w:comment>
  <w:comment w:initials="BM" w:author="Baechtel, Mark" w:date="2023-05-07T19:26:41" w:id="1296309327">
    <w:p w:rsidR="589F4793" w:rsidRDefault="589F4793" w14:paraId="5DEB8901" w14:textId="3A1AA0D8">
      <w:pPr>
        <w:pStyle w:val="CommentText"/>
      </w:pPr>
      <w:r w:rsidR="589F4793">
        <w:rPr/>
        <w:t xml:space="preserve">I think it would be great if you mentioned that, as a part of your research, you actually went to physically encounter the animals, and that this experience informed the poems you subsequently wrote. </w:t>
      </w:r>
      <w:r>
        <w:rPr>
          <w:rStyle w:val="CommentReference"/>
        </w:rPr>
        <w:annotationRef/>
      </w:r>
    </w:p>
  </w:comment>
  <w:comment w:initials="BM" w:author="Baechtel, Mark" w:date="2023-05-07T19:27:15" w:id="1796632186">
    <w:p w:rsidR="589F4793" w:rsidRDefault="589F4793" w14:paraId="2739ACAB" w14:textId="7F80B635">
      <w:pPr>
        <w:pStyle w:val="CommentText"/>
      </w:pPr>
      <w:r w:rsidR="589F4793">
        <w:rPr/>
        <w:t xml:space="preserve">Did you drop the preposition "to" intentionally? </w:t>
      </w:r>
      <w:r>
        <w:rPr>
          <w:rStyle w:val="CommentReference"/>
        </w:rPr>
        <w:annotationRef/>
      </w:r>
    </w:p>
  </w:comment>
  <w:comment w:initials="BM" w:author="Baechtel, Mark" w:date="2023-05-07T19:27:41" w:id="1852102294">
    <w:p w:rsidR="589F4793" w:rsidRDefault="589F4793" w14:paraId="7A0BC8BD" w14:textId="2D95E8FE">
      <w:pPr>
        <w:pStyle w:val="CommentText"/>
      </w:pPr>
      <w:r w:rsidR="589F4793">
        <w:rPr/>
        <w:t>Lovely phrase.</w:t>
      </w:r>
      <w:r>
        <w:rPr>
          <w:rStyle w:val="CommentReference"/>
        </w:rPr>
        <w:annotationRef/>
      </w:r>
    </w:p>
  </w:comment>
  <w:comment w:initials="BM" w:author="Baechtel, Mark" w:date="2023-05-07T19:28:41" w:id="212081920">
    <w:p w:rsidR="589F4793" w:rsidRDefault="589F4793" w14:paraId="2DD62D31" w14:textId="03017553">
      <w:pPr>
        <w:pStyle w:val="CommentText"/>
      </w:pPr>
      <w:r w:rsidR="589F4793">
        <w:rPr/>
        <w:t xml:space="preserve">I know what you're going for here, but shadows appearing from sun seems a bit oxymoronic. Maybe "shadows </w:t>
      </w:r>
      <w:r w:rsidRPr="589F4793" w:rsidR="589F4793">
        <w:rPr>
          <w:i w:val="1"/>
          <w:iCs w:val="1"/>
        </w:rPr>
        <w:t xml:space="preserve">cast by </w:t>
      </w:r>
      <w:r w:rsidR="589F4793">
        <w:rPr/>
        <w:t>the afternoon sun"?</w:t>
      </w:r>
      <w:r>
        <w:rPr>
          <w:rStyle w:val="CommentReference"/>
        </w:rPr>
        <w:annotationRef/>
      </w:r>
    </w:p>
  </w:comment>
  <w:comment w:initials="BM" w:author="Baechtel, Mark" w:date="2023-05-07T19:31:46" w:id="986088645">
    <w:p w:rsidR="589F4793" w:rsidRDefault="589F4793" w14:paraId="56088922" w14:textId="0A0D93DB">
      <w:pPr>
        <w:pStyle w:val="CommentText"/>
      </w:pPr>
      <w:r w:rsidR="589F4793">
        <w:rPr/>
        <w:t xml:space="preserve">Since your endnotes aren't numbered, I can be sure which source this is referencing. Also, our style is to use superscript rather than subscript. </w:t>
      </w:r>
      <w:r>
        <w:rPr>
          <w:rStyle w:val="CommentReference"/>
        </w:rPr>
        <w:annotationRef/>
      </w:r>
    </w:p>
  </w:comment>
  <w:comment w:initials="BM" w:author="Baechtel, Mark" w:date="2023-05-07T19:32:13" w:id="1351452478">
    <w:p w:rsidR="589F4793" w:rsidRDefault="589F4793" w14:paraId="31CE1B4B" w14:textId="09A741A3">
      <w:pPr>
        <w:pStyle w:val="CommentText"/>
      </w:pPr>
      <w:r w:rsidR="589F4793">
        <w:rPr/>
        <w:t>See my comment above about the citation.</w:t>
      </w:r>
      <w:r>
        <w:rPr>
          <w:rStyle w:val="CommentReference"/>
        </w:rPr>
        <w:annotationRef/>
      </w:r>
    </w:p>
  </w:comment>
  <w:comment w:initials="BM" w:author="Baechtel, Mark" w:date="2023-05-07T19:32:37" w:id="517953201">
    <w:p w:rsidR="589F4793" w:rsidRDefault="589F4793" w14:paraId="2E4A5862" w14:textId="1D94011D">
      <w:pPr>
        <w:pStyle w:val="CommentText"/>
      </w:pPr>
      <w:r w:rsidR="589F4793">
        <w:rPr/>
        <w:t>Love this...</w:t>
      </w:r>
      <w:r>
        <w:rPr>
          <w:rStyle w:val="CommentReference"/>
        </w:rPr>
        <w:annotationRef/>
      </w:r>
    </w:p>
  </w:comment>
  <w:comment w:initials="BM" w:author="Baechtel, Mark" w:date="2023-05-07T19:34:35" w:id="1516759046">
    <w:p w:rsidR="589F4793" w:rsidRDefault="589F4793" w14:paraId="44F6A720" w14:textId="7BA1D838">
      <w:pPr>
        <w:pStyle w:val="CommentText"/>
      </w:pPr>
      <w:r w:rsidR="589F4793">
        <w:rPr/>
        <w:t>Put commas and periods within quotation marks, except when a parenthetical reference follows.</w:t>
      </w:r>
      <w:r>
        <w:rPr>
          <w:rStyle w:val="CommentReference"/>
        </w:rPr>
        <w:annotationRef/>
      </w:r>
    </w:p>
  </w:comment>
  <w:comment w:initials="BM" w:author="Baechtel, Mark" w:date="2023-05-07T20:58:34" w:id="57595930">
    <w:p w:rsidR="589F4793" w:rsidRDefault="589F4793" w14:paraId="4245CFFC" w14:textId="033A3CD7">
      <w:pPr>
        <w:pStyle w:val="CommentText"/>
      </w:pPr>
      <w:r w:rsidR="589F4793">
        <w:rPr/>
        <w:t xml:space="preserve">Word choice. "Occurred" seems a little flat to me; maybe "perpetrated" or committed? </w:t>
      </w:r>
      <w:r>
        <w:rPr>
          <w:rStyle w:val="CommentReference"/>
        </w:rPr>
        <w:annotationRef/>
      </w:r>
    </w:p>
  </w:comment>
  <w:comment w:initials="BM" w:author="Baechtel, Mark" w:date="2023-05-07T20:59:12" w:id="370460459">
    <w:p w:rsidR="589F4793" w:rsidRDefault="589F4793" w14:paraId="5AE9A9D5" w14:textId="2117038D">
      <w:pPr>
        <w:pStyle w:val="CommentText"/>
      </w:pPr>
      <w:r w:rsidR="589F4793">
        <w:rPr/>
        <w:t xml:space="preserve">Was it for greed or "sport"? </w:t>
      </w:r>
      <w:r>
        <w:rPr>
          <w:rStyle w:val="CommentReference"/>
        </w:rPr>
        <w:annotationRef/>
      </w:r>
    </w:p>
  </w:comment>
  <w:comment w:initials="BM" w:author="Baechtel, Mark" w:date="2023-05-07T20:59:37" w:id="767988215">
    <w:p w:rsidR="589F4793" w:rsidRDefault="589F4793" w14:paraId="0724CCC2" w14:textId="14A599E5">
      <w:pPr>
        <w:pStyle w:val="CommentText"/>
      </w:pPr>
      <w:r w:rsidR="589F4793">
        <w:rPr/>
        <w:t>Agree</w:t>
      </w:r>
      <w:r>
        <w:rPr>
          <w:rStyle w:val="CommentReference"/>
        </w:rPr>
        <w:annotationRef/>
      </w:r>
    </w:p>
  </w:comment>
  <w:comment w:initials="BM" w:author="Baechtel, Mark" w:date="2023-05-07T21:00:08" w:id="1723162812">
    <w:p w:rsidR="589F4793" w:rsidRDefault="589F4793" w14:paraId="639C1940" w14:textId="6F8944C6">
      <w:pPr>
        <w:pStyle w:val="CommentText"/>
      </w:pPr>
      <w:r w:rsidR="589F4793">
        <w:rPr/>
        <w:t>See my comment above re: citation.</w:t>
      </w:r>
      <w:r>
        <w:rPr>
          <w:rStyle w:val="CommentReference"/>
        </w:rPr>
        <w:annotationRef/>
      </w:r>
    </w:p>
  </w:comment>
  <w:comment w:initials="BM" w:author="Baechtel, Mark" w:date="2023-05-07T21:00:41" w:id="553557928">
    <w:p w:rsidR="589F4793" w:rsidRDefault="589F4793" w14:paraId="17F9899C" w14:textId="6EACD57B">
      <w:pPr>
        <w:pStyle w:val="CommentText"/>
      </w:pPr>
      <w:r w:rsidR="589F4793">
        <w:rPr/>
        <w:t>Powerful line.</w:t>
      </w:r>
      <w:r>
        <w:rPr>
          <w:rStyle w:val="CommentReference"/>
        </w:rPr>
        <w:annotationRef/>
      </w:r>
    </w:p>
  </w:comment>
  <w:comment w:initials="BM" w:author="Baechtel, Mark" w:date="2023-05-07T21:01:48" w:id="1012478269">
    <w:p w:rsidR="589F4793" w:rsidRDefault="589F4793" w14:paraId="6AF993A3" w14:textId="651F57DE">
      <w:pPr>
        <w:pStyle w:val="CommentText"/>
      </w:pPr>
      <w:r w:rsidR="589F4793">
        <w:rPr/>
        <w:t xml:space="preserve">This seems to imply that the whites were responsible for this. I could be wrong, but I don't believe this was one of their hunting methods. Rather, I think it was indigenous hunters who ran bison herds off cliffs. Did your research find something different? </w:t>
      </w:r>
      <w:r>
        <w:rPr>
          <w:rStyle w:val="CommentReference"/>
        </w:rPr>
        <w:annotationRef/>
      </w:r>
    </w:p>
  </w:comment>
  <w:comment w:initials="BM" w:author="Baechtel, Mark" w:date="2023-05-07T21:03:04" w:id="1952985758">
    <w:p w:rsidR="589F4793" w:rsidRDefault="589F4793" w14:paraId="50BA877E" w14:textId="3A6B66B2">
      <w:pPr>
        <w:pStyle w:val="CommentText"/>
      </w:pPr>
      <w:r w:rsidR="589F4793">
        <w:rPr/>
        <w:t>Same question as Jon registered above, in re capitalization.</w:t>
      </w:r>
      <w:r>
        <w:rPr>
          <w:rStyle w:val="CommentReference"/>
        </w:rPr>
        <w:annotationRef/>
      </w:r>
    </w:p>
  </w:comment>
  <w:comment w:initials="BM" w:author="Baechtel, Mark" w:date="2023-05-07T21:04:28" w:id="39450898">
    <w:p w:rsidR="589F4793" w:rsidRDefault="589F4793" w14:paraId="1E953A36" w14:textId="0C67893E">
      <w:pPr>
        <w:pStyle w:val="CommentText"/>
      </w:pPr>
      <w:r w:rsidR="589F4793">
        <w:rPr/>
        <w:t xml:space="preserve">Here you seem to be citing a published work. True? If so, it will require a reference. </w:t>
      </w:r>
      <w:r>
        <w:rPr>
          <w:rStyle w:val="CommentReference"/>
        </w:rPr>
        <w:annotationRef/>
      </w:r>
    </w:p>
  </w:comment>
  <w:comment w:initials="BM" w:author="Baechtel, Mark" w:date="2023-05-07T21:05:16" w:id="1421862835">
    <w:p w:rsidR="589F4793" w:rsidRDefault="589F4793" w14:paraId="1F4BB273" w14:textId="3B28ED8A">
      <w:pPr>
        <w:pStyle w:val="CommentText"/>
      </w:pPr>
      <w:r w:rsidR="589F4793">
        <w:rPr/>
        <w:t xml:space="preserve">I like what you did with line breaks and enjambment here. </w:t>
      </w:r>
      <w:r>
        <w:rPr>
          <w:rStyle w:val="CommentReference"/>
        </w:rPr>
        <w:annotationRef/>
      </w:r>
    </w:p>
  </w:comment>
  <w:comment w:initials="BM" w:author="Baechtel, Mark" w:date="2023-05-07T21:05:40" w:id="2119161736">
    <w:p w:rsidR="589F4793" w:rsidRDefault="589F4793" w14:paraId="2B64B3F3" w14:textId="2AE33C28">
      <w:pPr>
        <w:pStyle w:val="CommentText"/>
      </w:pPr>
      <w:r w:rsidR="589F4793">
        <w:rPr/>
        <w:t xml:space="preserve">Capitalization? </w:t>
      </w:r>
      <w:r>
        <w:rPr>
          <w:rStyle w:val="CommentReference"/>
        </w:rPr>
        <w:annotationRef/>
      </w:r>
    </w:p>
  </w:comment>
  <w:comment w:initials="BM" w:author="Baechtel, Mark" w:date="2023-05-07T21:06:26" w:id="31288627">
    <w:p w:rsidR="589F4793" w:rsidRDefault="589F4793" w14:paraId="64C18948" w14:textId="6B28CB49">
      <w:pPr>
        <w:pStyle w:val="CommentText"/>
      </w:pPr>
      <w:r w:rsidR="589F4793">
        <w:rPr/>
        <w:t>Not sure about this verb. Seems to suggest a liquid rather than a solid.</w:t>
      </w:r>
      <w:r>
        <w:rPr>
          <w:rStyle w:val="CommentReference"/>
        </w:rPr>
        <w:annotationRef/>
      </w:r>
    </w:p>
  </w:comment>
  <w:comment w:initials="BM" w:author="Baechtel, Mark" w:date="2023-05-07T21:07:14" w:id="27962719">
    <w:p w:rsidR="589F4793" w:rsidRDefault="589F4793" w14:paraId="707C99F9" w14:textId="19D47D0A">
      <w:pPr>
        <w:pStyle w:val="CommentText"/>
      </w:pPr>
      <w:r w:rsidR="589F4793">
        <w:rPr/>
        <w:t>See comment above in re citation.</w:t>
      </w:r>
      <w:r>
        <w:rPr>
          <w:rStyle w:val="CommentReference"/>
        </w:rPr>
        <w:annotationRef/>
      </w:r>
    </w:p>
  </w:comment>
  <w:comment w:initials="BM" w:author="Baechtel, Mark" w:date="2023-05-07T21:10:00" w:id="1890986707">
    <w:p w:rsidR="589F4793" w:rsidRDefault="589F4793" w14:paraId="51ED7AA3" w14:textId="79A77FB6">
      <w:pPr>
        <w:pStyle w:val="CommentText"/>
      </w:pPr>
      <w:r w:rsidR="589F4793">
        <w:rPr/>
        <w:t xml:space="preserve">"[A]re natural part"? or "[A]re </w:t>
      </w:r>
      <w:r w:rsidRPr="589F4793" w:rsidR="589F4793">
        <w:rPr>
          <w:i w:val="1"/>
          <w:iCs w:val="1"/>
        </w:rPr>
        <w:t xml:space="preserve">a </w:t>
      </w:r>
      <w:r w:rsidR="589F4793">
        <w:rPr/>
        <w:t>natural part"?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B7A57F5"/>
  <w15:commentEx w15:done="0" w15:paraId="2CDBB8DC"/>
  <w15:commentEx w15:done="0" w15:paraId="4EB2291F"/>
  <w15:commentEx w15:done="0" w15:paraId="0723C795"/>
  <w15:commentEx w15:done="0" w15:paraId="58909124"/>
  <w15:commentEx w15:done="0" w15:paraId="451AEA2A"/>
  <w15:commentEx w15:done="0" w15:paraId="1EE86D3B" w15:paraIdParent="58909124"/>
  <w15:commentEx w15:done="0" w15:paraId="33C70E0C" w15:paraIdParent="451AEA2A"/>
  <w15:commentEx w15:done="0" w15:paraId="6EE26732" w15:paraIdParent="0723C795"/>
  <w15:commentEx w15:done="0" w15:paraId="7394EAE4" w15:paraIdParent="4EB2291F"/>
  <w15:commentEx w15:done="0" w15:paraId="68F140D6" w15:paraIdParent="2CDBB8DC"/>
  <w15:commentEx w15:done="0" w15:paraId="53638BAE" w15:paraIdParent="6B7A57F5"/>
  <w15:commentEx w15:done="0" w15:paraId="7886A4D2"/>
  <w15:commentEx w15:done="0" w15:paraId="47D92656"/>
  <w15:commentEx w15:done="0" w15:paraId="764A7A2E"/>
  <w15:commentEx w15:done="0" w15:paraId="5DEB8901"/>
  <w15:commentEx w15:done="0" w15:paraId="2739ACAB"/>
  <w15:commentEx w15:done="0" w15:paraId="7A0BC8BD"/>
  <w15:commentEx w15:done="0" w15:paraId="2DD62D31"/>
  <w15:commentEx w15:done="0" w15:paraId="56088922"/>
  <w15:commentEx w15:done="0" w15:paraId="31CE1B4B"/>
  <w15:commentEx w15:done="0" w15:paraId="2E4A5862"/>
  <w15:commentEx w15:done="0" w15:paraId="44F6A720"/>
  <w15:commentEx w15:done="0" w15:paraId="4245CFFC"/>
  <w15:commentEx w15:done="0" w15:paraId="5AE9A9D5"/>
  <w15:commentEx w15:done="0" w15:paraId="0724CCC2" w15:paraIdParent="0723C795"/>
  <w15:commentEx w15:done="0" w15:paraId="639C1940"/>
  <w15:commentEx w15:done="0" w15:paraId="17F9899C"/>
  <w15:commentEx w15:done="0" w15:paraId="6AF993A3"/>
  <w15:commentEx w15:done="0" w15:paraId="50BA877E"/>
  <w15:commentEx w15:done="0" w15:paraId="1E953A36"/>
  <w15:commentEx w15:done="0" w15:paraId="1F4BB273"/>
  <w15:commentEx w15:done="0" w15:paraId="2B64B3F3"/>
  <w15:commentEx w15:done="0" w15:paraId="64C18948"/>
  <w15:commentEx w15:done="0" w15:paraId="707C99F9"/>
  <w15:commentEx w15:done="0" w15:paraId="51ED7AA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878FCB1" w16cex:dateUtc="2023-05-06T01:34:09.003Z"/>
  <w16cex:commentExtensible w16cex:durableId="3594C466" w16cex:dateUtc="2023-05-06T01:42:02.731Z"/>
  <w16cex:commentExtensible w16cex:durableId="1E2DFC04" w16cex:dateUtc="2023-05-06T01:43:17.802Z"/>
  <w16cex:commentExtensible w16cex:durableId="6E2BE374" w16cex:dateUtc="2023-05-06T01:46:23.758Z"/>
  <w16cex:commentExtensible w16cex:durableId="6369C33F" w16cex:dateUtc="2023-05-06T01:51:15.018Z"/>
  <w16cex:commentExtensible w16cex:durableId="1E8260D4" w16cex:dateUtc="2023-05-06T01:51:40.355Z"/>
  <w16cex:commentExtensible w16cex:durableId="4CC92444" w16cex:dateUtc="2023-05-06T17:09:49.619Z"/>
  <w16cex:commentExtensible w16cex:durableId="15709B25" w16cex:dateUtc="2023-05-06T17:10:58.401Z"/>
  <w16cex:commentExtensible w16cex:durableId="04FACE2E" w16cex:dateUtc="2023-05-07T20:44:05.75Z"/>
  <w16cex:commentExtensible w16cex:durableId="7773079F" w16cex:dateUtc="2023-05-07T20:44:16.243Z"/>
  <w16cex:commentExtensible w16cex:durableId="26B868BB" w16cex:dateUtc="2023-05-07T20:44:47.54Z"/>
  <w16cex:commentExtensible w16cex:durableId="366BD1FF" w16cex:dateUtc="2023-05-07T20:45:09.825Z"/>
  <w16cex:commentExtensible w16cex:durableId="7EF074A0" w16cex:dateUtc="2023-05-08T00:13:58.842Z"/>
  <w16cex:commentExtensible w16cex:durableId="0674A6BB" w16cex:dateUtc="2023-05-08T00:14:36.914Z"/>
  <w16cex:commentExtensible w16cex:durableId="7E57F941" w16cex:dateUtc="2023-05-08T00:24:10.902Z"/>
  <w16cex:commentExtensible w16cex:durableId="522B891C" w16cex:dateUtc="2023-05-08T00:26:41.436Z"/>
  <w16cex:commentExtensible w16cex:durableId="55928DC4" w16cex:dateUtc="2023-05-08T00:27:15.919Z"/>
  <w16cex:commentExtensible w16cex:durableId="3AE8111E" w16cex:dateUtc="2023-05-08T00:27:41.277Z"/>
  <w16cex:commentExtensible w16cex:durableId="3A8F2C33" w16cex:dateUtc="2023-05-08T00:28:41.463Z"/>
  <w16cex:commentExtensible w16cex:durableId="26046A41" w16cex:dateUtc="2023-05-08T00:31:46.759Z"/>
  <w16cex:commentExtensible w16cex:durableId="62888950" w16cex:dateUtc="2023-05-08T00:32:13.892Z"/>
  <w16cex:commentExtensible w16cex:durableId="76E5ACB1" w16cex:dateUtc="2023-05-08T00:32:37.583Z"/>
  <w16cex:commentExtensible w16cex:durableId="608FE3C3" w16cex:dateUtc="2023-05-08T00:34:35.84Z"/>
  <w16cex:commentExtensible w16cex:durableId="18DFDE34" w16cex:dateUtc="2023-05-08T01:58:34.972Z"/>
  <w16cex:commentExtensible w16cex:durableId="78816390" w16cex:dateUtc="2023-05-08T01:59:12.012Z"/>
  <w16cex:commentExtensible w16cex:durableId="7B176F10" w16cex:dateUtc="2023-05-08T01:59:37.075Z"/>
  <w16cex:commentExtensible w16cex:durableId="784A4307" w16cex:dateUtc="2023-05-08T02:00:08.515Z"/>
  <w16cex:commentExtensible w16cex:durableId="643D4C8A" w16cex:dateUtc="2023-05-08T02:00:41.327Z"/>
  <w16cex:commentExtensible w16cex:durableId="4A5C6788" w16cex:dateUtc="2023-05-08T02:01:48.758Z"/>
  <w16cex:commentExtensible w16cex:durableId="35BC3F3C" w16cex:dateUtc="2023-05-08T02:03:04.542Z"/>
  <w16cex:commentExtensible w16cex:durableId="1898CDFC" w16cex:dateUtc="2023-05-08T02:04:28.044Z"/>
  <w16cex:commentExtensible w16cex:durableId="49F452B2" w16cex:dateUtc="2023-05-08T02:05:16.356Z"/>
  <w16cex:commentExtensible w16cex:durableId="667865C1" w16cex:dateUtc="2023-05-08T02:05:40.625Z"/>
  <w16cex:commentExtensible w16cex:durableId="7FE9F5DE" w16cex:dateUtc="2023-05-08T02:06:26.758Z"/>
  <w16cex:commentExtensible w16cex:durableId="239698A9" w16cex:dateUtc="2023-05-08T02:07:14.262Z"/>
  <w16cex:commentExtensible w16cex:durableId="5C2FD90A" w16cex:dateUtc="2023-05-08T02:10:00.43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B7A57F5" w16cid:durableId="7878FCB1"/>
  <w16cid:commentId w16cid:paraId="2CDBB8DC" w16cid:durableId="3594C466"/>
  <w16cid:commentId w16cid:paraId="4EB2291F" w16cid:durableId="1E2DFC04"/>
  <w16cid:commentId w16cid:paraId="0723C795" w16cid:durableId="6E2BE374"/>
  <w16cid:commentId w16cid:paraId="58909124" w16cid:durableId="6369C33F"/>
  <w16cid:commentId w16cid:paraId="451AEA2A" w16cid:durableId="1E8260D4"/>
  <w16cid:commentId w16cid:paraId="1EE86D3B" w16cid:durableId="4CC92444"/>
  <w16cid:commentId w16cid:paraId="33C70E0C" w16cid:durableId="15709B25"/>
  <w16cid:commentId w16cid:paraId="6EE26732" w16cid:durableId="04FACE2E"/>
  <w16cid:commentId w16cid:paraId="7394EAE4" w16cid:durableId="7773079F"/>
  <w16cid:commentId w16cid:paraId="68F140D6" w16cid:durableId="26B868BB"/>
  <w16cid:commentId w16cid:paraId="53638BAE" w16cid:durableId="366BD1FF"/>
  <w16cid:commentId w16cid:paraId="7886A4D2" w16cid:durableId="7EF074A0"/>
  <w16cid:commentId w16cid:paraId="47D92656" w16cid:durableId="0674A6BB"/>
  <w16cid:commentId w16cid:paraId="764A7A2E" w16cid:durableId="7E57F941"/>
  <w16cid:commentId w16cid:paraId="5DEB8901" w16cid:durableId="522B891C"/>
  <w16cid:commentId w16cid:paraId="2739ACAB" w16cid:durableId="55928DC4"/>
  <w16cid:commentId w16cid:paraId="7A0BC8BD" w16cid:durableId="3AE8111E"/>
  <w16cid:commentId w16cid:paraId="2DD62D31" w16cid:durableId="3A8F2C33"/>
  <w16cid:commentId w16cid:paraId="56088922" w16cid:durableId="26046A41"/>
  <w16cid:commentId w16cid:paraId="31CE1B4B" w16cid:durableId="62888950"/>
  <w16cid:commentId w16cid:paraId="2E4A5862" w16cid:durableId="76E5ACB1"/>
  <w16cid:commentId w16cid:paraId="44F6A720" w16cid:durableId="608FE3C3"/>
  <w16cid:commentId w16cid:paraId="4245CFFC" w16cid:durableId="18DFDE34"/>
  <w16cid:commentId w16cid:paraId="5AE9A9D5" w16cid:durableId="78816390"/>
  <w16cid:commentId w16cid:paraId="0724CCC2" w16cid:durableId="7B176F10"/>
  <w16cid:commentId w16cid:paraId="639C1940" w16cid:durableId="784A4307"/>
  <w16cid:commentId w16cid:paraId="17F9899C" w16cid:durableId="643D4C8A"/>
  <w16cid:commentId w16cid:paraId="6AF993A3" w16cid:durableId="4A5C6788"/>
  <w16cid:commentId w16cid:paraId="50BA877E" w16cid:durableId="35BC3F3C"/>
  <w16cid:commentId w16cid:paraId="1E953A36" w16cid:durableId="1898CDFC"/>
  <w16cid:commentId w16cid:paraId="1F4BB273" w16cid:durableId="49F452B2"/>
  <w16cid:commentId w16cid:paraId="2B64B3F3" w16cid:durableId="667865C1"/>
  <w16cid:commentId w16cid:paraId="64C18948" w16cid:durableId="7FE9F5DE"/>
  <w16cid:commentId w16cid:paraId="707C99F9" w16cid:durableId="239698A9"/>
  <w16cid:commentId w16cid:paraId="51ED7AA3" w16cid:durableId="5C2FD9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2325" w:rsidP="00925E7F" w:rsidRDefault="00B22325" w14:paraId="0D37DE42" w14:textId="77777777">
      <w:r>
        <w:separator/>
      </w:r>
    </w:p>
  </w:endnote>
  <w:endnote w:type="continuationSeparator" w:id="0">
    <w:p w:rsidR="00B22325" w:rsidP="00925E7F" w:rsidRDefault="00B22325" w14:paraId="0DAE864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73520" w:rsidR="00373520" w:rsidRDefault="00373520" w14:paraId="5865F725" w14:textId="340B98B0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vertAlign w:val="subscript"/>
      </w:rPr>
      <w:t xml:space="preserve">1,2 </w:t>
    </w:r>
    <w:r>
      <w:rPr>
        <w:rFonts w:ascii="Times New Roman" w:hAnsi="Times New Roman" w:cs="Times New Roman"/>
      </w:rPr>
      <w:t>Brown, 13</w:t>
    </w:r>
  </w:p>
  <w:p w:rsidR="00925E7F" w:rsidRDefault="00373520" w14:paraId="60032FF8" w14:textId="5F9DE38E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vertAlign w:val="subscript"/>
      </w:rPr>
      <w:t xml:space="preserve">3 </w:t>
    </w:r>
    <w:r w:rsidR="00D35B4D">
      <w:rPr>
        <w:rFonts w:ascii="Times New Roman" w:hAnsi="Times New Roman" w:cs="Times New Roman"/>
      </w:rPr>
      <w:t>Quotations from Onion, 2019</w:t>
    </w:r>
  </w:p>
  <w:p w:rsidR="00CD4060" w:rsidRDefault="00CD4060" w14:paraId="6195DC3F" w14:textId="56DD9BC0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vertAlign w:val="subscript"/>
      </w:rPr>
      <w:t>4</w:t>
    </w:r>
    <w:r>
      <w:rPr>
        <w:rFonts w:ascii="Times New Roman" w:hAnsi="Times New Roman" w:cs="Times New Roman"/>
      </w:rPr>
      <w:t>Powers, 178-181</w:t>
    </w:r>
  </w:p>
  <w:p w:rsidRPr="00CD4060" w:rsidR="00C05A1D" w:rsidRDefault="00C05A1D" w14:paraId="3F54B5F4" w14:textId="13BC9015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vertAlign w:val="subscript"/>
      </w:rPr>
      <w:t>5</w:t>
    </w:r>
    <w:r>
      <w:rPr>
        <w:rFonts w:ascii="Times New Roman" w:hAnsi="Times New Roman" w:cs="Times New Roman"/>
      </w:rPr>
      <w:t>Powers, 69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2325" w:rsidP="00925E7F" w:rsidRDefault="00B22325" w14:paraId="6DD6EF3C" w14:textId="77777777">
      <w:r>
        <w:separator/>
      </w:r>
    </w:p>
  </w:footnote>
  <w:footnote w:type="continuationSeparator" w:id="0">
    <w:p w:rsidR="00B22325" w:rsidP="00925E7F" w:rsidRDefault="00B22325" w14:paraId="716050DA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F1A8DA" w:rsidTr="5EF1A8DA" w14:paraId="3FB9B694">
      <w:trPr>
        <w:trHeight w:val="300"/>
      </w:trPr>
      <w:tc>
        <w:tcPr>
          <w:tcW w:w="3120" w:type="dxa"/>
          <w:tcMar/>
        </w:tcPr>
        <w:p w:rsidR="5EF1A8DA" w:rsidP="5EF1A8DA" w:rsidRDefault="5EF1A8DA" w14:paraId="36204DAE" w14:textId="7A469BE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F1A8DA" w:rsidP="5EF1A8DA" w:rsidRDefault="5EF1A8DA" w14:paraId="4DCFCE80" w14:textId="49FA82E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F1A8DA" w:rsidP="5EF1A8DA" w:rsidRDefault="5EF1A8DA" w14:paraId="4C47A413" w14:textId="2E442CDE">
          <w:pPr>
            <w:pStyle w:val="Header"/>
            <w:bidi w:val="0"/>
            <w:ind w:right="-115"/>
            <w:jc w:val="right"/>
          </w:pPr>
        </w:p>
      </w:tc>
    </w:tr>
  </w:tbl>
  <w:p w:rsidR="5EF1A8DA" w:rsidP="5EF1A8DA" w:rsidRDefault="5EF1A8DA" w14:paraId="39683F0D" w14:textId="53D3E1F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33B00"/>
    <w:multiLevelType w:val="hybridMultilevel"/>
    <w:tmpl w:val="E8F45670"/>
    <w:lvl w:ilvl="0" w:tplc="BA329CF4">
      <w:start w:val="1894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69D698D"/>
    <w:multiLevelType w:val="hybridMultilevel"/>
    <w:tmpl w:val="FFBC5940"/>
    <w:lvl w:ilvl="0" w:tplc="E042BF50">
      <w:start w:val="1894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79357185">
    <w:abstractNumId w:val="1"/>
  </w:num>
  <w:num w:numId="2" w16cid:durableId="193470342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delson, Jonathan">
    <w15:presenceInfo w15:providerId="AD" w15:userId="S::andelson@grinnell.edu::29e3a13c-1a7b-4d9c-b8ff-99bbc7356b28"/>
  </w15:person>
  <w15:person w15:author="Baechtel, Mark">
    <w15:presenceInfo w15:providerId="AD" w15:userId="S::baechtel@grinnell.edu::8bed8bb9-eac9-4fb4-b9f7-f97018d270f9"/>
  </w15:person>
  <w15:person w15:author="Walsh, Emma">
    <w15:presenceInfo w15:providerId="AD" w15:userId="S::walshemm@grinnell.edu::c3a233f0-84f6-4b46-9b4c-54ac7291a979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7"/>
  <w:trackRevisions w:val="tru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AA"/>
    <w:rsid w:val="000A768C"/>
    <w:rsid w:val="001D5B33"/>
    <w:rsid w:val="001E665B"/>
    <w:rsid w:val="00223F22"/>
    <w:rsid w:val="00274DCD"/>
    <w:rsid w:val="002B351F"/>
    <w:rsid w:val="002D6312"/>
    <w:rsid w:val="002F5243"/>
    <w:rsid w:val="00351C7F"/>
    <w:rsid w:val="00361BD1"/>
    <w:rsid w:val="00373520"/>
    <w:rsid w:val="004248B4"/>
    <w:rsid w:val="00453814"/>
    <w:rsid w:val="004B6449"/>
    <w:rsid w:val="004F4217"/>
    <w:rsid w:val="005339D3"/>
    <w:rsid w:val="005C5F4D"/>
    <w:rsid w:val="005E6B31"/>
    <w:rsid w:val="005E7511"/>
    <w:rsid w:val="006027D0"/>
    <w:rsid w:val="006A1273"/>
    <w:rsid w:val="006C2B4D"/>
    <w:rsid w:val="00787986"/>
    <w:rsid w:val="007F1BCD"/>
    <w:rsid w:val="007F6356"/>
    <w:rsid w:val="00802290"/>
    <w:rsid w:val="008D193C"/>
    <w:rsid w:val="00907D37"/>
    <w:rsid w:val="0092214D"/>
    <w:rsid w:val="00925E7F"/>
    <w:rsid w:val="00A6728C"/>
    <w:rsid w:val="00AB5DF7"/>
    <w:rsid w:val="00AD4266"/>
    <w:rsid w:val="00AD7500"/>
    <w:rsid w:val="00B22325"/>
    <w:rsid w:val="00B616A6"/>
    <w:rsid w:val="00B727F6"/>
    <w:rsid w:val="00BB1712"/>
    <w:rsid w:val="00BF1B61"/>
    <w:rsid w:val="00C05A1D"/>
    <w:rsid w:val="00C341BD"/>
    <w:rsid w:val="00CB7BD1"/>
    <w:rsid w:val="00CD4060"/>
    <w:rsid w:val="00CE2494"/>
    <w:rsid w:val="00D35B4D"/>
    <w:rsid w:val="00D64B90"/>
    <w:rsid w:val="00EA1FAA"/>
    <w:rsid w:val="00ED31C1"/>
    <w:rsid w:val="00F21CFA"/>
    <w:rsid w:val="00F7098A"/>
    <w:rsid w:val="00FB43A0"/>
    <w:rsid w:val="00FC426D"/>
    <w:rsid w:val="00FE68D6"/>
    <w:rsid w:val="020BB274"/>
    <w:rsid w:val="03E37E86"/>
    <w:rsid w:val="065CA772"/>
    <w:rsid w:val="0DC6E551"/>
    <w:rsid w:val="0DC6E551"/>
    <w:rsid w:val="124A3CAD"/>
    <w:rsid w:val="132C2645"/>
    <w:rsid w:val="18983537"/>
    <w:rsid w:val="18F9DA8D"/>
    <w:rsid w:val="1926E34F"/>
    <w:rsid w:val="1D07910F"/>
    <w:rsid w:val="20338E1A"/>
    <w:rsid w:val="20338E1A"/>
    <w:rsid w:val="20635F74"/>
    <w:rsid w:val="2225EF20"/>
    <w:rsid w:val="28F6D5FA"/>
    <w:rsid w:val="2969AADF"/>
    <w:rsid w:val="2B8EED51"/>
    <w:rsid w:val="321F66E0"/>
    <w:rsid w:val="32E168B1"/>
    <w:rsid w:val="3450CB35"/>
    <w:rsid w:val="3461F397"/>
    <w:rsid w:val="34866D16"/>
    <w:rsid w:val="352D4B94"/>
    <w:rsid w:val="386A7A5F"/>
    <w:rsid w:val="3BD224C8"/>
    <w:rsid w:val="3BD224C8"/>
    <w:rsid w:val="3D16FA15"/>
    <w:rsid w:val="3DBFCAFF"/>
    <w:rsid w:val="410CE94E"/>
    <w:rsid w:val="4541F1F2"/>
    <w:rsid w:val="4913B7ED"/>
    <w:rsid w:val="4A1C304A"/>
    <w:rsid w:val="502C6DFF"/>
    <w:rsid w:val="51F00881"/>
    <w:rsid w:val="53AC87F0"/>
    <w:rsid w:val="53AC87F0"/>
    <w:rsid w:val="556CA391"/>
    <w:rsid w:val="556CA391"/>
    <w:rsid w:val="587FF913"/>
    <w:rsid w:val="589F4793"/>
    <w:rsid w:val="5AED1A50"/>
    <w:rsid w:val="5B1FDCB1"/>
    <w:rsid w:val="5E4A6286"/>
    <w:rsid w:val="5EF1A8DA"/>
    <w:rsid w:val="5EFFAC20"/>
    <w:rsid w:val="5F32EB08"/>
    <w:rsid w:val="5F32EB08"/>
    <w:rsid w:val="5F56838D"/>
    <w:rsid w:val="5F56838D"/>
    <w:rsid w:val="60F253EE"/>
    <w:rsid w:val="617E03A2"/>
    <w:rsid w:val="617E03A2"/>
    <w:rsid w:val="61CB8564"/>
    <w:rsid w:val="6276D4EE"/>
    <w:rsid w:val="6BBE2C8A"/>
    <w:rsid w:val="6EB60061"/>
    <w:rsid w:val="6F89A314"/>
    <w:rsid w:val="70897973"/>
    <w:rsid w:val="71389686"/>
    <w:rsid w:val="71937449"/>
    <w:rsid w:val="72BC7E93"/>
    <w:rsid w:val="7692EAEC"/>
    <w:rsid w:val="79AF4633"/>
    <w:rsid w:val="79AF4633"/>
    <w:rsid w:val="7A31C918"/>
    <w:rsid w:val="7A392BF6"/>
    <w:rsid w:val="7B2DCE81"/>
    <w:rsid w:val="7C5A03A7"/>
    <w:rsid w:val="7CC99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60089"/>
  <w15:chartTrackingRefBased/>
  <w15:docId w15:val="{F7D5A533-2949-3847-B82D-BE6330CC46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EA1FAA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EA1FAA"/>
  </w:style>
  <w:style w:type="character" w:styleId="eop" w:customStyle="1">
    <w:name w:val="eop"/>
    <w:basedOn w:val="DefaultParagraphFont"/>
    <w:rsid w:val="00EA1FAA"/>
  </w:style>
  <w:style w:type="character" w:styleId="PlaceholderText">
    <w:name w:val="Placeholder Text"/>
    <w:basedOn w:val="DefaultParagraphFont"/>
    <w:uiPriority w:val="99"/>
    <w:semiHidden/>
    <w:rsid w:val="00925E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25E7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25E7F"/>
  </w:style>
  <w:style w:type="paragraph" w:styleId="Footer">
    <w:name w:val="footer"/>
    <w:basedOn w:val="Normal"/>
    <w:link w:val="FooterChar"/>
    <w:uiPriority w:val="99"/>
    <w:unhideWhenUsed/>
    <w:rsid w:val="00925E7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25E7F"/>
  </w:style>
  <w:style w:type="paragraph" w:styleId="NormalWeb">
    <w:name w:val="Normal (Web)"/>
    <w:basedOn w:val="Normal"/>
    <w:uiPriority w:val="99"/>
    <w:unhideWhenUsed/>
    <w:rsid w:val="00925E7F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72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7F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727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7F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727F6"/>
    <w:rPr>
      <w:b/>
      <w:bCs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www.history.com/topics/native-american-history/indian-reservations" TargetMode="External" Id="Rab95623b1b334c75" /><Relationship Type="http://schemas.openxmlformats.org/officeDocument/2006/relationships/header" Target="header.xml" Id="Rd9aaa3ec8a80451a" /><Relationship Type="http://schemas.openxmlformats.org/officeDocument/2006/relationships/comments" Target="comments.xml" Id="R83b67bbb5692482d" /><Relationship Type="http://schemas.microsoft.com/office/2011/relationships/people" Target="people.xml" Id="R55eaf3fc3f8a4d43" /><Relationship Type="http://schemas.microsoft.com/office/2011/relationships/commentsExtended" Target="commentsExtended.xml" Id="R5cf4ed41a103472c" /><Relationship Type="http://schemas.microsoft.com/office/2016/09/relationships/commentsIds" Target="commentsIds.xml" Id="Rf998b45b64ea4a4b" /><Relationship Type="http://schemas.microsoft.com/office/2018/08/relationships/commentsExtensible" Target="commentsExtensible.xml" Id="R5a7a347c20a745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Walsh, Emma</dc:creator>
  <keywords/>
  <dc:description/>
  <lastModifiedBy>Baechtel, Mark</lastModifiedBy>
  <revision>16</revision>
  <dcterms:created xsi:type="dcterms:W3CDTF">2023-04-21T03:02:00.0000000Z</dcterms:created>
  <dcterms:modified xsi:type="dcterms:W3CDTF">2023-05-08T02:10:41.4759377Z</dcterms:modified>
</coreProperties>
</file>