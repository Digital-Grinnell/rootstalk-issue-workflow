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804E3" w:rsidR="00B804E3" w:rsidP="00B804E3" w:rsidRDefault="00B804E3" w14:paraId="236975E3" w14:textId="22451958">
      <w:pPr>
        <w:spacing w:after="0" w:line="240" w:lineRule="auto"/>
        <w:jc w:val="center"/>
        <w:textAlignment w:val="baseline"/>
        <w:rPr>
          <w:rFonts w:ascii="Segoe UI" w:hAnsi="Segoe UI" w:eastAsia="Times New Roman" w:cs="Segoe UI"/>
          <w:sz w:val="18"/>
          <w:szCs w:val="18"/>
        </w:rPr>
      </w:pPr>
      <w:ins w:author="Baechtel, Mark" w:date="2023-05-02T16:50:52.928Z" w:id="549201600">
        <w:r w:rsidRPr="098C1E8C" w:rsidR="4EA97978">
          <w:rPr>
            <w:rFonts w:ascii="Times New Roman" w:hAnsi="Times New Roman" w:eastAsia="Times New Roman" w:cs="Times New Roman"/>
            <w:b w:val="1"/>
            <w:bCs w:val="1"/>
            <w:sz w:val="24"/>
            <w:szCs w:val="24"/>
          </w:rPr>
          <w:t>d</w:t>
        </w:r>
      </w:ins>
      <w:r w:rsidRPr="098C1E8C" w:rsidR="00B804E3">
        <w:rPr>
          <w:rFonts w:ascii="Times New Roman" w:hAnsi="Times New Roman" w:eastAsia="Times New Roman" w:cs="Times New Roman"/>
          <w:b w:val="1"/>
          <w:bCs w:val="1"/>
          <w:sz w:val="24"/>
          <w:szCs w:val="24"/>
        </w:rPr>
        <w:t>Postcards: Entertainment or Exploitation?</w:t>
      </w:r>
      <w:r w:rsidRPr="098C1E8C" w:rsidR="00B804E3">
        <w:rPr>
          <w:rFonts w:ascii="Times New Roman" w:hAnsi="Times New Roman" w:eastAsia="Times New Roman" w:cs="Times New Roman"/>
          <w:sz w:val="24"/>
          <w:szCs w:val="24"/>
        </w:rPr>
        <w:t> </w:t>
      </w:r>
    </w:p>
    <w:p w:rsidRPr="00B804E3" w:rsidR="00B804E3" w:rsidP="00B804E3" w:rsidRDefault="00B804E3" w14:paraId="1FDC4216" w14:textId="77777777">
      <w:pPr>
        <w:spacing w:after="0" w:line="240" w:lineRule="auto"/>
        <w:jc w:val="center"/>
        <w:textAlignment w:val="baseline"/>
        <w:rPr>
          <w:rFonts w:ascii="Segoe UI" w:hAnsi="Segoe UI" w:eastAsia="Times New Roman" w:cs="Segoe UI"/>
          <w:sz w:val="18"/>
          <w:szCs w:val="18"/>
        </w:rPr>
      </w:pPr>
      <w:commentRangeStart w:id="1926582826"/>
      <w:r w:rsidRPr="2137B2A3" w:rsidR="59864C5A">
        <w:rPr>
          <w:rFonts w:ascii="Times New Roman" w:hAnsi="Times New Roman" w:eastAsia="Times New Roman" w:cs="Times New Roman"/>
          <w:b w:val="1"/>
          <w:bCs w:val="1"/>
          <w:sz w:val="24"/>
          <w:szCs w:val="24"/>
        </w:rPr>
        <w:t>Foreword</w:t>
      </w:r>
      <w:r w:rsidRPr="2137B2A3" w:rsidR="59864C5A">
        <w:rPr>
          <w:rFonts w:ascii="Times New Roman" w:hAnsi="Times New Roman" w:eastAsia="Times New Roman" w:cs="Times New Roman"/>
          <w:sz w:val="24"/>
          <w:szCs w:val="24"/>
        </w:rPr>
        <w:t> </w:t>
      </w:r>
      <w:commentRangeEnd w:id="1926582826"/>
      <w:r>
        <w:rPr>
          <w:rStyle w:val="CommentReference"/>
        </w:rPr>
        <w:commentReference w:id="1926582826"/>
      </w:r>
    </w:p>
    <w:p w:rsidRPr="00B804E3" w:rsidR="00B804E3" w:rsidP="00B804E3" w:rsidRDefault="00B804E3" w14:paraId="5FDFF771" w14:textId="77777777">
      <w:pPr>
        <w:spacing w:after="0" w:line="360" w:lineRule="auto"/>
        <w:ind w:firstLine="720"/>
        <w:textAlignment w:val="baseline"/>
        <w:rPr>
          <w:rFonts w:ascii="Segoe UI" w:hAnsi="Segoe UI" w:eastAsia="Times New Roman" w:cs="Segoe UI"/>
          <w:sz w:val="18"/>
          <w:szCs w:val="18"/>
        </w:rPr>
      </w:pPr>
      <w:commentRangeStart w:id="0"/>
      <w:commentRangeStart w:id="1175412525"/>
      <w:r w:rsidRPr="2137B2A3" w:rsidR="59864C5A">
        <w:rPr>
          <w:rFonts w:ascii="Times New Roman" w:hAnsi="Times New Roman" w:eastAsia="Times New Roman" w:cs="Times New Roman"/>
          <w:sz w:val="24"/>
          <w:szCs w:val="24"/>
        </w:rPr>
        <w:t>Dear reader,  </w:t>
      </w:r>
      <w:commentRangeEnd w:id="0"/>
      <w:r>
        <w:rPr>
          <w:rStyle w:val="CommentReference"/>
        </w:rPr>
        <w:commentReference w:id="0"/>
      </w:r>
      <w:commentRangeEnd w:id="1175412525"/>
      <w:r>
        <w:rPr>
          <w:rStyle w:val="CommentReference"/>
        </w:rPr>
        <w:commentReference w:id="1175412525"/>
      </w:r>
    </w:p>
    <w:p w:rsidRPr="00B804E3" w:rsidR="00B804E3" w:rsidP="00B804E3" w:rsidRDefault="00B804E3" w14:paraId="2E24A5C2" w14:textId="77777777">
      <w:pPr>
        <w:spacing w:after="0" w:line="360" w:lineRule="auto"/>
        <w:ind w:firstLine="720"/>
        <w:textAlignment w:val="baseline"/>
        <w:rPr>
          <w:rFonts w:ascii="Segoe UI" w:hAnsi="Segoe UI" w:eastAsia="Times New Roman" w:cs="Segoe UI"/>
          <w:sz w:val="18"/>
          <w:szCs w:val="18"/>
        </w:rPr>
      </w:pPr>
      <w:r w:rsidRPr="2137B2A3" w:rsidR="59864C5A">
        <w:rPr>
          <w:rFonts w:ascii="Times New Roman" w:hAnsi="Times New Roman" w:eastAsia="Times New Roman" w:cs="Times New Roman"/>
          <w:sz w:val="24"/>
          <w:szCs w:val="24"/>
        </w:rPr>
        <w:t xml:space="preserve">The following is a </w:t>
      </w:r>
      <w:commentRangeStart w:id="1"/>
      <w:commentRangeStart w:id="1705329317"/>
      <w:r w:rsidRPr="2137B2A3" w:rsidR="59864C5A">
        <w:rPr>
          <w:rFonts w:ascii="Times New Roman" w:hAnsi="Times New Roman" w:eastAsia="Times New Roman" w:cs="Times New Roman"/>
          <w:sz w:val="24"/>
          <w:szCs w:val="24"/>
        </w:rPr>
        <w:t>scrutinous</w:t>
      </w:r>
      <w:commentRangeEnd w:id="1"/>
      <w:r>
        <w:rPr>
          <w:rStyle w:val="CommentReference"/>
        </w:rPr>
        <w:commentReference w:id="1"/>
      </w:r>
      <w:commentRangeEnd w:id="1705329317"/>
      <w:r>
        <w:rPr>
          <w:rStyle w:val="CommentReference"/>
        </w:rPr>
        <w:commentReference w:id="1705329317"/>
      </w:r>
      <w:r w:rsidRPr="2137B2A3" w:rsidR="59864C5A">
        <w:rPr>
          <w:rFonts w:ascii="Times New Roman" w:hAnsi="Times New Roman" w:eastAsia="Times New Roman" w:cs="Times New Roman"/>
          <w:sz w:val="24"/>
          <w:szCs w:val="24"/>
        </w:rPr>
        <w:t xml:space="preserve"> analysis of a </w:t>
      </w:r>
      <w:commentRangeStart w:id="2"/>
      <w:commentRangeStart w:id="310509046"/>
      <w:r w:rsidRPr="2137B2A3" w:rsidR="59864C5A">
        <w:rPr>
          <w:rFonts w:ascii="Times New Roman" w:hAnsi="Times New Roman" w:eastAsia="Times New Roman" w:cs="Times New Roman"/>
          <w:sz w:val="24"/>
          <w:szCs w:val="24"/>
        </w:rPr>
        <w:t>cluster</w:t>
      </w:r>
      <w:commentRangeEnd w:id="2"/>
      <w:r>
        <w:rPr>
          <w:rStyle w:val="CommentReference"/>
        </w:rPr>
        <w:commentReference w:id="2"/>
      </w:r>
      <w:commentRangeEnd w:id="310509046"/>
      <w:r>
        <w:rPr>
          <w:rStyle w:val="CommentReference"/>
        </w:rPr>
        <w:commentReference w:id="310509046"/>
      </w:r>
      <w:r w:rsidRPr="2137B2A3" w:rsidR="59864C5A">
        <w:rPr>
          <w:rFonts w:ascii="Times New Roman" w:hAnsi="Times New Roman" w:eastAsia="Times New Roman" w:cs="Times New Roman"/>
          <w:sz w:val="24"/>
          <w:szCs w:val="24"/>
        </w:rPr>
        <w:t xml:space="preserve"> of early 20</w:t>
      </w:r>
      <w:r w:rsidRPr="2137B2A3" w:rsidR="59864C5A">
        <w:rPr>
          <w:rFonts w:ascii="Times New Roman" w:hAnsi="Times New Roman" w:eastAsia="Times New Roman" w:cs="Times New Roman"/>
          <w:sz w:val="19"/>
          <w:szCs w:val="19"/>
          <w:vertAlign w:val="superscript"/>
        </w:rPr>
        <w:t>th</w:t>
      </w:r>
      <w:r w:rsidRPr="2137B2A3" w:rsidR="59864C5A">
        <w:rPr>
          <w:rFonts w:ascii="Times New Roman" w:hAnsi="Times New Roman" w:eastAsia="Times New Roman" w:cs="Times New Roman"/>
          <w:sz w:val="24"/>
          <w:szCs w:val="24"/>
        </w:rPr>
        <w:t xml:space="preserve"> century Oklahoma postcards that depict images of Native American peoples. I recognize that my position as a white woman writing this piece is a privileged one, as people who have looked like me have historically been destructive to the livelihoods of people of color, especially those who are natives of the United States. </w:t>
      </w:r>
      <w:r w:rsidRPr="2137B2A3" w:rsidR="59864C5A">
        <w:rPr>
          <w:rFonts w:ascii="Times New Roman" w:hAnsi="Times New Roman" w:eastAsia="Times New Roman" w:cs="Times New Roman"/>
          <w:sz w:val="24"/>
          <w:szCs w:val="24"/>
        </w:rPr>
        <w:t>The goal of my words is not to amplify my voice over others, it is instead to address a specific instance of cultural insensitivity towards Native Americans, explicitly towards the Pawnee as well as tribes that are left unlabeled on the cards.</w:t>
      </w:r>
      <w:r w:rsidRPr="2137B2A3" w:rsidR="59864C5A">
        <w:rPr>
          <w:rFonts w:ascii="Times New Roman" w:hAnsi="Times New Roman" w:eastAsia="Times New Roman" w:cs="Times New Roman"/>
          <w:sz w:val="24"/>
          <w:szCs w:val="24"/>
        </w:rPr>
        <w:t>  </w:t>
      </w:r>
    </w:p>
    <w:p w:rsidRPr="00B804E3" w:rsidR="00B804E3" w:rsidP="00B804E3" w:rsidRDefault="00B804E3" w14:paraId="4EF7D90B"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To read more about the Pawnee Nation visit their site: https://pawneenation.org/pawnee-history/ </w:t>
      </w:r>
    </w:p>
    <w:p w:rsidRPr="00B804E3" w:rsidR="00B804E3" w:rsidP="00B804E3" w:rsidRDefault="00B804E3" w14:paraId="154E6579" w14:textId="77777777">
      <w:pPr>
        <w:spacing w:after="0" w:line="360" w:lineRule="auto"/>
        <w:jc w:val="center"/>
        <w:textAlignment w:val="baseline"/>
        <w:rPr>
          <w:rFonts w:ascii="Segoe UI" w:hAnsi="Segoe UI" w:eastAsia="Times New Roman" w:cs="Segoe UI"/>
          <w:sz w:val="18"/>
          <w:szCs w:val="18"/>
        </w:rPr>
      </w:pPr>
      <w:r w:rsidRPr="00B804E3">
        <w:rPr>
          <w:rFonts w:ascii="Times New Roman" w:hAnsi="Times New Roman" w:eastAsia="Times New Roman" w:cs="Times New Roman"/>
          <w:b/>
          <w:bCs/>
          <w:sz w:val="24"/>
          <w:szCs w:val="24"/>
        </w:rPr>
        <w:t>Introduction</w:t>
      </w:r>
      <w:r w:rsidRPr="00B804E3">
        <w:rPr>
          <w:rFonts w:ascii="Times New Roman" w:hAnsi="Times New Roman" w:eastAsia="Times New Roman" w:cs="Times New Roman"/>
          <w:sz w:val="24"/>
          <w:szCs w:val="24"/>
        </w:rPr>
        <w:t> </w:t>
      </w:r>
    </w:p>
    <w:p w:rsidRPr="00B804E3" w:rsidR="00B804E3" w:rsidP="00B804E3" w:rsidRDefault="00B804E3" w14:paraId="7B978AB3" w14:textId="4F4C5A2E">
      <w:pPr>
        <w:spacing w:after="0" w:line="360" w:lineRule="auto"/>
        <w:ind w:firstLine="720"/>
        <w:textAlignment w:val="baseline"/>
        <w:rPr>
          <w:rFonts w:ascii="Segoe UI" w:hAnsi="Segoe UI" w:eastAsia="Times New Roman" w:cs="Segoe UI"/>
          <w:sz w:val="18"/>
          <w:szCs w:val="18"/>
        </w:rPr>
      </w:pPr>
      <w:r w:rsidRPr="00B804E3" w:rsidR="59864C5A">
        <w:rPr>
          <w:rFonts w:ascii="Times New Roman" w:hAnsi="Times New Roman" w:eastAsia="Times New Roman" w:cs="Times New Roman"/>
          <w:sz w:val="24"/>
          <w:szCs w:val="24"/>
        </w:rPr>
        <w:t xml:space="preserve">The Oklahoma Department of Libraries’ digital archive is home to a collection of a twentieth-century tourist staple: postcards. While postcards are often </w:t>
      </w:r>
      <w:del w:author="Baechtel, Mark" w:date="2023-04-25T17:19:51.78Z" w:id="1021107077">
        <w:r w:rsidRPr="2137B2A3" w:rsidDel="59864C5A">
          <w:rPr>
            <w:rFonts w:ascii="Times New Roman" w:hAnsi="Times New Roman" w:eastAsia="Times New Roman" w:cs="Times New Roman"/>
            <w:sz w:val="24"/>
            <w:szCs w:val="24"/>
          </w:rPr>
          <w:delText xml:space="preserve">associated </w:delText>
        </w:r>
      </w:del>
      <w:ins w:author="Baechtel, Mark" w:date="2023-04-25T17:19:53.37Z" w:id="1298981909">
        <w:r w:rsidRPr="00B804E3" w:rsidR="27EBD877">
          <w:rPr>
            <w:rFonts w:ascii="Times New Roman" w:hAnsi="Times New Roman" w:eastAsia="Times New Roman" w:cs="Times New Roman"/>
            <w:sz w:val="24"/>
            <w:szCs w:val="24"/>
          </w:rPr>
          <w:t xml:space="preserve">seen </w:t>
        </w:r>
      </w:ins>
      <w:r w:rsidRPr="00B804E3" w:rsidR="59864C5A">
        <w:rPr>
          <w:rFonts w:ascii="Times New Roman" w:hAnsi="Times New Roman" w:eastAsia="Times New Roman" w:cs="Times New Roman"/>
          <w:sz w:val="24"/>
          <w:szCs w:val="24"/>
        </w:rPr>
        <w:t xml:space="preserve">as promoting favorable feelings, </w:t>
      </w:r>
      <w:del w:author="Baechtel, Mark" w:date="2023-04-25T17:20:17.174Z" w:id="1545758627">
        <w:r w:rsidRPr="2137B2A3" w:rsidDel="59864C5A">
          <w:rPr>
            <w:rFonts w:ascii="Times New Roman" w:hAnsi="Times New Roman" w:eastAsia="Times New Roman" w:cs="Times New Roman"/>
            <w:sz w:val="24"/>
            <w:szCs w:val="24"/>
          </w:rPr>
          <w:delText xml:space="preserve">especially </w:delText>
        </w:r>
      </w:del>
      <w:commentRangeStart w:id="794535757"/>
      <w:del w:author="Baechtel, Mark" w:date="2023-04-25T17:20:17.174Z" w:id="595868207">
        <w:r w:rsidRPr="2137B2A3" w:rsidDel="59864C5A">
          <w:rPr>
            <w:rFonts w:ascii="Times New Roman" w:hAnsi="Times New Roman" w:eastAsia="Times New Roman" w:cs="Times New Roman"/>
            <w:sz w:val="24"/>
            <w:szCs w:val="24"/>
          </w:rPr>
          <w:delText>for</w:delText>
        </w:r>
      </w:del>
      <w:commentRangeEnd w:id="794535757"/>
      <w:r>
        <w:rPr>
          <w:rStyle w:val="CommentReference"/>
        </w:rPr>
        <w:commentReference w:id="794535757"/>
      </w:r>
      <w:del w:author="Baechtel, Mark" w:date="2023-04-25T17:20:17.174Z" w:id="1936125528">
        <w:r w:rsidRPr="2137B2A3" w:rsidDel="59864C5A">
          <w:rPr>
            <w:rFonts w:ascii="Times New Roman" w:hAnsi="Times New Roman" w:eastAsia="Times New Roman" w:cs="Times New Roman"/>
            <w:sz w:val="24"/>
            <w:szCs w:val="24"/>
          </w:rPr>
          <w:delText xml:space="preserve"> me, </w:delText>
        </w:r>
      </w:del>
      <w:r w:rsidRPr="00B804E3" w:rsidR="59864C5A">
        <w:rPr>
          <w:rFonts w:ascii="Times New Roman" w:hAnsi="Times New Roman" w:eastAsia="Times New Roman" w:cs="Times New Roman"/>
          <w:sz w:val="24"/>
          <w:szCs w:val="24"/>
        </w:rPr>
        <w:t xml:space="preserve">some images from this digital archive cannot </w:t>
      </w:r>
      <w:del w:author="Baechtel, Mark" w:date="2023-04-25T17:22:08.021Z" w:id="340990097">
        <w:r w:rsidRPr="2137B2A3" w:rsidDel="59864C5A">
          <w:rPr>
            <w:rFonts w:ascii="Times New Roman" w:hAnsi="Times New Roman" w:eastAsia="Times New Roman" w:cs="Times New Roman"/>
            <w:sz w:val="24"/>
            <w:szCs w:val="24"/>
          </w:rPr>
          <w:delText xml:space="preserve">and </w:delText>
        </w:r>
      </w:del>
      <w:commentRangeStart w:id="1678828487"/>
      <w:del w:author="Baechtel, Mark" w:date="2023-04-25T17:22:08.021Z" w:id="321227952">
        <w:r w:rsidRPr="2137B2A3" w:rsidDel="59864C5A">
          <w:rPr>
            <w:rFonts w:ascii="Times New Roman" w:hAnsi="Times New Roman" w:eastAsia="Times New Roman" w:cs="Times New Roman"/>
            <w:sz w:val="24"/>
            <w:szCs w:val="24"/>
          </w:rPr>
          <w:delText>should</w:delText>
        </w:r>
      </w:del>
      <w:commentRangeEnd w:id="1678828487"/>
      <w:r>
        <w:rPr>
          <w:rStyle w:val="CommentReference"/>
        </w:rPr>
        <w:commentReference w:id="1678828487"/>
      </w:r>
      <w:del w:author="Baechtel, Mark" w:date="2023-04-25T17:22:08.021Z" w:id="727647194">
        <w:r w:rsidRPr="2137B2A3" w:rsidDel="59864C5A">
          <w:rPr>
            <w:rFonts w:ascii="Times New Roman" w:hAnsi="Times New Roman" w:eastAsia="Times New Roman" w:cs="Times New Roman"/>
            <w:sz w:val="24"/>
            <w:szCs w:val="24"/>
          </w:rPr>
          <w:delText xml:space="preserve"> not</w:delText>
        </w:r>
      </w:del>
      <w:r w:rsidRPr="00B804E3" w:rsidR="59864C5A">
        <w:rPr>
          <w:rFonts w:ascii="Times New Roman" w:hAnsi="Times New Roman" w:eastAsia="Times New Roman" w:cs="Times New Roman"/>
          <w:sz w:val="24"/>
          <w:szCs w:val="24"/>
        </w:rPr>
        <w:t xml:space="preserve"> be seen as </w:t>
      </w:r>
      <w:commentRangeStart w:id="1587354028"/>
      <w:ins w:author="Jon Andelson" w:date="2023-04-21T11:37:00Z" w:id="1124872197">
        <w:r w:rsidRPr="2137B2A3" w:rsidR="40A96965">
          <w:rPr>
            <w:rFonts w:ascii="Times New Roman" w:hAnsi="Times New Roman" w:eastAsia="Times New Roman" w:cs="Times New Roman"/>
            <w:sz w:val="24"/>
            <w:szCs w:val="24"/>
          </w:rPr>
          <w:t>possessing</w:t>
        </w:r>
        <w:r w:rsidRPr="2137B2A3" w:rsidR="40A96965">
          <w:rPr>
            <w:rFonts w:ascii="Times New Roman" w:hAnsi="Times New Roman" w:eastAsia="Times New Roman" w:cs="Times New Roman"/>
            <w:sz w:val="24"/>
            <w:szCs w:val="24"/>
          </w:rPr>
          <w:t xml:space="preserve"> this quality</w:t>
        </w:r>
      </w:ins>
      <w:commentRangeEnd w:id="1587354028"/>
      <w:r>
        <w:rPr>
          <w:rStyle w:val="CommentReference"/>
        </w:rPr>
        <w:commentReference w:id="1587354028"/>
      </w:r>
      <w:ins w:author="Jon Andelson" w:date="2023-04-21T11:37:00Z" w:id="1592239313">
        <w:r w:rsidRPr="2137B2A3" w:rsidR="40A96965">
          <w:rPr>
            <w:rFonts w:ascii="Times New Roman" w:hAnsi="Times New Roman" w:eastAsia="Times New Roman" w:cs="Times New Roman"/>
            <w:sz w:val="24"/>
            <w:szCs w:val="24"/>
          </w:rPr>
          <w:t xml:space="preserve">. </w:t>
        </w:r>
      </w:ins>
      <w:del w:author="Jon Andelson" w:date="2023-04-21T11:37:00Z" w:id="2074239488">
        <w:r w:rsidRPr="2137B2A3" w:rsidDel="59864C5A">
          <w:rPr>
            <w:rFonts w:ascii="Times New Roman" w:hAnsi="Times New Roman" w:eastAsia="Times New Roman" w:cs="Times New Roman"/>
            <w:sz w:val="24"/>
            <w:szCs w:val="24"/>
          </w:rPr>
          <w:delText>sharing this same privilege</w:delText>
        </w:r>
      </w:del>
      <w:r w:rsidRPr="00B804E3" w:rsidR="59864C5A">
        <w:rPr>
          <w:rFonts w:ascii="Times New Roman" w:hAnsi="Times New Roman" w:eastAsia="Times New Roman" w:cs="Times New Roman"/>
          <w:sz w:val="24"/>
          <w:szCs w:val="24"/>
        </w:rPr>
        <w:t xml:space="preserve">. Of the 491 postcards </w:t>
      </w:r>
      <w:del w:author="Jon Andelson" w:date="2023-04-21T11:37:00Z" w:id="1907188303">
        <w:r w:rsidRPr="2137B2A3" w:rsidDel="59864C5A">
          <w:rPr>
            <w:rFonts w:ascii="Times New Roman" w:hAnsi="Times New Roman" w:eastAsia="Times New Roman" w:cs="Times New Roman"/>
            <w:sz w:val="24"/>
            <w:szCs w:val="24"/>
          </w:rPr>
          <w:delText xml:space="preserve">found </w:delText>
        </w:r>
      </w:del>
      <w:r w:rsidRPr="00B804E3" w:rsidR="59864C5A">
        <w:rPr>
          <w:rFonts w:ascii="Times New Roman" w:hAnsi="Times New Roman" w:eastAsia="Times New Roman" w:cs="Times New Roman"/>
          <w:sz w:val="24"/>
          <w:szCs w:val="24"/>
        </w:rPr>
        <w:t xml:space="preserve">in this collection, </w:t>
      </w:r>
      <w:del w:author="Jon Andelson" w:date="2023-04-21T11:38:00Z" w:id="2111157996">
        <w:r w:rsidRPr="2137B2A3" w:rsidDel="59864C5A">
          <w:rPr>
            <w:rFonts w:ascii="Times New Roman" w:hAnsi="Times New Roman" w:eastAsia="Times New Roman" w:cs="Times New Roman"/>
            <w:sz w:val="24"/>
            <w:szCs w:val="24"/>
          </w:rPr>
          <w:delText xml:space="preserve">there are </w:delText>
        </w:r>
      </w:del>
      <w:r w:rsidRPr="00B804E3" w:rsidR="59864C5A">
        <w:rPr>
          <w:rFonts w:ascii="Times New Roman" w:hAnsi="Times New Roman" w:eastAsia="Times New Roman" w:cs="Times New Roman"/>
          <w:sz w:val="24"/>
          <w:szCs w:val="24"/>
        </w:rPr>
        <w:t xml:space="preserve">a handful </w:t>
      </w:r>
      <w:del w:author="Baechtel, Mark" w:date="2023-04-25T18:16:35.725Z" w:id="341597537">
        <w:r w:rsidRPr="2137B2A3" w:rsidDel="59864C5A">
          <w:rPr>
            <w:rFonts w:ascii="Times New Roman" w:hAnsi="Times New Roman" w:eastAsia="Times New Roman" w:cs="Times New Roman"/>
            <w:sz w:val="24"/>
            <w:szCs w:val="24"/>
          </w:rPr>
          <w:delText>of them</w:delText>
        </w:r>
      </w:del>
      <w:r w:rsidRPr="00B804E3" w:rsidR="59864C5A">
        <w:rPr>
          <w:rFonts w:ascii="Times New Roman" w:hAnsi="Times New Roman" w:eastAsia="Times New Roman" w:cs="Times New Roman"/>
          <w:sz w:val="24"/>
          <w:szCs w:val="24"/>
        </w:rPr>
        <w:t xml:space="preserve"> </w:t>
      </w:r>
      <w:del w:author="Jon Andelson" w:date="2023-04-21T11:38:00Z" w:id="934863545">
        <w:r w:rsidRPr="2137B2A3" w:rsidDel="59864C5A">
          <w:rPr>
            <w:rFonts w:ascii="Times New Roman" w:hAnsi="Times New Roman" w:eastAsia="Times New Roman" w:cs="Times New Roman"/>
            <w:sz w:val="24"/>
            <w:szCs w:val="24"/>
          </w:rPr>
          <w:delText xml:space="preserve">which </w:delText>
        </w:r>
      </w:del>
      <w:r w:rsidRPr="00B804E3" w:rsidR="59864C5A">
        <w:rPr>
          <w:rFonts w:ascii="Times New Roman" w:hAnsi="Times New Roman" w:eastAsia="Times New Roman" w:cs="Times New Roman"/>
          <w:sz w:val="24"/>
          <w:szCs w:val="24"/>
        </w:rPr>
        <w:t xml:space="preserve">portray images of Native Americans, and </w:t>
      </w:r>
      <w:del w:author="Baechtel, Mark" w:date="2023-04-25T18:16:52.471Z" w:id="1892739580">
        <w:r w:rsidRPr="2137B2A3" w:rsidDel="59864C5A">
          <w:rPr>
            <w:rFonts w:ascii="Times New Roman" w:hAnsi="Times New Roman" w:eastAsia="Times New Roman" w:cs="Times New Roman"/>
            <w:sz w:val="24"/>
            <w:szCs w:val="24"/>
          </w:rPr>
          <w:delText xml:space="preserve">not </w:delText>
        </w:r>
      </w:del>
      <w:ins w:author="Baechtel, Mark" w:date="2023-04-25T18:16:54.734Z" w:id="50410956">
        <w:r w:rsidRPr="00B804E3" w:rsidR="382C5E57">
          <w:rPr>
            <w:rFonts w:ascii="Times New Roman" w:hAnsi="Times New Roman" w:eastAsia="Times New Roman" w:cs="Times New Roman"/>
            <w:sz w:val="24"/>
            <w:szCs w:val="24"/>
          </w:rPr>
          <w:t xml:space="preserve">none of them </w:t>
        </w:r>
      </w:ins>
      <w:r w:rsidRPr="00B804E3" w:rsidR="59864C5A">
        <w:rPr>
          <w:rFonts w:ascii="Times New Roman" w:hAnsi="Times New Roman" w:eastAsia="Times New Roman" w:cs="Times New Roman"/>
          <w:sz w:val="24"/>
          <w:szCs w:val="24"/>
        </w:rPr>
        <w:t xml:space="preserve">in a favorable light. Three depictions of Native Americans in particular </w:t>
      </w:r>
      <w:commentRangeStart w:id="8"/>
      <w:commentRangeStart w:id="196329805"/>
      <w:r w:rsidRPr="00B804E3" w:rsidR="59864C5A">
        <w:rPr>
          <w:rFonts w:ascii="Times New Roman" w:hAnsi="Times New Roman" w:eastAsia="Times New Roman" w:cs="Times New Roman"/>
          <w:sz w:val="24"/>
          <w:szCs w:val="24"/>
        </w:rPr>
        <w:t>take</w:t>
      </w:r>
      <w:r w:rsidRPr="00B804E3" w:rsidR="59864C5A">
        <w:rPr>
          <w:rFonts w:ascii="Times New Roman" w:hAnsi="Times New Roman" w:eastAsia="Times New Roman" w:cs="Times New Roman"/>
          <w:color w:val="000000"/>
          <w:sz w:val="24"/>
          <w:szCs w:val="24"/>
          <w:shd w:val="clear" w:color="auto" w:fill="FFFFFF"/>
        </w:rPr>
        <w:t xml:space="preserve"> on the position of a paper-trail </w:t>
      </w:r>
      <w:commentRangeEnd w:id="8"/>
      <w:r w:rsidR="00F13362">
        <w:rPr>
          <w:rStyle w:val="CommentReference"/>
        </w:rPr>
        <w:commentReference w:id="8"/>
      </w:r>
      <w:commentRangeEnd w:id="196329805"/>
      <w:r>
        <w:rPr>
          <w:rStyle w:val="CommentReference"/>
        </w:rPr>
        <w:commentReference w:id="196329805"/>
      </w:r>
      <w:r w:rsidRPr="00B804E3" w:rsidR="59864C5A">
        <w:rPr>
          <w:rFonts w:ascii="Times New Roman" w:hAnsi="Times New Roman" w:eastAsia="Times New Roman" w:cs="Times New Roman"/>
          <w:color w:val="000000"/>
          <w:sz w:val="24"/>
          <w:szCs w:val="24"/>
          <w:shd w:val="clear" w:color="auto" w:fill="FFFFFF"/>
        </w:rPr>
        <w:t xml:space="preserve">of native appropriation, as they exist as clear </w:t>
      </w:r>
      <w:commentRangeStart w:id="698710090"/>
      <w:r w:rsidRPr="00B804E3" w:rsidR="59864C5A">
        <w:rPr>
          <w:rFonts w:ascii="Times New Roman" w:hAnsi="Times New Roman" w:eastAsia="Times New Roman" w:cs="Times New Roman"/>
          <w:color w:val="000000"/>
          <w:sz w:val="24"/>
          <w:szCs w:val="24"/>
          <w:shd w:val="clear" w:color="auto" w:fill="FFFFFF"/>
        </w:rPr>
        <w:t xml:space="preserve">exemplifications </w:t>
      </w:r>
      <w:commentRangeEnd w:id="698710090"/>
      <w:r>
        <w:rPr>
          <w:rStyle w:val="CommentReference"/>
        </w:rPr>
        <w:commentReference w:id="698710090"/>
      </w:r>
      <w:r w:rsidRPr="00B804E3" w:rsidR="59864C5A">
        <w:rPr>
          <w:rFonts w:ascii="Times New Roman" w:hAnsi="Times New Roman" w:eastAsia="Times New Roman" w:cs="Times New Roman"/>
          <w:color w:val="000000"/>
          <w:sz w:val="24"/>
          <w:szCs w:val="24"/>
          <w:shd w:val="clear" w:color="auto" w:fill="FFFFFF"/>
        </w:rPr>
        <w:t xml:space="preserve">of exploitation in Oklahoma. </w:t>
      </w:r>
      <w:r w:rsidRPr="00B804E3" w:rsidR="59864C5A">
        <w:rPr>
          <w:rFonts w:ascii="Times New Roman" w:hAnsi="Times New Roman" w:eastAsia="Times New Roman" w:cs="Times New Roman"/>
          <w:sz w:val="24"/>
          <w:szCs w:val="24"/>
        </w:rPr>
        <w:t xml:space="preserve">The pictures found on these three postcards </w:t>
      </w:r>
      <w:commentRangeStart w:id="1028310280"/>
      <w:r w:rsidRPr="00B804E3" w:rsidR="59864C5A">
        <w:rPr>
          <w:rFonts w:ascii="Times New Roman" w:hAnsi="Times New Roman" w:eastAsia="Times New Roman" w:cs="Times New Roman"/>
          <w:sz w:val="24"/>
          <w:szCs w:val="24"/>
        </w:rPr>
        <w:t xml:space="preserve">exploit the </w:t>
      </w:r>
      <w:commentRangeStart w:id="9"/>
      <w:r w:rsidRPr="00B804E3" w:rsidR="59864C5A">
        <w:rPr>
          <w:rFonts w:ascii="Times New Roman" w:hAnsi="Times New Roman" w:eastAsia="Times New Roman" w:cs="Times New Roman"/>
          <w:sz w:val="24"/>
          <w:szCs w:val="24"/>
        </w:rPr>
        <w:t>archetypal</w:t>
      </w:r>
      <w:commentRangeEnd w:id="9"/>
      <w:r w:rsidR="003E757A">
        <w:rPr>
          <w:rStyle w:val="CommentReference"/>
        </w:rPr>
        <w:commentReference w:id="9"/>
      </w:r>
      <w:r w:rsidRPr="00B804E3" w:rsidR="59864C5A">
        <w:rPr>
          <w:rFonts w:ascii="Times New Roman" w:hAnsi="Times New Roman" w:eastAsia="Times New Roman" w:cs="Times New Roman"/>
          <w:sz w:val="24"/>
          <w:szCs w:val="24"/>
        </w:rPr>
        <w:t xml:space="preserve"> image</w:t>
      </w:r>
      <w:commentRangeEnd w:id="1028310280"/>
      <w:r>
        <w:rPr>
          <w:rStyle w:val="CommentReference"/>
        </w:rPr>
        <w:commentReference w:id="1028310280"/>
      </w:r>
      <w:r w:rsidRPr="00B804E3" w:rsidR="59864C5A">
        <w:rPr>
          <w:rFonts w:ascii="Times New Roman" w:hAnsi="Times New Roman" w:eastAsia="Times New Roman" w:cs="Times New Roman"/>
          <w:sz w:val="24"/>
          <w:szCs w:val="24"/>
        </w:rPr>
        <w:t xml:space="preserve"> of ‘the nativ</w:t>
      </w:r>
      <w:r w:rsidRPr="00B804E3" w:rsidR="59864C5A">
        <w:rPr>
          <w:rFonts w:ascii="Times New Roman" w:hAnsi="Times New Roman" w:eastAsia="Times New Roman" w:cs="Times New Roman"/>
          <w:sz w:val="24"/>
          <w:szCs w:val="24"/>
        </w:rPr>
        <w:t xml:space="preserve">e</w:t>
      </w:r>
      <w:r w:rsidRPr="00B804E3" w:rsidR="59864C5A">
        <w:rPr>
          <w:rFonts w:ascii="Times New Roman" w:hAnsi="Times New Roman" w:eastAsia="Times New Roman" w:cs="Times New Roman"/>
          <w:sz w:val="24"/>
          <w:szCs w:val="24"/>
        </w:rPr>
        <w:t xml:space="preserve">’</w:t>
      </w:r>
      <w:r w:rsidRPr="00B804E3" w:rsidR="59864C5A">
        <w:rPr>
          <w:rFonts w:ascii="Times New Roman" w:hAnsi="Times New Roman" w:eastAsia="Times New Roman" w:cs="Times New Roman"/>
          <w:sz w:val="24"/>
          <w:szCs w:val="24"/>
        </w:rPr>
        <w:t xml:space="preserve">,</w:t>
      </w:r>
      <w:r w:rsidRPr="00B804E3" w:rsidR="59864C5A">
        <w:rPr>
          <w:rFonts w:ascii="Times New Roman" w:hAnsi="Times New Roman" w:eastAsia="Times New Roman" w:cs="Times New Roman"/>
          <w:sz w:val="24"/>
          <w:szCs w:val="24"/>
        </w:rPr>
        <w:t xml:space="preserve"> invariably favoring the United States </w:t>
      </w:r>
      <w:ins w:author="Jon Andelson" w:date="2023-04-21T11:41:00Z" w:id="717778627">
        <w:r w:rsidRPr="2137B2A3" w:rsidR="5AF8D48F">
          <w:rPr>
            <w:rFonts w:ascii="Times New Roman" w:hAnsi="Times New Roman" w:eastAsia="Times New Roman" w:cs="Times New Roman"/>
            <w:sz w:val="24"/>
            <w:szCs w:val="24"/>
          </w:rPr>
          <w:t>dominant culture [?]</w:t>
        </w:r>
      </w:ins>
      <w:del w:author="Jon Andelson" w:date="2023-04-21T11:42:00Z" w:id="2097415383">
        <w:r w:rsidRPr="2137B2A3" w:rsidDel="59864C5A">
          <w:rPr>
            <w:rFonts w:ascii="Times New Roman" w:hAnsi="Times New Roman" w:eastAsia="Times New Roman" w:cs="Times New Roman"/>
            <w:sz w:val="24"/>
            <w:szCs w:val="24"/>
          </w:rPr>
          <w:delText>government</w:delText>
        </w:r>
      </w:del>
      <w:r w:rsidRPr="00B804E3" w:rsidR="59864C5A">
        <w:rPr>
          <w:rFonts w:ascii="Times New Roman" w:hAnsi="Times New Roman" w:eastAsia="Times New Roman" w:cs="Times New Roman"/>
          <w:sz w:val="24"/>
          <w:szCs w:val="24"/>
        </w:rPr>
        <w:t xml:space="preserve">. </w:t>
      </w:r>
      <w:r w:rsidRPr="00B804E3" w:rsidR="59864C5A">
        <w:rPr>
          <w:rFonts w:ascii="Times New Roman" w:hAnsi="Times New Roman" w:eastAsia="Times New Roman" w:cs="Times New Roman"/>
          <w:color w:val="000000"/>
          <w:sz w:val="24"/>
          <w:szCs w:val="24"/>
          <w:shd w:val="clear" w:color="auto" w:fill="FFFFFF"/>
        </w:rPr>
        <w:t xml:space="preserve">The use of exploitative images on postcards allows the </w:t>
      </w:r>
      <w:commentRangeStart w:id="12"/>
      <w:commentRangeStart w:id="1662885176"/>
      <w:r w:rsidRPr="00B804E3" w:rsidR="59864C5A">
        <w:rPr>
          <w:rFonts w:ascii="Times New Roman" w:hAnsi="Times New Roman" w:eastAsia="Times New Roman" w:cs="Times New Roman"/>
          <w:color w:val="000000"/>
          <w:sz w:val="24"/>
          <w:szCs w:val="24"/>
          <w:shd w:val="clear" w:color="auto" w:fill="FFFFFF"/>
        </w:rPr>
        <w:t>government</w:t>
      </w:r>
      <w:commentRangeEnd w:id="12"/>
      <w:r w:rsidR="003E757A">
        <w:rPr>
          <w:rStyle w:val="CommentReference"/>
        </w:rPr>
        <w:commentReference w:id="12"/>
      </w:r>
      <w:commentRangeEnd w:id="1662885176"/>
      <w:r>
        <w:rPr>
          <w:rStyle w:val="CommentReference"/>
        </w:rPr>
        <w:commentReference w:id="1662885176"/>
      </w:r>
      <w:r w:rsidRPr="00B804E3" w:rsidR="59864C5A">
        <w:rPr>
          <w:rFonts w:ascii="Times New Roman" w:hAnsi="Times New Roman" w:eastAsia="Times New Roman" w:cs="Times New Roman"/>
          <w:color w:val="000000"/>
          <w:sz w:val="24"/>
          <w:szCs w:val="24"/>
          <w:shd w:val="clear" w:color="auto" w:fill="FFFFFF"/>
        </w:rPr>
        <w:t xml:space="preserve"> to benefit through the resulting </w:t>
      </w:r>
      <w:commentRangeStart w:id="561411949"/>
      <w:r w:rsidRPr="00B804E3" w:rsidR="59864C5A">
        <w:rPr>
          <w:rFonts w:ascii="Times New Roman" w:hAnsi="Times New Roman" w:eastAsia="Times New Roman" w:cs="Times New Roman"/>
          <w:color w:val="000000"/>
          <w:sz w:val="24"/>
          <w:szCs w:val="24"/>
          <w:shd w:val="clear" w:color="auto" w:fill="FFFFFF"/>
        </w:rPr>
        <w:t xml:space="preserve">profit</w:t>
      </w:r>
      <w:commentRangeEnd w:id="561411949"/>
      <w:r>
        <w:rPr>
          <w:rStyle w:val="CommentReference"/>
        </w:rPr>
        <w:commentReference w:id="561411949"/>
      </w:r>
      <w:r w:rsidRPr="00B804E3" w:rsidR="59864C5A">
        <w:rPr>
          <w:rFonts w:ascii="Times New Roman" w:hAnsi="Times New Roman" w:eastAsia="Times New Roman" w:cs="Times New Roman"/>
          <w:color w:val="000000"/>
          <w:sz w:val="24"/>
          <w:szCs w:val="24"/>
          <w:shd w:val="clear" w:color="auto" w:fill="FFFFFF"/>
        </w:rPr>
        <w:t xml:space="preserve">, their contribution to erasure, and their enforcement of a </w:t>
      </w:r>
      <w:commentRangeStart w:id="385580135"/>
      <w:r w:rsidRPr="00B804E3" w:rsidR="59864C5A">
        <w:rPr>
          <w:rFonts w:ascii="Times New Roman" w:hAnsi="Times New Roman" w:eastAsia="Times New Roman" w:cs="Times New Roman"/>
          <w:color w:val="000000"/>
          <w:sz w:val="24"/>
          <w:szCs w:val="24"/>
          <w:shd w:val="clear" w:color="auto" w:fill="FFFFFF"/>
        </w:rPr>
        <w:t xml:space="preserve">white-lensed </w:t>
      </w:r>
      <w:commentRangeEnd w:id="385580135"/>
      <w:r>
        <w:rPr>
          <w:rStyle w:val="CommentReference"/>
        </w:rPr>
        <w:commentReference w:id="385580135"/>
      </w:r>
      <w:r w:rsidRPr="00B804E3" w:rsidR="59864C5A">
        <w:rPr>
          <w:rFonts w:ascii="Times New Roman" w:hAnsi="Times New Roman" w:eastAsia="Times New Roman" w:cs="Times New Roman"/>
          <w:color w:val="000000"/>
          <w:sz w:val="24"/>
          <w:szCs w:val="24"/>
          <w:shd w:val="clear" w:color="auto" w:fill="FFFFFF"/>
        </w:rPr>
        <w:t xml:space="preserve">stereotype. </w:t>
      </w:r>
      <w:r w:rsidRPr="00B804E3" w:rsidR="59864C5A">
        <w:rPr>
          <w:rFonts w:ascii="Times New Roman" w:hAnsi="Times New Roman" w:eastAsia="Times New Roman" w:cs="Times New Roman"/>
          <w:color w:val="000000"/>
          <w:sz w:val="24"/>
          <w:szCs w:val="24"/>
        </w:rPr>
        <w:t> </w:t>
      </w:r>
    </w:p>
    <w:p w:rsidRPr="00B804E3" w:rsidR="00B804E3" w:rsidP="00B804E3" w:rsidRDefault="00B804E3" w14:paraId="7FB0FA9F" w14:textId="77777777">
      <w:pPr>
        <w:spacing w:after="0" w:line="360" w:lineRule="auto"/>
        <w:jc w:val="center"/>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438BA0DE" w14:textId="77777777">
      <w:pPr>
        <w:spacing w:after="0" w:line="360" w:lineRule="auto"/>
        <w:jc w:val="center"/>
        <w:textAlignment w:val="baseline"/>
        <w:rPr>
          <w:rFonts w:ascii="Segoe UI" w:hAnsi="Segoe UI" w:eastAsia="Times New Roman" w:cs="Segoe UI"/>
          <w:sz w:val="18"/>
          <w:szCs w:val="18"/>
        </w:rPr>
      </w:pPr>
      <w:r w:rsidRPr="00B804E3">
        <w:rPr>
          <w:rFonts w:ascii="Times New Roman" w:hAnsi="Times New Roman" w:eastAsia="Times New Roman" w:cs="Times New Roman"/>
          <w:b/>
          <w:bCs/>
          <w:sz w:val="24"/>
          <w:szCs w:val="24"/>
        </w:rPr>
        <w:t>Postcards as an Entertainment Product</w:t>
      </w:r>
      <w:r w:rsidRPr="00B804E3">
        <w:rPr>
          <w:rFonts w:ascii="Times New Roman" w:hAnsi="Times New Roman" w:eastAsia="Times New Roman" w:cs="Times New Roman"/>
          <w:sz w:val="24"/>
          <w:szCs w:val="24"/>
        </w:rPr>
        <w:t> </w:t>
      </w:r>
    </w:p>
    <w:p w:rsidRPr="00B804E3" w:rsidR="00B804E3" w:rsidP="00B804E3" w:rsidRDefault="00B804E3" w14:paraId="5EA74F45" w14:textId="03E35A30">
      <w:pPr>
        <w:spacing w:after="0" w:line="360" w:lineRule="auto"/>
        <w:ind w:firstLine="720"/>
        <w:textAlignment w:val="baseline"/>
        <w:rPr>
          <w:rFonts w:ascii="Segoe UI" w:hAnsi="Segoe UI" w:eastAsia="Times New Roman" w:cs="Segoe UI"/>
          <w:sz w:val="18"/>
          <w:szCs w:val="18"/>
        </w:rPr>
      </w:pPr>
      <w:r w:rsidRPr="2137B2A3" w:rsidR="59864C5A">
        <w:rPr>
          <w:rFonts w:ascii="Times New Roman" w:hAnsi="Times New Roman" w:eastAsia="Times New Roman" w:cs="Times New Roman"/>
          <w:sz w:val="24"/>
          <w:szCs w:val="24"/>
        </w:rPr>
        <w:t xml:space="preserve">Postcards first </w:t>
      </w:r>
      <w:commentRangeStart w:id="13"/>
      <w:r w:rsidRPr="2137B2A3" w:rsidR="59864C5A">
        <w:rPr>
          <w:rFonts w:ascii="Times New Roman" w:hAnsi="Times New Roman" w:eastAsia="Times New Roman" w:cs="Times New Roman"/>
          <w:sz w:val="24"/>
          <w:szCs w:val="24"/>
        </w:rPr>
        <w:t xml:space="preserve">began their boom </w:t>
      </w:r>
      <w:commentRangeEnd w:id="13"/>
      <w:r>
        <w:rPr>
          <w:rStyle w:val="CommentReference"/>
        </w:rPr>
        <w:commentReference w:id="13"/>
      </w:r>
      <w:r w:rsidRPr="2137B2A3" w:rsidR="59864C5A">
        <w:rPr>
          <w:rFonts w:ascii="Times New Roman" w:hAnsi="Times New Roman" w:eastAsia="Times New Roman" w:cs="Times New Roman"/>
          <w:sz w:val="24"/>
          <w:szCs w:val="24"/>
        </w:rPr>
        <w:t xml:space="preserve">throughout the late nineteenth and early twentieth centuries. The United States Postal Service began selling these cards in the mid-1800’s, but these </w:t>
      </w:r>
      <w:r w:rsidRPr="2137B2A3" w:rsidR="59864C5A">
        <w:rPr>
          <w:rFonts w:ascii="Times New Roman" w:hAnsi="Times New Roman" w:eastAsia="Times New Roman" w:cs="Times New Roman"/>
          <w:sz w:val="24"/>
          <w:szCs w:val="24"/>
        </w:rPr>
        <w:t>weren’t</w:t>
      </w:r>
      <w:r w:rsidRPr="2137B2A3" w:rsidR="59864C5A">
        <w:rPr>
          <w:rFonts w:ascii="Times New Roman" w:hAnsi="Times New Roman" w:eastAsia="Times New Roman" w:cs="Times New Roman"/>
          <w:sz w:val="24"/>
          <w:szCs w:val="24"/>
        </w:rPr>
        <w:t xml:space="preserve"> the same eye-catching pieces that you would expect: these cards were comp</w:t>
      </w:r>
      <w:r w:rsidRPr="2137B2A3" w:rsidR="59864C5A">
        <w:rPr>
          <w:rFonts w:ascii="Times New Roman" w:hAnsi="Times New Roman" w:eastAsia="Times New Roman" w:cs="Times New Roman"/>
          <w:sz w:val="24"/>
          <w:szCs w:val="24"/>
        </w:rPr>
        <w:t xml:space="preserve">letely blank. This might seem contradictory, given that nowadays people often associate a postcard with its picture. The reason for this blank side, however, was because postcards were not originally intended for individual consumption, but instead were a means through which businesses could advertise their products (Meikle, 2016). At their core, postcards were an avenue through which businesses could make a profit, </w:t>
      </w:r>
      <w:del w:author="Baechtel, Mark" w:date="2023-04-25T18:32:57.559Z" w:id="238400847">
        <w:r w:rsidRPr="2137B2A3" w:rsidDel="59864C5A">
          <w:rPr>
            <w:rFonts w:ascii="Times New Roman" w:hAnsi="Times New Roman" w:eastAsia="Times New Roman" w:cs="Times New Roman"/>
            <w:sz w:val="24"/>
            <w:szCs w:val="24"/>
          </w:rPr>
          <w:delText xml:space="preserve">and </w:delText>
        </w:r>
        <w:r w:rsidRPr="2137B2A3" w:rsidDel="59864C5A">
          <w:rPr>
            <w:rFonts w:ascii="Times New Roman" w:hAnsi="Times New Roman" w:eastAsia="Times New Roman" w:cs="Times New Roman"/>
            <w:sz w:val="24"/>
            <w:szCs w:val="24"/>
          </w:rPr>
          <w:delText>not</w:delText>
        </w:r>
      </w:del>
      <w:ins w:author="Baechtel, Mark" w:date="2023-04-25T18:32:59.879Z" w:id="888948356">
        <w:r w:rsidRPr="2137B2A3" w:rsidR="47657D29">
          <w:rPr>
            <w:rFonts w:ascii="Times New Roman" w:hAnsi="Times New Roman" w:eastAsia="Times New Roman" w:cs="Times New Roman"/>
            <w:sz w:val="24"/>
            <w:szCs w:val="24"/>
          </w:rPr>
          <w:t>rather</w:t>
        </w:r>
        <w:r w:rsidRPr="2137B2A3" w:rsidR="47657D29">
          <w:rPr>
            <w:rFonts w:ascii="Times New Roman" w:hAnsi="Times New Roman" w:eastAsia="Times New Roman" w:cs="Times New Roman"/>
            <w:sz w:val="24"/>
            <w:szCs w:val="24"/>
          </w:rPr>
          <w:t xml:space="preserve"> than being</w:t>
        </w:r>
      </w:ins>
      <w:r w:rsidRPr="2137B2A3" w:rsidR="59864C5A">
        <w:rPr>
          <w:rFonts w:ascii="Times New Roman" w:hAnsi="Times New Roman" w:eastAsia="Times New Roman" w:cs="Times New Roman"/>
          <w:sz w:val="24"/>
          <w:szCs w:val="24"/>
        </w:rPr>
        <w:t xml:space="preserve"> the </w:t>
      </w:r>
      <w:del w:author="Baechtel, Mark" w:date="2023-04-25T18:33:03.573Z" w:id="1320321566">
        <w:r w:rsidRPr="2137B2A3" w:rsidDel="59864C5A">
          <w:rPr>
            <w:rFonts w:ascii="Times New Roman" w:hAnsi="Times New Roman" w:eastAsia="Times New Roman" w:cs="Times New Roman"/>
            <w:sz w:val="24"/>
            <w:szCs w:val="24"/>
          </w:rPr>
          <w:delText xml:space="preserve">kind of </w:delText>
        </w:r>
      </w:del>
      <w:r w:rsidRPr="2137B2A3" w:rsidR="59864C5A">
        <w:rPr>
          <w:rFonts w:ascii="Times New Roman" w:hAnsi="Times New Roman" w:eastAsia="Times New Roman" w:cs="Times New Roman"/>
          <w:sz w:val="24"/>
          <w:szCs w:val="24"/>
        </w:rPr>
        <w:t xml:space="preserve">entertainment product that postcard collectors </w:t>
      </w:r>
      <w:r w:rsidRPr="2137B2A3" w:rsidR="59864C5A">
        <w:rPr>
          <w:rFonts w:ascii="Times New Roman" w:hAnsi="Times New Roman" w:eastAsia="Times New Roman" w:cs="Times New Roman"/>
          <w:sz w:val="24"/>
          <w:szCs w:val="24"/>
        </w:rPr>
        <w:t>seem to view</w:t>
      </w:r>
      <w:r w:rsidRPr="2137B2A3" w:rsidR="59864C5A">
        <w:rPr>
          <w:rFonts w:ascii="Times New Roman" w:hAnsi="Times New Roman" w:eastAsia="Times New Roman" w:cs="Times New Roman"/>
          <w:sz w:val="24"/>
          <w:szCs w:val="24"/>
        </w:rPr>
        <w:t xml:space="preserve"> them </w:t>
      </w:r>
      <w:r w:rsidRPr="2137B2A3" w:rsidR="59864C5A">
        <w:rPr>
          <w:rFonts w:ascii="Times New Roman" w:hAnsi="Times New Roman" w:eastAsia="Times New Roman" w:cs="Times New Roman"/>
          <w:sz w:val="24"/>
          <w:szCs w:val="24"/>
        </w:rPr>
        <w:t xml:space="preserve">as today. About a century </w:t>
      </w:r>
      <w:commentRangeStart w:id="1363061178"/>
      <w:r w:rsidRPr="2137B2A3" w:rsidR="59864C5A">
        <w:rPr>
          <w:rFonts w:ascii="Times New Roman" w:hAnsi="Times New Roman" w:eastAsia="Times New Roman" w:cs="Times New Roman"/>
          <w:sz w:val="24"/>
          <w:szCs w:val="24"/>
        </w:rPr>
        <w:t>later</w:t>
      </w:r>
      <w:commentRangeEnd w:id="1363061178"/>
      <w:r>
        <w:rPr>
          <w:rStyle w:val="CommentReference"/>
        </w:rPr>
        <w:commentReference w:id="1363061178"/>
      </w:r>
      <w:r w:rsidRPr="2137B2A3" w:rsidR="59864C5A">
        <w:rPr>
          <w:rFonts w:ascii="Times New Roman" w:hAnsi="Times New Roman" w:eastAsia="Times New Roman" w:cs="Times New Roman"/>
          <w:sz w:val="24"/>
          <w:szCs w:val="24"/>
        </w:rPr>
        <w:t xml:space="preserve">, these unique forms of communication would shift to the </w:t>
      </w:r>
      <w:commentRangeStart w:id="201471429"/>
      <w:r w:rsidRPr="2137B2A3" w:rsidR="59864C5A">
        <w:rPr>
          <w:rFonts w:ascii="Times New Roman" w:hAnsi="Times New Roman" w:eastAsia="Times New Roman" w:cs="Times New Roman"/>
          <w:sz w:val="24"/>
          <w:szCs w:val="24"/>
        </w:rPr>
        <w:t xml:space="preserve">well-known picture-model of a postcard </w:t>
      </w:r>
      <w:commentRangeEnd w:id="201471429"/>
      <w:r>
        <w:rPr>
          <w:rStyle w:val="CommentReference"/>
        </w:rPr>
        <w:commentReference w:id="201471429"/>
      </w:r>
      <w:r w:rsidRPr="2137B2A3" w:rsidR="59864C5A">
        <w:rPr>
          <w:rFonts w:ascii="Times New Roman" w:hAnsi="Times New Roman" w:eastAsia="Times New Roman" w:cs="Times New Roman"/>
          <w:sz w:val="24"/>
          <w:szCs w:val="24"/>
        </w:rPr>
        <w:t>during the “</w:t>
      </w:r>
      <w:commentRangeStart w:id="1674322583"/>
      <w:r w:rsidRPr="2137B2A3" w:rsidR="59864C5A">
        <w:rPr>
          <w:rFonts w:ascii="Times New Roman" w:hAnsi="Times New Roman" w:eastAsia="Times New Roman" w:cs="Times New Roman"/>
          <w:sz w:val="24"/>
          <w:szCs w:val="24"/>
        </w:rPr>
        <w:t>Golden Age of Postcards</w:t>
      </w:r>
      <w:commentRangeEnd w:id="1674322583"/>
      <w:r>
        <w:rPr>
          <w:rStyle w:val="CommentReference"/>
        </w:rPr>
        <w:commentReference w:id="1674322583"/>
      </w:r>
      <w:r w:rsidRPr="2137B2A3" w:rsidR="59864C5A">
        <w:rPr>
          <w:rFonts w:ascii="Times New Roman" w:hAnsi="Times New Roman" w:eastAsia="Times New Roman" w:cs="Times New Roman"/>
          <w:sz w:val="24"/>
          <w:szCs w:val="24"/>
        </w:rPr>
        <w:t xml:space="preserve">” (Fixico, n.d.). These would become so popular that, in the year 1913 alone, the United States Postal Service </w:t>
      </w:r>
      <w:commentRangeStart w:id="1284020814"/>
      <w:r w:rsidRPr="2137B2A3" w:rsidR="59864C5A">
        <w:rPr>
          <w:rFonts w:ascii="Times New Roman" w:hAnsi="Times New Roman" w:eastAsia="Times New Roman" w:cs="Times New Roman"/>
          <w:sz w:val="24"/>
          <w:szCs w:val="24"/>
        </w:rPr>
        <w:t xml:space="preserve">documented </w:t>
      </w:r>
      <w:commentRangeEnd w:id="1284020814"/>
      <w:r>
        <w:rPr>
          <w:rStyle w:val="CommentReference"/>
        </w:rPr>
        <w:commentReference w:id="1284020814"/>
      </w:r>
      <w:r w:rsidRPr="2137B2A3" w:rsidR="59864C5A">
        <w:rPr>
          <w:rFonts w:ascii="Times New Roman" w:hAnsi="Times New Roman" w:eastAsia="Times New Roman" w:cs="Times New Roman"/>
          <w:sz w:val="24"/>
          <w:szCs w:val="24"/>
        </w:rPr>
        <w:t xml:space="preserve">that they had managed 968 million postcards (Meikle, 2016). That means, if each of these postcards were worth at least one cent, then the government would be making over 9 million dollars from </w:t>
      </w:r>
      <w:ins w:author="Jon Andelson" w:date="2023-04-21T11:47:00Z" w:id="1500880460">
        <w:r w:rsidRPr="2137B2A3" w:rsidR="5AF8D48F">
          <w:rPr>
            <w:rFonts w:ascii="Times New Roman" w:hAnsi="Times New Roman" w:eastAsia="Times New Roman" w:cs="Times New Roman"/>
            <w:sz w:val="24"/>
            <w:szCs w:val="24"/>
          </w:rPr>
          <w:t xml:space="preserve">stamps </w:t>
        </w:r>
      </w:ins>
      <w:del w:author="Jon Andelson" w:date="2023-04-21T11:47:00Z" w:id="909118817">
        <w:r w:rsidRPr="2137B2A3" w:rsidDel="59864C5A">
          <w:rPr>
            <w:rFonts w:ascii="Times New Roman" w:hAnsi="Times New Roman" w:eastAsia="Times New Roman" w:cs="Times New Roman"/>
            <w:sz w:val="24"/>
            <w:szCs w:val="24"/>
          </w:rPr>
          <w:delText xml:space="preserve">postcards </w:delText>
        </w:r>
      </w:del>
      <w:r w:rsidRPr="2137B2A3" w:rsidR="59864C5A">
        <w:rPr>
          <w:rFonts w:ascii="Times New Roman" w:hAnsi="Times New Roman" w:eastAsia="Times New Roman" w:cs="Times New Roman"/>
          <w:sz w:val="24"/>
          <w:szCs w:val="24"/>
        </w:rPr>
        <w:t>alone.  </w:t>
      </w:r>
    </w:p>
    <w:p w:rsidRPr="00B804E3" w:rsidR="00B804E3" w:rsidP="00B804E3" w:rsidRDefault="00B804E3" w14:paraId="5398F61D" w14:textId="77777777">
      <w:pPr>
        <w:spacing w:after="0" w:line="360" w:lineRule="auto"/>
        <w:jc w:val="center"/>
        <w:textAlignment w:val="baseline"/>
        <w:rPr>
          <w:rFonts w:ascii="Segoe UI" w:hAnsi="Segoe UI" w:eastAsia="Times New Roman" w:cs="Segoe UI"/>
          <w:sz w:val="18"/>
          <w:szCs w:val="18"/>
        </w:rPr>
      </w:pPr>
      <w:r w:rsidRPr="00B804E3">
        <w:rPr>
          <w:rFonts w:ascii="Times New Roman" w:hAnsi="Times New Roman" w:eastAsia="Times New Roman" w:cs="Times New Roman"/>
          <w:b/>
          <w:bCs/>
          <w:sz w:val="24"/>
          <w:szCs w:val="24"/>
        </w:rPr>
        <w:t>Postcards and People</w:t>
      </w:r>
      <w:r w:rsidRPr="00B804E3">
        <w:rPr>
          <w:rFonts w:ascii="Times New Roman" w:hAnsi="Times New Roman" w:eastAsia="Times New Roman" w:cs="Times New Roman"/>
          <w:sz w:val="24"/>
          <w:szCs w:val="24"/>
        </w:rPr>
        <w:t> </w:t>
      </w:r>
    </w:p>
    <w:p w:rsidRPr="00B804E3" w:rsidR="00B804E3" w:rsidP="2137B2A3" w:rsidRDefault="00B804E3" w14:paraId="2E268D87" w14:textId="73060F24">
      <w:pPr>
        <w:pStyle w:val="Normal"/>
        <w:spacing w:after="0" w:line="360" w:lineRule="auto"/>
        <w:ind w:firstLine="720"/>
        <w:textAlignment w:val="baseline"/>
        <w:rPr>
          <w:rFonts w:ascii="Segoe UI" w:hAnsi="Segoe UI" w:eastAsia="Times New Roman" w:cs="Segoe UI"/>
          <w:sz w:val="18"/>
          <w:szCs w:val="18"/>
        </w:rPr>
      </w:pPr>
      <w:r w:rsidRPr="2137B2A3" w:rsidR="59864C5A">
        <w:rPr>
          <w:rFonts w:ascii="Times New Roman" w:hAnsi="Times New Roman" w:eastAsia="Times New Roman" w:cs="Times New Roman"/>
          <w:sz w:val="24"/>
          <w:szCs w:val="24"/>
        </w:rPr>
        <w:t xml:space="preserve">Nowadays, </w:t>
      </w:r>
      <w:ins w:author="Baechtel, Mark" w:date="2023-04-25T18:35:27.149Z" w:id="1463703838">
        <w:r w:rsidRPr="2137B2A3" w:rsidR="30BB9770">
          <w:rPr>
            <w:rFonts w:ascii="Times New Roman" w:hAnsi="Times New Roman" w:eastAsia="Times New Roman" w:cs="Times New Roman"/>
            <w:sz w:val="24"/>
            <w:szCs w:val="24"/>
          </w:rPr>
          <w:t>postcards have completely shifted away from the 1800’s advertising phase, t</w:t>
        </w:r>
      </w:ins>
      <w:ins w:author="Baechtel, Mark" w:date="2023-04-25T18:37:16.374Z" w:id="4505281">
        <w:r w:rsidRPr="2137B2A3" w:rsidR="3F52ABB7">
          <w:rPr>
            <w:rFonts w:ascii="Times New Roman" w:hAnsi="Times New Roman" w:eastAsia="Times New Roman" w:cs="Times New Roman"/>
            <w:sz w:val="24"/>
            <w:szCs w:val="24"/>
          </w:rPr>
          <w:t xml:space="preserve">ransforming </w:t>
        </w:r>
        <w:r w:rsidRPr="2137B2A3" w:rsidR="3F52ABB7">
          <w:rPr>
            <w:rFonts w:ascii="Times New Roman" w:hAnsi="Times New Roman" w:eastAsia="Times New Roman" w:cs="Times New Roman"/>
            <w:sz w:val="24"/>
            <w:szCs w:val="24"/>
          </w:rPr>
          <w:t>into vacation-oriented tourist paraphernalia.</w:t>
        </w:r>
      </w:ins>
      <w:ins w:author="Baechtel, Mark" w:date="2023-04-25T18:35:27.149Z" w:id="580922642">
        <w:r w:rsidRPr="2137B2A3" w:rsidR="30BB9770">
          <w:rPr>
            <w:rFonts w:ascii="Times New Roman" w:hAnsi="Times New Roman" w:eastAsia="Times New Roman" w:cs="Times New Roman"/>
            <w:sz w:val="24"/>
            <w:szCs w:val="24"/>
          </w:rPr>
          <w:t xml:space="preserve"> </w:t>
        </w:r>
      </w:ins>
      <w:ins w:author="Baechtel, Mark" w:date="2023-04-25T18:37:41.098Z" w:id="1183703594">
        <w:r w:rsidRPr="2137B2A3" w:rsidR="6BC5F31E">
          <w:rPr>
            <w:rFonts w:ascii="Times New Roman" w:hAnsi="Times New Roman" w:eastAsia="Times New Roman" w:cs="Times New Roman"/>
            <w:sz w:val="24"/>
            <w:szCs w:val="24"/>
          </w:rPr>
          <w:t>W</w:t>
        </w:r>
      </w:ins>
      <w:del w:author="Baechtel, Mark" w:date="2023-04-25T18:37:39.84Z" w:id="9545525">
        <w:r w:rsidRPr="2137B2A3" w:rsidDel="59864C5A">
          <w:rPr>
            <w:rFonts w:ascii="Times New Roman" w:hAnsi="Times New Roman" w:eastAsia="Times New Roman" w:cs="Times New Roman"/>
            <w:sz w:val="24"/>
            <w:szCs w:val="24"/>
          </w:rPr>
          <w:delText>w</w:delText>
        </w:r>
      </w:del>
      <w:r w:rsidRPr="2137B2A3" w:rsidR="59864C5A">
        <w:rPr>
          <w:rFonts w:ascii="Times New Roman" w:hAnsi="Times New Roman" w:eastAsia="Times New Roman" w:cs="Times New Roman"/>
          <w:sz w:val="24"/>
          <w:szCs w:val="24"/>
        </w:rPr>
        <w:t>hen people receive a postcard</w:t>
      </w:r>
      <w:ins w:author="Baechtel, Mark" w:date="2023-04-25T18:37:48.119Z" w:id="1592696955">
        <w:r w:rsidRPr="2137B2A3" w:rsidR="0B32B2B2">
          <w:rPr>
            <w:rFonts w:ascii="Times New Roman" w:hAnsi="Times New Roman" w:eastAsia="Times New Roman" w:cs="Times New Roman"/>
            <w:sz w:val="24"/>
            <w:szCs w:val="24"/>
          </w:rPr>
          <w:t xml:space="preserve"> today</w:t>
        </w:r>
      </w:ins>
      <w:r w:rsidRPr="2137B2A3" w:rsidR="59864C5A">
        <w:rPr>
          <w:rFonts w:ascii="Times New Roman" w:hAnsi="Times New Roman" w:eastAsia="Times New Roman" w:cs="Times New Roman"/>
          <w:sz w:val="24"/>
          <w:szCs w:val="24"/>
        </w:rPr>
        <w:t xml:space="preserve">, it </w:t>
      </w:r>
      <w:del w:author="Baechtel, Mark" w:date="2023-04-25T14:48:14.173Z" w:id="452439249">
        <w:r w:rsidRPr="2137B2A3" w:rsidDel="59864C5A">
          <w:rPr>
            <w:rFonts w:ascii="Times New Roman" w:hAnsi="Times New Roman" w:eastAsia="Times New Roman" w:cs="Times New Roman"/>
            <w:sz w:val="24"/>
            <w:szCs w:val="24"/>
          </w:rPr>
          <w:delText xml:space="preserve">is the result of </w:delText>
        </w:r>
      </w:del>
      <w:ins w:author="Baechtel, Mark" w:date="2023-04-25T14:48:17.77Z" w:id="1736117202">
        <w:r w:rsidRPr="2137B2A3" w:rsidR="2A042396">
          <w:rPr>
            <w:rFonts w:ascii="Times New Roman" w:hAnsi="Times New Roman" w:eastAsia="Times New Roman" w:cs="Times New Roman"/>
            <w:sz w:val="24"/>
            <w:szCs w:val="24"/>
          </w:rPr>
          <w:t xml:space="preserve">usually comes from </w:t>
        </w:r>
      </w:ins>
      <w:r w:rsidRPr="2137B2A3" w:rsidR="59864C5A">
        <w:rPr>
          <w:rFonts w:ascii="Times New Roman" w:hAnsi="Times New Roman" w:eastAsia="Times New Roman" w:cs="Times New Roman"/>
          <w:sz w:val="24"/>
          <w:szCs w:val="24"/>
        </w:rPr>
        <w:t xml:space="preserve">someone they know </w:t>
      </w:r>
      <w:ins w:author="Baechtel, Mark" w:date="2023-04-25T14:48:21.996Z" w:id="1645404601">
        <w:r w:rsidRPr="2137B2A3" w:rsidR="4E63CE6A">
          <w:rPr>
            <w:rFonts w:ascii="Times New Roman" w:hAnsi="Times New Roman" w:eastAsia="Times New Roman" w:cs="Times New Roman"/>
            <w:sz w:val="24"/>
            <w:szCs w:val="24"/>
          </w:rPr>
          <w:t xml:space="preserve">who is </w:t>
        </w:r>
      </w:ins>
      <w:r w:rsidRPr="2137B2A3" w:rsidR="59864C5A">
        <w:rPr>
          <w:rFonts w:ascii="Times New Roman" w:hAnsi="Times New Roman" w:eastAsia="Times New Roman" w:cs="Times New Roman"/>
          <w:sz w:val="24"/>
          <w:szCs w:val="24"/>
        </w:rPr>
        <w:t xml:space="preserve">vacationing. </w:t>
      </w:r>
      <w:del w:author="Baechtel, Mark" w:date="2023-04-25T18:38:00.169Z" w:id="822511666">
        <w:r w:rsidRPr="2137B2A3" w:rsidDel="59864C5A">
          <w:rPr>
            <w:rFonts w:ascii="Times New Roman" w:hAnsi="Times New Roman" w:eastAsia="Times New Roman" w:cs="Times New Roman"/>
            <w:sz w:val="24"/>
            <w:szCs w:val="24"/>
          </w:rPr>
          <w:delText xml:space="preserve">This usage seems as though a </w:delText>
        </w:r>
      </w:del>
      <w:del w:author="Baechtel, Mark" w:date="2023-04-25T18:35:44.409Z" w:id="463006278">
        <w:r w:rsidRPr="2137B2A3" w:rsidDel="59864C5A">
          <w:rPr>
            <w:rFonts w:ascii="Times New Roman" w:hAnsi="Times New Roman" w:eastAsia="Times New Roman" w:cs="Times New Roman"/>
            <w:sz w:val="24"/>
            <w:szCs w:val="24"/>
          </w:rPr>
          <w:delText>shift from the 1800’s advertising phase, t</w:delText>
        </w:r>
      </w:del>
      <w:del w:author="Baechtel, Mark" w:date="2023-04-25T18:38:00.169Z" w:id="1060787853">
        <w:r w:rsidRPr="2137B2A3" w:rsidDel="59864C5A">
          <w:rPr>
            <w:rFonts w:ascii="Times New Roman" w:hAnsi="Times New Roman" w:eastAsia="Times New Roman" w:cs="Times New Roman"/>
            <w:sz w:val="24"/>
            <w:szCs w:val="24"/>
          </w:rPr>
          <w:delText xml:space="preserve">ransforming postcards into </w:delText>
        </w:r>
      </w:del>
      <w:del w:author="Baechtel, Mark" w:date="2023-04-25T17:32:57.606Z" w:id="814982428">
        <w:r w:rsidRPr="2137B2A3" w:rsidDel="59864C5A">
          <w:rPr>
            <w:rFonts w:ascii="Times New Roman" w:hAnsi="Times New Roman" w:eastAsia="Times New Roman" w:cs="Times New Roman"/>
            <w:sz w:val="24"/>
            <w:szCs w:val="24"/>
          </w:rPr>
          <w:delText xml:space="preserve">a sort of </w:delText>
        </w:r>
      </w:del>
      <w:del w:author="Baechtel, Mark" w:date="2023-04-25T18:38:00.169Z" w:id="1771475384">
        <w:r w:rsidRPr="2137B2A3" w:rsidDel="59864C5A">
          <w:rPr>
            <w:rFonts w:ascii="Times New Roman" w:hAnsi="Times New Roman" w:eastAsia="Times New Roman" w:cs="Times New Roman"/>
            <w:sz w:val="24"/>
            <w:szCs w:val="24"/>
          </w:rPr>
          <w:delText xml:space="preserve">vacation-oriented tourist paraphernalia. </w:delText>
        </w:r>
      </w:del>
      <w:r w:rsidRPr="2137B2A3" w:rsidR="59864C5A">
        <w:rPr>
          <w:rFonts w:ascii="Times New Roman" w:hAnsi="Times New Roman" w:eastAsia="Times New Roman" w:cs="Times New Roman"/>
          <w:sz w:val="24"/>
          <w:szCs w:val="24"/>
        </w:rPr>
        <w:t xml:space="preserve">During times when travelling was not commonplace, the United States Postal </w:t>
      </w:r>
      <w:r w:rsidRPr="2137B2A3" w:rsidR="59864C5A">
        <w:rPr>
          <w:rFonts w:ascii="Times New Roman" w:hAnsi="Times New Roman" w:eastAsia="Times New Roman" w:cs="Times New Roman"/>
          <w:sz w:val="24"/>
          <w:szCs w:val="24"/>
        </w:rPr>
        <w:t>Service</w:t>
      </w:r>
      <w:ins w:author="Baechtel, Mark" w:date="2023-04-26T13:47:53.756Z" w:id="973896965">
        <w:r w:rsidRPr="2137B2A3" w:rsidR="46B0859C">
          <w:rPr>
            <w:rFonts w:ascii="Times New Roman" w:hAnsi="Times New Roman" w:eastAsia="Times New Roman" w:cs="Times New Roman"/>
            <w:sz w:val="24"/>
            <w:szCs w:val="24"/>
          </w:rPr>
          <w:t>-</w:t>
        </w:r>
      </w:ins>
      <w:del w:author="Baechtel, Mark" w:date="2023-04-26T13:47:53.308Z" w:id="2115442203">
        <w:r w:rsidRPr="2137B2A3" w:rsidDel="59864C5A">
          <w:rPr>
            <w:rFonts w:ascii="Times New Roman" w:hAnsi="Times New Roman" w:eastAsia="Times New Roman" w:cs="Times New Roman"/>
            <w:sz w:val="24"/>
            <w:szCs w:val="24"/>
          </w:rPr>
          <w:delText xml:space="preserve"> </w:delText>
        </w:r>
      </w:del>
      <w:r w:rsidRPr="2137B2A3" w:rsidR="59864C5A">
        <w:rPr>
          <w:rFonts w:ascii="Times New Roman" w:hAnsi="Times New Roman" w:eastAsia="Times New Roman" w:cs="Times New Roman"/>
          <w:sz w:val="24"/>
          <w:szCs w:val="24"/>
        </w:rPr>
        <w:t>connected</w:t>
      </w:r>
      <w:r w:rsidRPr="2137B2A3" w:rsidR="59864C5A">
        <w:rPr>
          <w:rFonts w:ascii="Times New Roman" w:hAnsi="Times New Roman" w:eastAsia="Times New Roman" w:cs="Times New Roman"/>
          <w:sz w:val="24"/>
          <w:szCs w:val="24"/>
        </w:rPr>
        <w:t xml:space="preserve"> families and friends </w:t>
      </w:r>
      <w:del w:author="Baechtel, Mark" w:date="2023-04-25T18:38:27.709Z" w:id="400294402">
        <w:r w:rsidRPr="2137B2A3" w:rsidDel="59864C5A">
          <w:rPr>
            <w:rFonts w:ascii="Times New Roman" w:hAnsi="Times New Roman" w:eastAsia="Times New Roman" w:cs="Times New Roman"/>
            <w:sz w:val="24"/>
            <w:szCs w:val="24"/>
          </w:rPr>
          <w:delText xml:space="preserve">before </w:delText>
        </w:r>
      </w:del>
      <w:ins w:author="Baechtel, Mark" w:date="2023-04-25T18:38:30.839Z" w:id="1896172412">
        <w:r w:rsidRPr="2137B2A3" w:rsidR="6CAD1889">
          <w:rPr>
            <w:rFonts w:ascii="Times New Roman" w:hAnsi="Times New Roman" w:eastAsia="Times New Roman" w:cs="Times New Roman"/>
            <w:sz w:val="24"/>
            <w:szCs w:val="24"/>
          </w:rPr>
          <w:t xml:space="preserve">in ways that </w:t>
        </w:r>
      </w:ins>
      <w:del w:author="Baechtel, Mark" w:date="2023-04-25T18:38:53.556Z" w:id="877573037">
        <w:r w:rsidRPr="2137B2A3" w:rsidDel="59864C5A">
          <w:rPr>
            <w:rFonts w:ascii="Times New Roman" w:hAnsi="Times New Roman" w:eastAsia="Times New Roman" w:cs="Times New Roman"/>
            <w:sz w:val="24"/>
            <w:szCs w:val="24"/>
          </w:rPr>
          <w:delText xml:space="preserve">motor </w:delText>
        </w:r>
      </w:del>
      <w:r w:rsidRPr="2137B2A3" w:rsidR="59864C5A">
        <w:rPr>
          <w:rFonts w:ascii="Times New Roman" w:hAnsi="Times New Roman" w:eastAsia="Times New Roman" w:cs="Times New Roman"/>
          <w:sz w:val="24"/>
          <w:szCs w:val="24"/>
        </w:rPr>
        <w:t xml:space="preserve">vehicles </w:t>
      </w:r>
      <w:del w:author="Baechtel, Mark" w:date="2023-04-25T18:38:58.98Z" w:id="1956143457">
        <w:r w:rsidRPr="2137B2A3" w:rsidDel="59864C5A">
          <w:rPr>
            <w:rFonts w:ascii="Times New Roman" w:hAnsi="Times New Roman" w:eastAsia="Times New Roman" w:cs="Times New Roman"/>
            <w:sz w:val="24"/>
            <w:szCs w:val="24"/>
          </w:rPr>
          <w:delText xml:space="preserve">ever </w:delText>
        </w:r>
      </w:del>
      <w:r w:rsidRPr="2137B2A3" w:rsidR="59864C5A">
        <w:rPr>
          <w:rFonts w:ascii="Times New Roman" w:hAnsi="Times New Roman" w:eastAsia="Times New Roman" w:cs="Times New Roman"/>
          <w:sz w:val="24"/>
          <w:szCs w:val="24"/>
        </w:rPr>
        <w:t>could</w:t>
      </w:r>
      <w:ins w:author="Baechtel, Mark" w:date="2023-04-25T18:39:02.551Z" w:id="1070383811">
        <w:r w:rsidRPr="2137B2A3" w:rsidR="610C639B">
          <w:rPr>
            <w:rFonts w:ascii="Times New Roman" w:hAnsi="Times New Roman" w:eastAsia="Times New Roman" w:cs="Times New Roman"/>
            <w:sz w:val="24"/>
            <w:szCs w:val="24"/>
          </w:rPr>
          <w:t>n’t</w:t>
        </w:r>
      </w:ins>
      <w:r w:rsidRPr="2137B2A3" w:rsidR="59864C5A">
        <w:rPr>
          <w:rFonts w:ascii="Times New Roman" w:hAnsi="Times New Roman" w:eastAsia="Times New Roman" w:cs="Times New Roman"/>
          <w:sz w:val="24"/>
          <w:szCs w:val="24"/>
        </w:rPr>
        <w:t xml:space="preserve">. </w:t>
      </w:r>
      <w:del w:author="Baechtel, Mark" w:date="2023-04-25T18:40:07.524Z" w:id="1704886886">
        <w:r w:rsidRPr="2137B2A3" w:rsidDel="59864C5A">
          <w:rPr>
            <w:rFonts w:ascii="Times New Roman" w:hAnsi="Times New Roman" w:eastAsia="Times New Roman" w:cs="Times New Roman"/>
            <w:sz w:val="24"/>
            <w:szCs w:val="24"/>
          </w:rPr>
          <w:delText>For these reasons, p</w:delText>
        </w:r>
      </w:del>
      <w:ins w:author="Baechtel, Mark" w:date="2023-04-25T18:40:07.603Z" w:id="12734453">
        <w:r w:rsidRPr="2137B2A3" w:rsidR="3B18A0D5">
          <w:rPr>
            <w:rFonts w:ascii="Times New Roman" w:hAnsi="Times New Roman" w:eastAsia="Times New Roman" w:cs="Times New Roman"/>
            <w:sz w:val="24"/>
            <w:szCs w:val="24"/>
          </w:rPr>
          <w:t>P</w:t>
        </w:r>
      </w:ins>
      <w:r w:rsidRPr="2137B2A3" w:rsidR="59864C5A">
        <w:rPr>
          <w:rFonts w:ascii="Times New Roman" w:hAnsi="Times New Roman" w:eastAsia="Times New Roman" w:cs="Times New Roman"/>
          <w:sz w:val="24"/>
          <w:szCs w:val="24"/>
        </w:rPr>
        <w:t xml:space="preserve">ostcards took on a variety of </w:t>
      </w:r>
      <w:del w:author="Baechtel, Mark" w:date="2023-04-25T18:40:13.313Z" w:id="1541253346">
        <w:r w:rsidRPr="2137B2A3" w:rsidDel="59864C5A">
          <w:rPr>
            <w:rFonts w:ascii="Times New Roman" w:hAnsi="Times New Roman" w:eastAsia="Times New Roman" w:cs="Times New Roman"/>
            <w:sz w:val="24"/>
            <w:szCs w:val="24"/>
          </w:rPr>
          <w:delText>meanings</w:delText>
        </w:r>
      </w:del>
      <w:ins w:author="Baechtel, Mark" w:date="2023-04-25T18:40:14.105Z" w:id="1394309678">
        <w:r w:rsidRPr="2137B2A3" w:rsidR="51FEAB8C">
          <w:rPr>
            <w:rFonts w:ascii="Times New Roman" w:hAnsi="Times New Roman" w:eastAsia="Times New Roman" w:cs="Times New Roman"/>
            <w:sz w:val="24"/>
            <w:szCs w:val="24"/>
          </w:rPr>
          <w:t>roles</w:t>
        </w:r>
      </w:ins>
      <w:r w:rsidRPr="2137B2A3" w:rsidR="59864C5A">
        <w:rPr>
          <w:rFonts w:ascii="Times New Roman" w:hAnsi="Times New Roman" w:eastAsia="Times New Roman" w:cs="Times New Roman"/>
          <w:sz w:val="24"/>
          <w:szCs w:val="24"/>
        </w:rPr>
        <w:t xml:space="preserve">, providing the flexibility needed to communicate messages of </w:t>
      </w:r>
      <w:del w:author="Baechtel, Mark" w:date="2023-04-25T17:34:04.13Z" w:id="1660035835">
        <w:r w:rsidRPr="2137B2A3" w:rsidDel="59864C5A">
          <w:rPr>
            <w:rFonts w:ascii="Times New Roman" w:hAnsi="Times New Roman" w:eastAsia="Times New Roman" w:cs="Times New Roman"/>
            <w:sz w:val="24"/>
            <w:szCs w:val="24"/>
          </w:rPr>
          <w:delText xml:space="preserve">various </w:delText>
        </w:r>
      </w:del>
      <w:ins w:author="Baechtel, Mark" w:date="2023-04-25T17:34:07.099Z" w:id="7066591">
        <w:r w:rsidRPr="2137B2A3" w:rsidR="2BD8D36F">
          <w:rPr>
            <w:rFonts w:ascii="Times New Roman" w:hAnsi="Times New Roman" w:eastAsia="Times New Roman" w:cs="Times New Roman"/>
            <w:sz w:val="24"/>
            <w:szCs w:val="24"/>
          </w:rPr>
          <w:t xml:space="preserve">varying levels of </w:t>
        </w:r>
      </w:ins>
      <w:r w:rsidRPr="2137B2A3" w:rsidR="59864C5A">
        <w:rPr>
          <w:rFonts w:ascii="Times New Roman" w:hAnsi="Times New Roman" w:eastAsia="Times New Roman" w:cs="Times New Roman"/>
          <w:sz w:val="24"/>
          <w:szCs w:val="24"/>
        </w:rPr>
        <w:t xml:space="preserve">importance. Cards </w:t>
      </w:r>
      <w:r w:rsidRPr="2137B2A3" w:rsidR="59864C5A">
        <w:rPr>
          <w:rFonts w:ascii="Times New Roman" w:hAnsi="Times New Roman" w:eastAsia="Times New Roman" w:cs="Times New Roman"/>
          <w:sz w:val="24"/>
          <w:szCs w:val="24"/>
        </w:rPr>
        <w:t>containing</w:t>
      </w:r>
      <w:r w:rsidRPr="2137B2A3" w:rsidR="59864C5A">
        <w:rPr>
          <w:rFonts w:ascii="Times New Roman" w:hAnsi="Times New Roman" w:eastAsia="Times New Roman" w:cs="Times New Roman"/>
          <w:sz w:val="24"/>
          <w:szCs w:val="24"/>
        </w:rPr>
        <w:t xml:space="preserve"> well-wishes, holiday greetings, baby announcements, or even news of a death</w:t>
      </w:r>
      <w:ins w:author="Baechtel, Mark" w:date="2023-04-25T17:34:25.165Z" w:id="926522695">
        <w:r w:rsidRPr="2137B2A3" w:rsidR="6AF1F002">
          <w:rPr>
            <w:rFonts w:ascii="Times New Roman" w:hAnsi="Times New Roman" w:eastAsia="Times New Roman" w:cs="Times New Roman"/>
            <w:sz w:val="24"/>
            <w:szCs w:val="24"/>
          </w:rPr>
          <w:t>—</w:t>
        </w:r>
      </w:ins>
      <w:del w:author="Baechtel, Mark" w:date="2023-04-25T17:35:26.95Z" w:id="1355202886">
        <w:r w:rsidRPr="2137B2A3" w:rsidDel="59864C5A">
          <w:rPr>
            <w:rFonts w:ascii="Times New Roman" w:hAnsi="Times New Roman" w:eastAsia="Times New Roman" w:cs="Times New Roman"/>
            <w:sz w:val="24"/>
            <w:szCs w:val="24"/>
          </w:rPr>
          <w:delText xml:space="preserve"> were </w:delText>
        </w:r>
      </w:del>
      <w:del w:author="Baechtel, Mark" w:date="2023-04-25T17:34:32.09Z" w:id="1304770150">
        <w:r w:rsidRPr="2137B2A3" w:rsidDel="59864C5A">
          <w:rPr>
            <w:rFonts w:ascii="Times New Roman" w:hAnsi="Times New Roman" w:eastAsia="Times New Roman" w:cs="Times New Roman"/>
            <w:sz w:val="24"/>
            <w:szCs w:val="24"/>
          </w:rPr>
          <w:delText xml:space="preserve">all </w:delText>
        </w:r>
      </w:del>
      <w:del w:author="Baechtel, Mark" w:date="2023-04-25T17:35:26.95Z" w:id="876014644">
        <w:r w:rsidRPr="2137B2A3" w:rsidDel="59864C5A">
          <w:rPr>
            <w:rFonts w:ascii="Times New Roman" w:hAnsi="Times New Roman" w:eastAsia="Times New Roman" w:cs="Times New Roman"/>
            <w:sz w:val="24"/>
            <w:szCs w:val="24"/>
          </w:rPr>
          <w:delText>avenues in which the postcard predominately operated</w:delText>
        </w:r>
      </w:del>
      <w:ins w:author="Baechtel, Mark" w:date="2023-04-25T17:35:46.629Z" w:id="1902758641">
        <w:r w:rsidRPr="2137B2A3" w:rsidR="0439C31F">
          <w:rPr>
            <w:rFonts w:ascii="Times New Roman" w:hAnsi="Times New Roman" w:eastAsia="Times New Roman" w:cs="Times New Roman"/>
            <w:sz w:val="24"/>
            <w:szCs w:val="24"/>
          </w:rPr>
          <w:t xml:space="preserve">these were the </w:t>
        </w:r>
      </w:ins>
      <w:ins w:author="Baechtel, Mark" w:date="2023-04-25T18:40:46.2Z" w:id="273306927">
        <w:r w:rsidRPr="2137B2A3" w:rsidR="4D6F8852">
          <w:rPr>
            <w:rFonts w:ascii="Times New Roman" w:hAnsi="Times New Roman" w:eastAsia="Times New Roman" w:cs="Times New Roman"/>
            <w:sz w:val="24"/>
            <w:szCs w:val="24"/>
          </w:rPr>
          <w:t xml:space="preserve">postcards’ </w:t>
        </w:r>
      </w:ins>
      <w:ins w:author="Baechtel, Mark" w:date="2023-04-25T17:35:46.629Z" w:id="297984921">
        <w:r w:rsidRPr="2137B2A3" w:rsidR="0439C31F">
          <w:rPr>
            <w:rFonts w:ascii="Times New Roman" w:hAnsi="Times New Roman" w:eastAsia="Times New Roman" w:cs="Times New Roman"/>
            <w:sz w:val="24"/>
            <w:szCs w:val="24"/>
          </w:rPr>
          <w:t>predominant themes</w:t>
        </w:r>
      </w:ins>
      <w:r w:rsidRPr="2137B2A3" w:rsidR="59864C5A">
        <w:rPr>
          <w:rFonts w:ascii="Times New Roman" w:hAnsi="Times New Roman" w:eastAsia="Times New Roman" w:cs="Times New Roman"/>
          <w:sz w:val="24"/>
          <w:szCs w:val="24"/>
        </w:rPr>
        <w:t xml:space="preserve">. </w:t>
      </w:r>
      <w:ins w:author="Baechtel, Mark" w:date="2023-04-25T18:42:37.243Z" w:id="1191609123">
        <w:r w:rsidRPr="2137B2A3" w:rsidR="34223D08">
          <w:rPr>
            <w:rFonts w:ascii="Times New Roman" w:hAnsi="Times New Roman" w:eastAsia="Times New Roman" w:cs="Times New Roman"/>
            <w:sz w:val="24"/>
            <w:szCs w:val="24"/>
          </w:rPr>
          <w:t xml:space="preserve">The addition of pictures </w:t>
        </w:r>
      </w:ins>
      <w:ins w:author="Baechtel, Mark" w:date="2023-04-25T18:43:22.897Z" w:id="87758512">
        <w:r w:rsidRPr="2137B2A3" w:rsidR="34223D08">
          <w:rPr>
            <w:rFonts w:ascii="Times New Roman" w:hAnsi="Times New Roman" w:eastAsia="Times New Roman" w:cs="Times New Roman"/>
            <w:sz w:val="24"/>
            <w:szCs w:val="24"/>
          </w:rPr>
          <w:t>raised the status of postcards above letters</w:t>
        </w:r>
        <w:r w:rsidRPr="2137B2A3" w:rsidR="2408ED85">
          <w:rPr>
            <w:rFonts w:ascii="Times New Roman" w:hAnsi="Times New Roman" w:eastAsia="Times New Roman" w:cs="Times New Roman"/>
            <w:sz w:val="24"/>
            <w:szCs w:val="24"/>
          </w:rPr>
          <w:t>, making them a form of enter</w:t>
        </w:r>
      </w:ins>
      <w:ins w:author="Baechtel, Mark" w:date="2023-04-25T18:44:10.763Z" w:id="721233601">
        <w:r w:rsidRPr="2137B2A3" w:rsidR="2408ED85">
          <w:rPr>
            <w:rFonts w:ascii="Times New Roman" w:hAnsi="Times New Roman" w:eastAsia="Times New Roman" w:cs="Times New Roman"/>
            <w:sz w:val="24"/>
            <w:szCs w:val="24"/>
          </w:rPr>
          <w:t>tainment as well as a means of communication</w:t>
        </w:r>
      </w:ins>
      <w:ins w:author="Baechtel, Mark" w:date="2023-04-25T18:43:22.897Z" w:id="829052533">
        <w:r w:rsidRPr="2137B2A3" w:rsidR="34223D08">
          <w:rPr>
            <w:rFonts w:ascii="Times New Roman" w:hAnsi="Times New Roman" w:eastAsia="Times New Roman" w:cs="Times New Roman"/>
            <w:sz w:val="24"/>
            <w:szCs w:val="24"/>
          </w:rPr>
          <w:t xml:space="preserve">. </w:t>
        </w:r>
      </w:ins>
      <w:commentRangeStart w:id="1869131148"/>
      <w:del w:author="Baechtel, Mark" w:date="2023-04-25T18:43:34.111Z" w:id="1139013639">
        <w:r w:rsidRPr="2137B2A3" w:rsidDel="59864C5A">
          <w:rPr>
            <w:rFonts w:ascii="Times New Roman" w:hAnsi="Times New Roman" w:eastAsia="Times New Roman" w:cs="Times New Roman"/>
            <w:sz w:val="24"/>
            <w:szCs w:val="24"/>
          </w:rPr>
          <w:delText xml:space="preserve">What made </w:delText>
        </w:r>
      </w:del>
      <w:del w:author="Baechtel, Mark" w:date="2023-04-25T17:36:04.175Z" w:id="428834887">
        <w:r w:rsidRPr="2137B2A3" w:rsidDel="59864C5A">
          <w:rPr>
            <w:rFonts w:ascii="Times New Roman" w:hAnsi="Times New Roman" w:eastAsia="Times New Roman" w:cs="Times New Roman"/>
            <w:sz w:val="24"/>
            <w:szCs w:val="24"/>
          </w:rPr>
          <w:delText>these sorts</w:delText>
        </w:r>
      </w:del>
      <w:del w:author="Baechtel, Mark" w:date="2023-04-25T18:43:34.111Z" w:id="933291338">
        <w:r w:rsidRPr="2137B2A3" w:rsidDel="59864C5A">
          <w:rPr>
            <w:rFonts w:ascii="Times New Roman" w:hAnsi="Times New Roman" w:eastAsia="Times New Roman" w:cs="Times New Roman"/>
            <w:sz w:val="24"/>
            <w:szCs w:val="24"/>
          </w:rPr>
          <w:delText xml:space="preserve"> of mail better than letters, you might ask?</w:delText>
        </w:r>
      </w:del>
      <w:commentRangeEnd w:id="1869131148"/>
      <w:r>
        <w:rPr>
          <w:rStyle w:val="CommentReference"/>
        </w:rPr>
        <w:commentReference w:id="1869131148"/>
      </w:r>
      <w:del w:author="Baechtel, Mark" w:date="2023-04-25T18:43:34.111Z" w:id="214985584">
        <w:r w:rsidRPr="2137B2A3" w:rsidDel="59864C5A">
          <w:rPr>
            <w:rFonts w:ascii="Times New Roman" w:hAnsi="Times New Roman" w:eastAsia="Times New Roman" w:cs="Times New Roman"/>
            <w:sz w:val="24"/>
            <w:szCs w:val="24"/>
          </w:rPr>
          <w:delText xml:space="preserve"> The answer lies in the obvious: the picture</w:delText>
        </w:r>
      </w:del>
      <w:r w:rsidRPr="2137B2A3" w:rsidR="59864C5A">
        <w:rPr>
          <w:rFonts w:ascii="Times New Roman" w:hAnsi="Times New Roman" w:eastAsia="Times New Roman" w:cs="Times New Roman"/>
          <w:sz w:val="24"/>
          <w:szCs w:val="24"/>
        </w:rPr>
        <w:t xml:space="preserve">. In thinking of postcards as entertainment, though, it is important to note the ‘who’ in these scenarios. Who was buying these pictures and whose picture was being </w:t>
      </w:r>
      <w:commentRangeStart w:id="16"/>
      <w:r w:rsidRPr="2137B2A3" w:rsidR="59864C5A">
        <w:rPr>
          <w:rFonts w:ascii="Times New Roman" w:hAnsi="Times New Roman" w:eastAsia="Times New Roman" w:cs="Times New Roman"/>
          <w:sz w:val="24"/>
          <w:szCs w:val="24"/>
        </w:rPr>
        <w:t>bought</w:t>
      </w:r>
      <w:commentRangeEnd w:id="16"/>
      <w:r>
        <w:rPr>
          <w:rStyle w:val="CommentReference"/>
        </w:rPr>
        <w:commentReference w:id="16"/>
      </w:r>
      <w:r w:rsidRPr="2137B2A3" w:rsidR="59864C5A">
        <w:rPr>
          <w:rFonts w:ascii="Times New Roman" w:hAnsi="Times New Roman" w:eastAsia="Times New Roman" w:cs="Times New Roman"/>
          <w:sz w:val="24"/>
          <w:szCs w:val="24"/>
        </w:rPr>
        <w:t>?  </w:t>
      </w:r>
    </w:p>
    <w:p w:rsidRPr="00B804E3" w:rsidR="00B804E3" w:rsidP="00B804E3" w:rsidRDefault="00B804E3" w14:paraId="18104977" w14:textId="77777777">
      <w:pPr>
        <w:spacing w:after="0" w:line="360" w:lineRule="auto"/>
        <w:jc w:val="center"/>
        <w:textAlignment w:val="baseline"/>
        <w:rPr>
          <w:rFonts w:ascii="Segoe UI" w:hAnsi="Segoe UI" w:eastAsia="Times New Roman" w:cs="Segoe UI"/>
          <w:sz w:val="18"/>
          <w:szCs w:val="18"/>
        </w:rPr>
      </w:pPr>
      <w:r w:rsidRPr="00B804E3">
        <w:rPr>
          <w:rFonts w:ascii="Times New Roman" w:hAnsi="Times New Roman" w:eastAsia="Times New Roman" w:cs="Times New Roman"/>
          <w:b/>
          <w:bCs/>
          <w:sz w:val="24"/>
          <w:szCs w:val="24"/>
        </w:rPr>
        <w:t>Depictions of Native Americans on Postcards</w:t>
      </w:r>
      <w:r w:rsidRPr="00B804E3">
        <w:rPr>
          <w:rFonts w:ascii="Times New Roman" w:hAnsi="Times New Roman" w:eastAsia="Times New Roman" w:cs="Times New Roman"/>
          <w:sz w:val="24"/>
          <w:szCs w:val="24"/>
        </w:rPr>
        <w:t> </w:t>
      </w:r>
    </w:p>
    <w:p w:rsidRPr="00B804E3" w:rsidR="00B804E3" w:rsidP="2137B2A3" w:rsidRDefault="00B804E3" w14:paraId="43DF1067" w14:textId="23B4F54E">
      <w:pPr>
        <w:pStyle w:val="Normal"/>
        <w:spacing w:after="0" w:line="360" w:lineRule="auto"/>
        <w:ind w:firstLine="720"/>
        <w:textAlignment w:val="baseline"/>
        <w:rPr>
          <w:rFonts w:ascii="Segoe UI" w:hAnsi="Segoe UI" w:eastAsia="Times New Roman" w:cs="Segoe UI"/>
          <w:sz w:val="18"/>
          <w:szCs w:val="18"/>
        </w:rPr>
      </w:pPr>
      <w:ins w:author="Baechtel, Mark" w:date="2023-04-25T18:47:18.644Z" w:id="1418697373">
        <w:r w:rsidRPr="2137B2A3" w:rsidR="0BAFB0B0">
          <w:rPr>
            <w:rFonts w:ascii="Times New Roman" w:hAnsi="Times New Roman" w:eastAsia="Times New Roman" w:cs="Times New Roman"/>
            <w:sz w:val="24"/>
            <w:szCs w:val="24"/>
          </w:rPr>
          <w:t>In trying t</w:t>
        </w:r>
      </w:ins>
      <w:del w:author="Baechtel, Mark" w:date="2023-04-25T18:47:16.01Z" w:id="361191928">
        <w:r w:rsidRPr="2137B2A3" w:rsidDel="59864C5A">
          <w:rPr>
            <w:rFonts w:ascii="Times New Roman" w:hAnsi="Times New Roman" w:eastAsia="Times New Roman" w:cs="Times New Roman"/>
            <w:sz w:val="24"/>
            <w:szCs w:val="24"/>
          </w:rPr>
          <w:delText>T</w:delText>
        </w:r>
      </w:del>
      <w:r w:rsidRPr="2137B2A3" w:rsidR="59864C5A">
        <w:rPr>
          <w:rFonts w:ascii="Times New Roman" w:hAnsi="Times New Roman" w:eastAsia="Times New Roman" w:cs="Times New Roman"/>
          <w:sz w:val="24"/>
          <w:szCs w:val="24"/>
        </w:rPr>
        <w:t xml:space="preserve">o understand </w:t>
      </w:r>
      <w:del w:author="Baechtel, Mark" w:date="2023-04-25T18:47:40.652Z" w:id="1129690677">
        <w:r w:rsidRPr="2137B2A3" w:rsidDel="59864C5A">
          <w:rPr>
            <w:rFonts w:ascii="Times New Roman" w:hAnsi="Times New Roman" w:eastAsia="Times New Roman" w:cs="Times New Roman"/>
            <w:sz w:val="24"/>
            <w:szCs w:val="24"/>
          </w:rPr>
          <w:delText xml:space="preserve">the context surrounding </w:delText>
        </w:r>
      </w:del>
      <w:r w:rsidRPr="2137B2A3" w:rsidR="59864C5A">
        <w:rPr>
          <w:rFonts w:ascii="Times New Roman" w:hAnsi="Times New Roman" w:eastAsia="Times New Roman" w:cs="Times New Roman"/>
          <w:sz w:val="24"/>
          <w:szCs w:val="24"/>
        </w:rPr>
        <w:t xml:space="preserve">these three specific cards from Oklahoma, </w:t>
      </w:r>
      <w:ins w:author="Baechtel, Mark" w:date="2023-04-25T18:47:52.151Z" w:id="922129092">
        <w:r w:rsidRPr="2137B2A3" w:rsidR="35D45BB7">
          <w:rPr>
            <w:rFonts w:ascii="Times New Roman" w:hAnsi="Times New Roman" w:eastAsia="Times New Roman" w:cs="Times New Roman"/>
            <w:sz w:val="24"/>
            <w:szCs w:val="24"/>
          </w:rPr>
          <w:t>it helps to know some</w:t>
        </w:r>
      </w:ins>
      <w:ins w:author="Baechtel, Mark" w:date="2023-04-25T18:52:07.572Z" w:id="498429902">
        <w:r w:rsidRPr="2137B2A3" w:rsidR="29A06251">
          <w:rPr>
            <w:rFonts w:ascii="Times New Roman" w:hAnsi="Times New Roman" w:eastAsia="Times New Roman" w:cs="Times New Roman"/>
            <w:sz w:val="24"/>
            <w:szCs w:val="24"/>
          </w:rPr>
          <w:t>thing about the</w:t>
        </w:r>
      </w:ins>
      <w:ins w:author="Baechtel, Mark" w:date="2023-04-25T18:47:52.151Z" w:id="2090348792">
        <w:r w:rsidRPr="2137B2A3" w:rsidR="35D45BB7">
          <w:rPr>
            <w:rFonts w:ascii="Times New Roman" w:hAnsi="Times New Roman" w:eastAsia="Times New Roman" w:cs="Times New Roman"/>
            <w:sz w:val="24"/>
            <w:szCs w:val="24"/>
          </w:rPr>
          <w:t xml:space="preserve"> </w:t>
        </w:r>
      </w:ins>
      <w:del w:author="Baechtel, Mark" w:date="2023-04-25T18:52:22.559Z" w:id="675329349">
        <w:r w:rsidRPr="2137B2A3" w:rsidDel="59864C5A">
          <w:rPr>
            <w:rFonts w:ascii="Times New Roman" w:hAnsi="Times New Roman" w:eastAsia="Times New Roman" w:cs="Times New Roman"/>
            <w:sz w:val="24"/>
            <w:szCs w:val="24"/>
          </w:rPr>
          <w:delText xml:space="preserve">one must comprehend the </w:delText>
        </w:r>
      </w:del>
      <w:del w:author="Baechtel, Mark" w:date="2023-04-25T18:50:05.292Z" w:id="830422173">
        <w:r w:rsidRPr="2137B2A3" w:rsidDel="59864C5A">
          <w:rPr>
            <w:rFonts w:ascii="Times New Roman" w:hAnsi="Times New Roman" w:eastAsia="Times New Roman" w:cs="Times New Roman"/>
            <w:sz w:val="24"/>
            <w:szCs w:val="24"/>
          </w:rPr>
          <w:delText xml:space="preserve">history </w:delText>
        </w:r>
      </w:del>
      <w:ins w:author="Baechtel, Mark" w:date="2023-04-25T18:50:26.21Z" w:id="2109909308">
        <w:r w:rsidRPr="2137B2A3" w:rsidR="04A95995">
          <w:rPr>
            <w:rFonts w:ascii="Times New Roman" w:hAnsi="Times New Roman" w:eastAsia="Times New Roman" w:cs="Times New Roman"/>
            <w:sz w:val="24"/>
            <w:szCs w:val="24"/>
          </w:rPr>
          <w:t xml:space="preserve">sequence of events which ended with </w:t>
        </w:r>
      </w:ins>
      <w:del w:author="Baechtel, Mark" w:date="2023-04-25T18:48:02.301Z" w:id="1349905228">
        <w:r w:rsidRPr="2137B2A3" w:rsidDel="59864C5A">
          <w:rPr>
            <w:rFonts w:ascii="Times New Roman" w:hAnsi="Times New Roman" w:eastAsia="Times New Roman" w:cs="Times New Roman"/>
            <w:sz w:val="24"/>
            <w:szCs w:val="24"/>
          </w:rPr>
          <w:delText xml:space="preserve">of how </w:delText>
        </w:r>
      </w:del>
      <w:r w:rsidRPr="2137B2A3" w:rsidR="59864C5A">
        <w:rPr>
          <w:rFonts w:ascii="Times New Roman" w:hAnsi="Times New Roman" w:eastAsia="Times New Roman" w:cs="Times New Roman"/>
          <w:sz w:val="24"/>
          <w:szCs w:val="24"/>
        </w:rPr>
        <w:t>some tribes</w:t>
      </w:r>
      <w:ins w:author="Baechtel, Mark" w:date="2023-04-25T18:48:18.912Z" w:id="728724487">
        <w:r w:rsidRPr="2137B2A3" w:rsidR="5C228C11">
          <w:rPr>
            <w:rFonts w:ascii="Times New Roman" w:hAnsi="Times New Roman" w:eastAsia="Times New Roman" w:cs="Times New Roman"/>
            <w:sz w:val="24"/>
            <w:szCs w:val="24"/>
          </w:rPr>
          <w:t xml:space="preserve"> </w:t>
        </w:r>
      </w:ins>
      <w:ins w:author="Baechtel, Mark" w:date="2023-04-25T18:49:23.044Z" w:id="1227573533">
        <w:r w:rsidRPr="2137B2A3" w:rsidR="5C228C11">
          <w:rPr>
            <w:rFonts w:ascii="Times New Roman" w:hAnsi="Times New Roman" w:eastAsia="Times New Roman" w:cs="Times New Roman"/>
            <w:sz w:val="24"/>
            <w:szCs w:val="24"/>
          </w:rPr>
          <w:t>t</w:t>
        </w:r>
      </w:ins>
      <w:ins w:author="Baechtel, Mark" w:date="2023-04-25T18:48:18.912Z" w:id="2087899573">
        <w:r w:rsidRPr="2137B2A3" w:rsidR="5C228C11">
          <w:rPr>
            <w:rFonts w:ascii="Times New Roman" w:hAnsi="Times New Roman" w:eastAsia="Times New Roman" w:cs="Times New Roman"/>
            <w:sz w:val="24"/>
            <w:szCs w:val="24"/>
          </w:rPr>
          <w:t xml:space="preserve">hat [or which] </w:t>
        </w:r>
        <w:r w:rsidRPr="2137B2A3" w:rsidR="5C228C11">
          <w:rPr>
            <w:rFonts w:ascii="Times New Roman" w:hAnsi="Times New Roman" w:eastAsia="Times New Roman" w:cs="Times New Roman"/>
            <w:sz w:val="24"/>
            <w:szCs w:val="24"/>
          </w:rPr>
          <w:t>were not native to this part of North America</w:t>
        </w:r>
      </w:ins>
      <w:ins w:author="Baechtel, Mark" w:date="2023-04-25T18:50:42.248Z" w:id="1232563054">
        <w:r w:rsidRPr="2137B2A3" w:rsidR="055EABB4">
          <w:rPr>
            <w:rFonts w:ascii="Times New Roman" w:hAnsi="Times New Roman" w:eastAsia="Times New Roman" w:cs="Times New Roman"/>
            <w:sz w:val="24"/>
            <w:szCs w:val="24"/>
          </w:rPr>
          <w:t xml:space="preserve"> </w:t>
        </w:r>
      </w:ins>
      <w:ins w:author="Baechtel, Mark" w:date="2023-04-25T18:52:54.418Z" w:id="349535941">
        <w:r w:rsidRPr="2137B2A3" w:rsidR="7F8D1FDE">
          <w:rPr>
            <w:rFonts w:ascii="Times New Roman" w:hAnsi="Times New Roman" w:eastAsia="Times New Roman" w:cs="Times New Roman"/>
            <w:sz w:val="24"/>
            <w:szCs w:val="24"/>
          </w:rPr>
          <w:t xml:space="preserve">taking up residence </w:t>
        </w:r>
      </w:ins>
      <w:ins w:author="Baechtel, Mark" w:date="2023-04-25T18:48:18.912Z" w:id="742470237">
        <w:r w:rsidRPr="2137B2A3" w:rsidR="5C228C11">
          <w:rPr>
            <w:rFonts w:ascii="Times New Roman" w:hAnsi="Times New Roman" w:eastAsia="Times New Roman" w:cs="Times New Roman"/>
            <w:sz w:val="24"/>
            <w:szCs w:val="24"/>
          </w:rPr>
          <w:t xml:space="preserve">in Oklahoma. </w:t>
        </w:r>
      </w:ins>
      <w:del w:author="Baechtel, Mark" w:date="2023-04-25T18:53:08.957Z" w:id="1928213856">
        <w:r w:rsidRPr="2137B2A3" w:rsidDel="59864C5A">
          <w:rPr>
            <w:rFonts w:ascii="Times New Roman" w:hAnsi="Times New Roman" w:eastAsia="Times New Roman" w:cs="Times New Roman"/>
            <w:sz w:val="24"/>
            <w:szCs w:val="24"/>
          </w:rPr>
          <w:delText xml:space="preserve">, </w:delText>
        </w:r>
      </w:del>
      <w:ins w:author="Jon Andelson" w:date="2023-04-21T12:27:00Z" w:id="1322936395">
        <w:r w:rsidRPr="2137B2A3" w:rsidR="18A6975E">
          <w:rPr>
            <w:rFonts w:ascii="Times New Roman" w:hAnsi="Times New Roman" w:eastAsia="Times New Roman" w:cs="Times New Roman"/>
            <w:sz w:val="24"/>
            <w:szCs w:val="24"/>
          </w:rPr>
          <w:t>t</w:t>
        </w:r>
        <w:del w:author="Baechtel, Mark" w:date="2023-04-25T18:48:53.128Z" w:id="670089409">
          <w:r w:rsidRPr="2137B2A3" w:rsidDel="18A6975E">
            <w:rPr>
              <w:rFonts w:ascii="Times New Roman" w:hAnsi="Times New Roman" w:eastAsia="Times New Roman" w:cs="Times New Roman"/>
              <w:sz w:val="24"/>
              <w:szCs w:val="24"/>
            </w:rPr>
            <w:delText xml:space="preserve">hat [or which] </w:delText>
          </w:r>
        </w:del>
      </w:ins>
      <w:del w:author="Baechtel, Mark" w:date="2023-04-25T18:48:53.128Z" w:id="1282645063">
        <w:r w:rsidRPr="2137B2A3" w:rsidDel="59864C5A">
          <w:rPr>
            <w:rFonts w:ascii="Times New Roman" w:hAnsi="Times New Roman" w:eastAsia="Times New Roman" w:cs="Times New Roman"/>
            <w:sz w:val="24"/>
            <w:szCs w:val="24"/>
          </w:rPr>
          <w:delText>who</w:delText>
        </w:r>
        <w:r w:rsidRPr="2137B2A3" w:rsidDel="59864C5A">
          <w:rPr>
            <w:rFonts w:ascii="Times New Roman" w:hAnsi="Times New Roman" w:eastAsia="Times New Roman" w:cs="Times New Roman"/>
            <w:sz w:val="24"/>
            <w:szCs w:val="24"/>
          </w:rPr>
          <w:delText xml:space="preserve"> were not native to this part of North America,</w:delText>
        </w:r>
      </w:del>
      <w:r w:rsidRPr="2137B2A3" w:rsidR="59864C5A">
        <w:rPr>
          <w:rFonts w:ascii="Times New Roman" w:hAnsi="Times New Roman" w:eastAsia="Times New Roman" w:cs="Times New Roman"/>
          <w:sz w:val="24"/>
          <w:szCs w:val="24"/>
        </w:rPr>
        <w:t xml:space="preserve"> </w:t>
      </w:r>
      <w:del w:author="Baechtel, Mark" w:date="2023-04-25T18:51:00.273Z" w:id="449663352">
        <w:r w:rsidRPr="2137B2A3" w:rsidDel="59864C5A">
          <w:rPr>
            <w:rFonts w:ascii="Times New Roman" w:hAnsi="Times New Roman" w:eastAsia="Times New Roman" w:cs="Times New Roman"/>
            <w:sz w:val="24"/>
            <w:szCs w:val="24"/>
          </w:rPr>
          <w:delText>came to reside in Oklahoma.</w:delText>
        </w:r>
      </w:del>
      <w:r w:rsidRPr="2137B2A3" w:rsidR="59864C5A">
        <w:rPr>
          <w:rFonts w:ascii="Times New Roman" w:hAnsi="Times New Roman" w:eastAsia="Times New Roman" w:cs="Times New Roman"/>
          <w:sz w:val="24"/>
          <w:szCs w:val="24"/>
        </w:rPr>
        <w:t xml:space="preserve"> </w:t>
      </w:r>
      <w:r w:rsidRPr="2137B2A3" w:rsidR="59864C5A">
        <w:rPr>
          <w:rFonts w:ascii="Times New Roman" w:hAnsi="Times New Roman" w:eastAsia="Times New Roman" w:cs="Times New Roman"/>
          <w:sz w:val="24"/>
          <w:szCs w:val="24"/>
        </w:rPr>
        <w:t>The</w:t>
      </w:r>
      <w:r w:rsidRPr="2137B2A3" w:rsidR="59864C5A">
        <w:rPr>
          <w:rFonts w:ascii="Times New Roman" w:hAnsi="Times New Roman" w:eastAsia="Times New Roman" w:cs="Times New Roman"/>
          <w:sz w:val="24"/>
          <w:szCs w:val="24"/>
        </w:rPr>
        <w:t xml:space="preserve"> relationship </w:t>
      </w:r>
      <w:del w:author="Baechtel, Mark" w:date="2023-04-26T13:50:24.278Z" w:id="1532752996">
        <w:r w:rsidRPr="2137B2A3" w:rsidDel="59864C5A">
          <w:rPr>
            <w:rFonts w:ascii="Times New Roman" w:hAnsi="Times New Roman" w:eastAsia="Times New Roman" w:cs="Times New Roman"/>
            <w:sz w:val="24"/>
            <w:szCs w:val="24"/>
          </w:rPr>
          <w:delText xml:space="preserve">of </w:delText>
        </w:r>
      </w:del>
      <w:ins w:author="Baechtel, Mark" w:date="2023-04-26T13:50:25.794Z" w:id="128483393">
        <w:r w:rsidRPr="2137B2A3" w:rsidR="68A553A5">
          <w:rPr>
            <w:rFonts w:ascii="Times New Roman" w:hAnsi="Times New Roman" w:eastAsia="Times New Roman" w:cs="Times New Roman"/>
            <w:sz w:val="24"/>
            <w:szCs w:val="24"/>
          </w:rPr>
          <w:t xml:space="preserve">between </w:t>
        </w:r>
      </w:ins>
      <w:r w:rsidRPr="2137B2A3" w:rsidR="59864C5A">
        <w:rPr>
          <w:rFonts w:ascii="Times New Roman" w:hAnsi="Times New Roman" w:eastAsia="Times New Roman" w:cs="Times New Roman"/>
          <w:sz w:val="24"/>
          <w:szCs w:val="24"/>
        </w:rPr>
        <w:t xml:space="preserve">indigenous people and Oklahoma, in turn, </w:t>
      </w:r>
      <w:commentRangeStart w:id="19"/>
      <w:commentRangeStart w:id="1614634323"/>
      <w:r w:rsidRPr="2137B2A3" w:rsidR="59864C5A">
        <w:rPr>
          <w:rFonts w:ascii="Times New Roman" w:hAnsi="Times New Roman" w:eastAsia="Times New Roman" w:cs="Times New Roman"/>
          <w:sz w:val="24"/>
          <w:szCs w:val="24"/>
        </w:rPr>
        <w:t>further irritates postcard’s colonialist capitalizations on indigenous trauma</w:t>
      </w:r>
      <w:commentRangeEnd w:id="19"/>
      <w:r>
        <w:rPr>
          <w:rStyle w:val="CommentReference"/>
        </w:rPr>
        <w:commentReference w:id="19"/>
      </w:r>
      <w:commentRangeEnd w:id="1614634323"/>
      <w:r>
        <w:rPr>
          <w:rStyle w:val="CommentReference"/>
        </w:rPr>
        <w:commentReference w:id="1614634323"/>
      </w:r>
      <w:r w:rsidRPr="2137B2A3" w:rsidR="59864C5A">
        <w:rPr>
          <w:rFonts w:ascii="Times New Roman" w:hAnsi="Times New Roman" w:eastAsia="Times New Roman" w:cs="Times New Roman"/>
          <w:sz w:val="24"/>
          <w:szCs w:val="24"/>
        </w:rPr>
        <w:t>.  </w:t>
      </w:r>
    </w:p>
    <w:p w:rsidRPr="00B804E3" w:rsidR="00B804E3" w:rsidP="00B804E3" w:rsidRDefault="00B804E3" w14:paraId="5F8525C5" w14:textId="7113471A">
      <w:pPr>
        <w:spacing w:after="0" w:line="360" w:lineRule="auto"/>
        <w:ind w:firstLine="720"/>
        <w:textAlignment w:val="baseline"/>
        <w:rPr>
          <w:rFonts w:ascii="Segoe UI" w:hAnsi="Segoe UI" w:eastAsia="Times New Roman" w:cs="Segoe UI"/>
          <w:sz w:val="18"/>
          <w:szCs w:val="18"/>
        </w:rPr>
      </w:pPr>
      <w:r w:rsidRPr="2137B2A3" w:rsidR="59864C5A">
        <w:rPr>
          <w:rFonts w:ascii="Times New Roman" w:hAnsi="Times New Roman" w:eastAsia="Times New Roman" w:cs="Times New Roman"/>
          <w:sz w:val="24"/>
          <w:szCs w:val="24"/>
        </w:rPr>
        <w:t>When Andrew Johnson signed the Indian Removal Act of 1830, “some 60,000 Native Americans were forced westward into ‘Indian Territory’” (</w:t>
      </w:r>
      <w:r w:rsidRPr="2137B2A3" w:rsidR="59864C5A">
        <w:rPr>
          <w:rFonts w:ascii="Times New Roman" w:hAnsi="Times New Roman" w:eastAsia="Times New Roman" w:cs="Times New Roman"/>
          <w:i w:val="1"/>
          <w:iCs w:val="1"/>
          <w:sz w:val="24"/>
          <w:szCs w:val="24"/>
        </w:rPr>
        <w:t>Andrew Johnson signs the Indian Removal Act into law</w:t>
      </w:r>
      <w:r w:rsidRPr="2137B2A3" w:rsidR="59864C5A">
        <w:rPr>
          <w:rFonts w:ascii="Times New Roman" w:hAnsi="Times New Roman" w:eastAsia="Times New Roman" w:cs="Times New Roman"/>
          <w:sz w:val="24"/>
          <w:szCs w:val="24"/>
        </w:rPr>
        <w:t>,</w:t>
      </w:r>
      <w:r w:rsidRPr="2137B2A3" w:rsidR="59864C5A">
        <w:rPr>
          <w:rFonts w:ascii="Times New Roman" w:hAnsi="Times New Roman" w:eastAsia="Times New Roman" w:cs="Times New Roman"/>
          <w:i w:val="1"/>
          <w:iCs w:val="1"/>
          <w:sz w:val="24"/>
          <w:szCs w:val="24"/>
        </w:rPr>
        <w:t xml:space="preserve"> </w:t>
      </w:r>
      <w:commentRangeStart w:id="20"/>
      <w:r w:rsidRPr="2137B2A3" w:rsidR="59864C5A">
        <w:rPr>
          <w:rFonts w:ascii="Times New Roman" w:hAnsi="Times New Roman" w:eastAsia="Times New Roman" w:cs="Times New Roman"/>
          <w:sz w:val="24"/>
          <w:szCs w:val="24"/>
        </w:rPr>
        <w:t>2021</w:t>
      </w:r>
      <w:commentRangeEnd w:id="20"/>
      <w:r>
        <w:rPr>
          <w:rStyle w:val="CommentReference"/>
        </w:rPr>
        <w:commentReference w:id="20"/>
      </w:r>
      <w:r w:rsidRPr="2137B2A3" w:rsidR="59864C5A">
        <w:rPr>
          <w:rFonts w:ascii="Times New Roman" w:hAnsi="Times New Roman" w:eastAsia="Times New Roman" w:cs="Times New Roman"/>
          <w:sz w:val="24"/>
          <w:szCs w:val="24"/>
        </w:rPr>
        <w:t xml:space="preserve">). This act of inherent dispossession removed tribes, such as the Chickasaw, Seminole, Cherokee, Choctaw, and </w:t>
      </w:r>
      <w:commentRangeStart w:id="876260046"/>
      <w:r w:rsidRPr="2137B2A3" w:rsidR="59864C5A">
        <w:rPr>
          <w:rFonts w:ascii="Times New Roman" w:hAnsi="Times New Roman" w:eastAsia="Times New Roman" w:cs="Times New Roman"/>
          <w:sz w:val="24"/>
          <w:szCs w:val="24"/>
        </w:rPr>
        <w:t xml:space="preserve">Creek </w:t>
      </w:r>
      <w:commentRangeEnd w:id="876260046"/>
      <w:r>
        <w:rPr>
          <w:rStyle w:val="CommentReference"/>
        </w:rPr>
        <w:commentReference w:id="876260046"/>
      </w:r>
      <w:r w:rsidRPr="2137B2A3" w:rsidR="59864C5A">
        <w:rPr>
          <w:rFonts w:ascii="Times New Roman" w:hAnsi="Times New Roman" w:eastAsia="Times New Roman" w:cs="Times New Roman"/>
          <w:sz w:val="24"/>
          <w:szCs w:val="24"/>
        </w:rPr>
        <w:t xml:space="preserve">from their native lands into other land </w:t>
      </w:r>
      <w:r w:rsidRPr="2137B2A3" w:rsidR="59864C5A">
        <w:rPr>
          <w:rFonts w:ascii="Times New Roman" w:hAnsi="Times New Roman" w:eastAsia="Times New Roman" w:cs="Times New Roman"/>
          <w:sz w:val="24"/>
          <w:szCs w:val="24"/>
        </w:rPr>
        <w:t xml:space="preserve">supposedly </w:t>
      </w:r>
      <w:del w:author="Baechtel, Mark" w:date="2023-04-25T18:56:57.316Z" w:id="1606607516">
        <w:r w:rsidRPr="2137B2A3" w:rsidDel="59864C5A">
          <w:rPr>
            <w:rFonts w:ascii="Times New Roman" w:hAnsi="Times New Roman" w:eastAsia="Times New Roman" w:cs="Times New Roman"/>
            <w:sz w:val="24"/>
            <w:szCs w:val="24"/>
          </w:rPr>
          <w:delText>designated</w:delText>
        </w:r>
        <w:r w:rsidRPr="2137B2A3" w:rsidDel="59864C5A">
          <w:rPr>
            <w:rFonts w:ascii="Times New Roman" w:hAnsi="Times New Roman" w:eastAsia="Times New Roman" w:cs="Times New Roman"/>
            <w:sz w:val="24"/>
            <w:szCs w:val="24"/>
          </w:rPr>
          <w:delText xml:space="preserve"> </w:delText>
        </w:r>
      </w:del>
      <w:ins w:author="Baechtel, Mark" w:date="2023-04-25T18:56:58.897Z" w:id="242722806">
        <w:r w:rsidRPr="2137B2A3" w:rsidR="60480B49">
          <w:rPr>
            <w:rFonts w:ascii="Times New Roman" w:hAnsi="Times New Roman" w:eastAsia="Times New Roman" w:cs="Times New Roman"/>
            <w:sz w:val="24"/>
            <w:szCs w:val="24"/>
          </w:rPr>
          <w:t>set a</w:t>
        </w:r>
      </w:ins>
      <w:ins w:author="Baechtel, Mark" w:date="2023-04-25T18:57:03.172Z" w:id="1065587688">
        <w:r w:rsidRPr="2137B2A3" w:rsidR="60480B49">
          <w:rPr>
            <w:rFonts w:ascii="Times New Roman" w:hAnsi="Times New Roman" w:eastAsia="Times New Roman" w:cs="Times New Roman"/>
            <w:sz w:val="24"/>
            <w:szCs w:val="24"/>
          </w:rPr>
          <w:t xml:space="preserve">side </w:t>
        </w:r>
      </w:ins>
      <w:r w:rsidRPr="2137B2A3" w:rsidR="59864C5A">
        <w:rPr>
          <w:rFonts w:ascii="Times New Roman" w:hAnsi="Times New Roman" w:eastAsia="Times New Roman" w:cs="Times New Roman"/>
          <w:sz w:val="24"/>
          <w:szCs w:val="24"/>
        </w:rPr>
        <w:t>for them by the government (</w:t>
      </w:r>
      <w:r w:rsidRPr="2137B2A3" w:rsidR="59864C5A">
        <w:rPr>
          <w:rFonts w:ascii="Times New Roman" w:hAnsi="Times New Roman" w:eastAsia="Times New Roman" w:cs="Times New Roman"/>
          <w:color w:val="000000" w:themeColor="text1" w:themeTint="FF" w:themeShade="FF"/>
          <w:sz w:val="24"/>
          <w:szCs w:val="24"/>
        </w:rPr>
        <w:t>Manifest Destiny and Indian removal - American Experience, 2015</w:t>
      </w:r>
      <w:r w:rsidRPr="2137B2A3" w:rsidR="59864C5A">
        <w:rPr>
          <w:rFonts w:ascii="Times New Roman" w:hAnsi="Times New Roman" w:eastAsia="Times New Roman" w:cs="Times New Roman"/>
          <w:sz w:val="24"/>
          <w:szCs w:val="24"/>
        </w:rPr>
        <w:t xml:space="preserve">). These </w:t>
      </w:r>
      <w:del w:author="Baechtel, Mark" w:date="2023-04-25T18:59:14.838Z" w:id="218316951">
        <w:r w:rsidRPr="2137B2A3" w:rsidDel="59864C5A">
          <w:rPr>
            <w:rFonts w:ascii="Times New Roman" w:hAnsi="Times New Roman" w:eastAsia="Times New Roman" w:cs="Times New Roman"/>
            <w:sz w:val="24"/>
            <w:szCs w:val="24"/>
          </w:rPr>
          <w:delText xml:space="preserve">groups of people </w:delText>
        </w:r>
      </w:del>
      <w:ins w:author="Baechtel, Mark" w:date="2023-04-25T18:59:27.644Z" w:id="1140698418">
        <w:r w:rsidRPr="2137B2A3" w:rsidR="103489DD">
          <w:rPr>
            <w:rFonts w:ascii="Times New Roman" w:hAnsi="Times New Roman" w:eastAsia="Times New Roman" w:cs="Times New Roman"/>
            <w:sz w:val="24"/>
            <w:szCs w:val="24"/>
          </w:rPr>
          <w:t xml:space="preserve">nations—known </w:t>
        </w:r>
      </w:ins>
      <w:ins w:author="Baechtel, Mark" w:date="2023-04-25T19:00:30.499Z" w:id="315594479">
        <w:r w:rsidRPr="2137B2A3" w:rsidR="25793C92">
          <w:rPr>
            <w:rFonts w:ascii="Times New Roman" w:hAnsi="Times New Roman" w:eastAsia="Times New Roman" w:cs="Times New Roman"/>
            <w:sz w:val="24"/>
            <w:szCs w:val="24"/>
          </w:rPr>
          <w:t xml:space="preserve">colloquially </w:t>
        </w:r>
      </w:ins>
      <w:ins w:author="Baechtel, Mark" w:date="2023-04-25T18:59:27.644Z" w:id="1096228520">
        <w:r w:rsidRPr="2137B2A3" w:rsidR="103489DD">
          <w:rPr>
            <w:rFonts w:ascii="Times New Roman" w:hAnsi="Times New Roman" w:eastAsia="Times New Roman" w:cs="Times New Roman"/>
            <w:sz w:val="24"/>
            <w:szCs w:val="24"/>
          </w:rPr>
          <w:t xml:space="preserve">as “the Five Civilized </w:t>
        </w:r>
      </w:ins>
      <w:ins w:author="Baechtel, Mark" w:date="2023-04-25T19:00:41.705Z" w:id="130747989">
        <w:r w:rsidRPr="2137B2A3" w:rsidR="3830576B">
          <w:rPr>
            <w:rFonts w:ascii="Times New Roman" w:hAnsi="Times New Roman" w:eastAsia="Times New Roman" w:cs="Times New Roman"/>
            <w:sz w:val="24"/>
            <w:szCs w:val="24"/>
          </w:rPr>
          <w:t>Tribes”--</w:t>
        </w:r>
      </w:ins>
      <w:r w:rsidRPr="2137B2A3" w:rsidR="59864C5A">
        <w:rPr>
          <w:rFonts w:ascii="Times New Roman" w:hAnsi="Times New Roman" w:eastAsia="Times New Roman" w:cs="Times New Roman"/>
          <w:sz w:val="24"/>
          <w:szCs w:val="24"/>
        </w:rPr>
        <w:t>were</w:t>
      </w:r>
      <w:r w:rsidRPr="2137B2A3" w:rsidR="59864C5A">
        <w:rPr>
          <w:rFonts w:ascii="Times New Roman" w:hAnsi="Times New Roman" w:eastAsia="Times New Roman" w:cs="Times New Roman"/>
          <w:sz w:val="24"/>
          <w:szCs w:val="24"/>
        </w:rPr>
        <w:t xml:space="preserve"> forced to move </w:t>
      </w:r>
      <w:ins w:author="Baechtel, Mark" w:date="2023-04-25T19:00:54.938Z" w:id="1935425910">
        <w:r w:rsidRPr="2137B2A3" w:rsidR="2C54A879">
          <w:rPr>
            <w:rFonts w:ascii="Times New Roman" w:hAnsi="Times New Roman" w:eastAsia="Times New Roman" w:cs="Times New Roman"/>
            <w:sz w:val="24"/>
            <w:szCs w:val="24"/>
          </w:rPr>
          <w:t xml:space="preserve">to </w:t>
        </w:r>
      </w:ins>
      <w:ins w:author="Jon Andelson" w:date="2023-04-21T12:30:00Z" w:id="614066949">
        <w:r w:rsidRPr="2137B2A3" w:rsidR="18A6975E">
          <w:rPr>
            <w:rFonts w:ascii="Times New Roman" w:hAnsi="Times New Roman" w:eastAsia="Times New Roman" w:cs="Times New Roman"/>
            <w:sz w:val="24"/>
            <w:szCs w:val="24"/>
          </w:rPr>
          <w:t xml:space="preserve">what became </w:t>
        </w:r>
      </w:ins>
      <w:del w:author="Jon Andelson" w:date="2023-04-21T12:30:00Z" w:id="586265341">
        <w:r w:rsidRPr="2137B2A3" w:rsidDel="59864C5A">
          <w:rPr>
            <w:rFonts w:ascii="Times New Roman" w:hAnsi="Times New Roman" w:eastAsia="Times New Roman" w:cs="Times New Roman"/>
            <w:sz w:val="24"/>
            <w:szCs w:val="24"/>
          </w:rPr>
          <w:delText xml:space="preserve">contemporary </w:delText>
        </w:r>
      </w:del>
      <w:r w:rsidRPr="2137B2A3" w:rsidR="59864C5A">
        <w:rPr>
          <w:rFonts w:ascii="Times New Roman" w:hAnsi="Times New Roman" w:eastAsia="Times New Roman" w:cs="Times New Roman"/>
          <w:sz w:val="24"/>
          <w:szCs w:val="24"/>
        </w:rPr>
        <w:t xml:space="preserve">Oklahoma, also known as the “final destination of the </w:t>
      </w:r>
      <w:ins w:author="Baechtel, Mark" w:date="2023-04-25T19:01:16.38Z" w:id="738331799">
        <w:r w:rsidRPr="2137B2A3" w:rsidR="0EA2C294">
          <w:rPr>
            <w:rFonts w:ascii="Times New Roman" w:hAnsi="Times New Roman" w:eastAsia="Times New Roman" w:cs="Times New Roman"/>
            <w:sz w:val="24"/>
            <w:szCs w:val="24"/>
          </w:rPr>
          <w:t>T</w:t>
        </w:r>
      </w:ins>
      <w:del w:author="Baechtel, Mark" w:date="2023-04-25T19:01:15.403Z" w:id="1226719493">
        <w:r w:rsidRPr="2137B2A3" w:rsidDel="59864C5A">
          <w:rPr>
            <w:rFonts w:ascii="Times New Roman" w:hAnsi="Times New Roman" w:eastAsia="Times New Roman" w:cs="Times New Roman"/>
            <w:sz w:val="24"/>
            <w:szCs w:val="24"/>
          </w:rPr>
          <w:delText>t</w:delText>
        </w:r>
      </w:del>
      <w:r w:rsidRPr="2137B2A3" w:rsidR="59864C5A">
        <w:rPr>
          <w:rFonts w:ascii="Times New Roman" w:hAnsi="Times New Roman" w:eastAsia="Times New Roman" w:cs="Times New Roman"/>
          <w:sz w:val="24"/>
          <w:szCs w:val="24"/>
        </w:rPr>
        <w:t xml:space="preserve">rail of </w:t>
      </w:r>
      <w:ins w:author="Baechtel, Mark" w:date="2023-04-25T19:01:19.896Z" w:id="1677793804">
        <w:r w:rsidRPr="2137B2A3" w:rsidR="420871DC">
          <w:rPr>
            <w:rFonts w:ascii="Times New Roman" w:hAnsi="Times New Roman" w:eastAsia="Times New Roman" w:cs="Times New Roman"/>
            <w:sz w:val="24"/>
            <w:szCs w:val="24"/>
          </w:rPr>
          <w:t>T</w:t>
        </w:r>
      </w:ins>
      <w:del w:author="Baechtel, Mark" w:date="2023-04-25T19:01:19.041Z" w:id="943578222">
        <w:r w:rsidRPr="2137B2A3" w:rsidDel="59864C5A">
          <w:rPr>
            <w:rFonts w:ascii="Times New Roman" w:hAnsi="Times New Roman" w:eastAsia="Times New Roman" w:cs="Times New Roman"/>
            <w:sz w:val="24"/>
            <w:szCs w:val="24"/>
          </w:rPr>
          <w:delText>t</w:delText>
        </w:r>
      </w:del>
      <w:r w:rsidRPr="2137B2A3" w:rsidR="59864C5A">
        <w:rPr>
          <w:rFonts w:ascii="Times New Roman" w:hAnsi="Times New Roman" w:eastAsia="Times New Roman" w:cs="Times New Roman"/>
          <w:sz w:val="24"/>
          <w:szCs w:val="24"/>
        </w:rPr>
        <w:t>ears</w:t>
      </w:r>
      <w:r w:rsidRPr="2137B2A3" w:rsidR="59864C5A">
        <w:rPr>
          <w:rFonts w:ascii="Times New Roman" w:hAnsi="Times New Roman" w:eastAsia="Times New Roman" w:cs="Times New Roman"/>
          <w:sz w:val="24"/>
          <w:szCs w:val="24"/>
        </w:rPr>
        <w:t xml:space="preserve">” (Cornelison &amp; Yanak, 2004). </w:t>
      </w:r>
      <w:commentRangeStart w:id="34691157"/>
      <w:r w:rsidRPr="2137B2A3" w:rsidR="59864C5A">
        <w:rPr>
          <w:rFonts w:ascii="Times New Roman" w:hAnsi="Times New Roman" w:eastAsia="Times New Roman" w:cs="Times New Roman"/>
          <w:sz w:val="24"/>
          <w:szCs w:val="24"/>
        </w:rPr>
        <w:t>The</w:t>
      </w:r>
      <w:commentRangeEnd w:id="34691157"/>
      <w:r>
        <w:rPr>
          <w:rStyle w:val="CommentReference"/>
        </w:rPr>
        <w:commentReference w:id="34691157"/>
      </w:r>
      <w:r w:rsidRPr="2137B2A3" w:rsidR="59864C5A">
        <w:rPr>
          <w:rFonts w:ascii="Times New Roman" w:hAnsi="Times New Roman" w:eastAsia="Times New Roman" w:cs="Times New Roman"/>
          <w:sz w:val="24"/>
          <w:szCs w:val="24"/>
        </w:rPr>
        <w:t xml:space="preserve"> history of the American government exploiting Native Americans for land as well as Oklahoma’s role in this </w:t>
      </w:r>
      <w:commentRangeStart w:id="23"/>
      <w:r w:rsidRPr="2137B2A3" w:rsidR="59864C5A">
        <w:rPr>
          <w:rFonts w:ascii="Times New Roman" w:hAnsi="Times New Roman" w:eastAsia="Times New Roman" w:cs="Times New Roman"/>
          <w:sz w:val="24"/>
          <w:szCs w:val="24"/>
        </w:rPr>
        <w:t>exacerbates the use of Native images on Oklahoman postcards</w:t>
      </w:r>
      <w:commentRangeEnd w:id="23"/>
      <w:r>
        <w:rPr>
          <w:rStyle w:val="CommentReference"/>
        </w:rPr>
        <w:commentReference w:id="23"/>
      </w:r>
      <w:r w:rsidRPr="2137B2A3" w:rsidR="59864C5A">
        <w:rPr>
          <w:rFonts w:ascii="Times New Roman" w:hAnsi="Times New Roman" w:eastAsia="Times New Roman" w:cs="Times New Roman"/>
          <w:sz w:val="24"/>
          <w:szCs w:val="24"/>
        </w:rPr>
        <w:t xml:space="preserve">. More specifically, three types of exploitation can be seen </w:t>
      </w:r>
      <w:ins w:author="Baechtel, Mark" w:date="2023-04-25T19:05:14.623Z" w:id="324081764">
        <w:r w:rsidRPr="2137B2A3" w:rsidR="70FE7153">
          <w:rPr>
            <w:rFonts w:ascii="Times New Roman" w:hAnsi="Times New Roman" w:eastAsia="Times New Roman" w:cs="Times New Roman"/>
            <w:sz w:val="24"/>
            <w:szCs w:val="24"/>
          </w:rPr>
          <w:t xml:space="preserve">as finding illustration </w:t>
        </w:r>
      </w:ins>
      <w:ins w:author="Jon Andelson" w:date="2023-04-21T12:32:00Z" w:id="520141133">
        <w:r w:rsidRPr="2137B2A3" w:rsidR="18A6975E">
          <w:rPr>
            <w:rFonts w:ascii="Times New Roman" w:hAnsi="Times New Roman" w:eastAsia="Times New Roman" w:cs="Times New Roman"/>
            <w:sz w:val="24"/>
            <w:szCs w:val="24"/>
          </w:rPr>
          <w:t xml:space="preserve">in the </w:t>
        </w:r>
      </w:ins>
      <w:ins w:author="Baechtel, Mark" w:date="2023-04-25T19:05:26.228Z" w:id="1098362192">
        <w:r w:rsidRPr="2137B2A3" w:rsidR="4428E941">
          <w:rPr>
            <w:rFonts w:ascii="Times New Roman" w:hAnsi="Times New Roman" w:eastAsia="Times New Roman" w:cs="Times New Roman"/>
            <w:sz w:val="24"/>
            <w:szCs w:val="24"/>
          </w:rPr>
          <w:t xml:space="preserve">postcards’ </w:t>
        </w:r>
      </w:ins>
      <w:ins w:author="Jon Andelson" w:date="2023-04-21T12:32:00Z" w:id="86257941">
        <w:r w:rsidRPr="2137B2A3" w:rsidR="18A6975E">
          <w:rPr>
            <w:rFonts w:ascii="Times New Roman" w:hAnsi="Times New Roman" w:eastAsia="Times New Roman" w:cs="Times New Roman"/>
            <w:sz w:val="24"/>
            <w:szCs w:val="24"/>
          </w:rPr>
          <w:t>images</w:t>
        </w:r>
      </w:ins>
      <w:ins w:author="Baechtel, Mark" w:date="2023-04-25T19:05:36.309Z" w:id="543901851">
        <w:r w:rsidRPr="2137B2A3" w:rsidR="7A8B25B3">
          <w:rPr>
            <w:rFonts w:ascii="Times New Roman" w:hAnsi="Times New Roman" w:eastAsia="Times New Roman" w:cs="Times New Roman"/>
            <w:sz w:val="24"/>
            <w:szCs w:val="24"/>
          </w:rPr>
          <w:t xml:space="preserve">. </w:t>
        </w:r>
      </w:ins>
      <w:ins w:author="Jon Andelson" w:date="2023-04-21T12:32:00Z" w:id="27542630">
        <w:del w:author="Baechtel, Mark" w:date="2023-04-25T19:05:43.326Z" w:id="1893807614">
          <w:r w:rsidRPr="2137B2A3" w:rsidDel="18A6975E">
            <w:rPr>
              <w:rFonts w:ascii="Times New Roman" w:hAnsi="Times New Roman" w:eastAsia="Times New Roman" w:cs="Times New Roman"/>
              <w:sz w:val="24"/>
              <w:szCs w:val="24"/>
            </w:rPr>
            <w:delText xml:space="preserve"> </w:delText>
          </w:r>
          <w:r w:rsidRPr="2137B2A3" w:rsidDel="18A6975E">
            <w:rPr>
              <w:rFonts w:ascii="Times New Roman" w:hAnsi="Times New Roman" w:eastAsia="Times New Roman" w:cs="Times New Roman"/>
              <w:sz w:val="24"/>
              <w:szCs w:val="24"/>
            </w:rPr>
            <w:delText xml:space="preserve">on the </w:delText>
          </w:r>
        </w:del>
      </w:ins>
      <w:del w:author="Baechtel, Mark" w:date="2023-04-25T19:05:43.326Z" w:id="1745896361">
        <w:r w:rsidRPr="2137B2A3" w:rsidDel="59864C5A">
          <w:rPr>
            <w:rFonts w:ascii="Times New Roman" w:hAnsi="Times New Roman" w:eastAsia="Times New Roman" w:cs="Times New Roman"/>
            <w:sz w:val="24"/>
            <w:szCs w:val="24"/>
          </w:rPr>
          <w:delText xml:space="preserve">through </w:delText>
        </w:r>
        <w:r w:rsidRPr="2137B2A3" w:rsidDel="59864C5A">
          <w:rPr>
            <w:rFonts w:ascii="Times New Roman" w:hAnsi="Times New Roman" w:eastAsia="Times New Roman" w:cs="Times New Roman"/>
            <w:sz w:val="24"/>
            <w:szCs w:val="24"/>
          </w:rPr>
          <w:delText xml:space="preserve">three </w:delText>
        </w:r>
        <w:r w:rsidRPr="2137B2A3" w:rsidDel="59864C5A">
          <w:rPr>
            <w:rFonts w:ascii="Times New Roman" w:hAnsi="Times New Roman" w:eastAsia="Times New Roman" w:cs="Times New Roman"/>
            <w:sz w:val="24"/>
            <w:szCs w:val="24"/>
          </w:rPr>
          <w:delText>postcards</w:delText>
        </w:r>
        <w:r w:rsidRPr="2137B2A3" w:rsidDel="59864C5A">
          <w:rPr>
            <w:rFonts w:ascii="Times New Roman" w:hAnsi="Times New Roman" w:eastAsia="Times New Roman" w:cs="Times New Roman"/>
            <w:sz w:val="24"/>
            <w:szCs w:val="24"/>
          </w:rPr>
          <w:delText xml:space="preserve"> </w:delText>
        </w:r>
      </w:del>
      <w:ins w:author="Jon Andelson" w:date="2023-04-21T12:32:00Z" w:id="1792493630">
        <w:del w:author="Baechtel, Mark" w:date="2023-04-25T19:05:43.326Z" w:id="1786967676">
          <w:r w:rsidRPr="2137B2A3" w:rsidDel="18A6975E">
            <w:rPr>
              <w:rFonts w:ascii="Times New Roman" w:hAnsi="Times New Roman" w:eastAsia="Times New Roman" w:cs="Times New Roman"/>
              <w:sz w:val="24"/>
              <w:szCs w:val="24"/>
            </w:rPr>
            <w:delText xml:space="preserve">I am examining. </w:delText>
          </w:r>
        </w:del>
      </w:ins>
      <w:del w:author="Jon Andelson" w:date="2023-04-21T12:33:00Z" w:id="1060263681">
        <w:r w:rsidRPr="2137B2A3" w:rsidDel="59864C5A">
          <w:rPr>
            <w:rFonts w:ascii="Times New Roman" w:hAnsi="Times New Roman" w:eastAsia="Times New Roman" w:cs="Times New Roman"/>
            <w:sz w:val="24"/>
            <w:szCs w:val="24"/>
          </w:rPr>
          <w:delText xml:space="preserve">that </w:delText>
        </w:r>
        <w:r w:rsidRPr="2137B2A3" w:rsidDel="59864C5A">
          <w:rPr>
            <w:rFonts w:ascii="Times New Roman" w:hAnsi="Times New Roman" w:eastAsia="Times New Roman" w:cs="Times New Roman"/>
            <w:sz w:val="24"/>
            <w:szCs w:val="24"/>
          </w:rPr>
          <w:delText>showcase</w:delText>
        </w:r>
        <w:r w:rsidRPr="2137B2A3" w:rsidDel="59864C5A">
          <w:rPr>
            <w:rFonts w:ascii="Times New Roman" w:hAnsi="Times New Roman" w:eastAsia="Times New Roman" w:cs="Times New Roman"/>
            <w:sz w:val="24"/>
            <w:szCs w:val="24"/>
          </w:rPr>
          <w:delText xml:space="preserve"> Native Americans</w:delText>
        </w:r>
      </w:del>
      <w:r w:rsidRPr="2137B2A3" w:rsidR="59864C5A">
        <w:rPr>
          <w:rFonts w:ascii="Times New Roman" w:hAnsi="Times New Roman" w:eastAsia="Times New Roman" w:cs="Times New Roman"/>
          <w:sz w:val="24"/>
          <w:szCs w:val="24"/>
        </w:rPr>
        <w:t>.  </w:t>
      </w:r>
    </w:p>
    <w:p w:rsidRPr="00B804E3" w:rsidR="00B804E3" w:rsidP="00B804E3" w:rsidRDefault="00B804E3" w14:paraId="1206D50E" w14:textId="77777777">
      <w:pPr>
        <w:spacing w:after="0" w:line="360" w:lineRule="auto"/>
        <w:jc w:val="center"/>
        <w:textAlignment w:val="baseline"/>
        <w:rPr>
          <w:rFonts w:ascii="Segoe UI" w:hAnsi="Segoe UI" w:eastAsia="Times New Roman" w:cs="Segoe UI"/>
          <w:sz w:val="18"/>
          <w:szCs w:val="18"/>
        </w:rPr>
      </w:pPr>
      <w:r w:rsidRPr="00B804E3">
        <w:rPr>
          <w:rFonts w:ascii="Times New Roman" w:hAnsi="Times New Roman" w:eastAsia="Times New Roman" w:cs="Times New Roman"/>
          <w:b/>
          <w:bCs/>
          <w:sz w:val="24"/>
          <w:szCs w:val="24"/>
        </w:rPr>
        <w:t>Financial Exploitation</w:t>
      </w:r>
      <w:r w:rsidRPr="00B804E3">
        <w:rPr>
          <w:rFonts w:ascii="Times New Roman" w:hAnsi="Times New Roman" w:eastAsia="Times New Roman" w:cs="Times New Roman"/>
          <w:sz w:val="24"/>
          <w:szCs w:val="24"/>
        </w:rPr>
        <w:t> </w:t>
      </w:r>
    </w:p>
    <w:p w:rsidRPr="00B804E3" w:rsidR="00B804E3" w:rsidP="00B804E3" w:rsidRDefault="00B804E3" w14:paraId="2B282F70" w14:textId="161EB928">
      <w:pPr>
        <w:spacing w:after="0" w:line="360" w:lineRule="auto"/>
        <w:ind w:firstLine="720"/>
        <w:textAlignment w:val="baseline"/>
        <w:rPr>
          <w:rFonts w:ascii="Segoe UI" w:hAnsi="Segoe UI" w:eastAsia="Times New Roman" w:cs="Segoe UI"/>
          <w:sz w:val="18"/>
          <w:szCs w:val="18"/>
        </w:rPr>
      </w:pPr>
      <w:del w:author="Jon Andelson" w:date="2023-04-21T12:34:00Z" w:id="744164232">
        <w:r w:rsidRPr="2137B2A3" w:rsidDel="59864C5A">
          <w:rPr>
            <w:rFonts w:ascii="Times New Roman" w:hAnsi="Times New Roman" w:eastAsia="Times New Roman" w:cs="Times New Roman"/>
            <w:sz w:val="24"/>
            <w:szCs w:val="24"/>
          </w:rPr>
          <w:delText xml:space="preserve">Looking at </w:delText>
        </w:r>
      </w:del>
      <w:ins w:author="Jon Andelson" w:date="2023-04-21T12:34:00Z" w:id="486001681">
        <w:r w:rsidRPr="2137B2A3" w:rsidR="18A6975E">
          <w:rPr>
            <w:rFonts w:ascii="Times New Roman" w:hAnsi="Times New Roman" w:eastAsia="Times New Roman" w:cs="Times New Roman"/>
            <w:sz w:val="24"/>
            <w:szCs w:val="24"/>
          </w:rPr>
          <w:t xml:space="preserve"> </w:t>
        </w:r>
      </w:ins>
      <w:del w:author="Jon Andelson" w:date="2023-04-21T12:34:00Z" w:id="806003377">
        <w:r w:rsidRPr="2137B2A3" w:rsidDel="59864C5A">
          <w:rPr>
            <w:rFonts w:ascii="Times New Roman" w:hAnsi="Times New Roman" w:eastAsia="Times New Roman" w:cs="Times New Roman"/>
            <w:sz w:val="24"/>
            <w:szCs w:val="24"/>
          </w:rPr>
          <w:delText>t</w:delText>
        </w:r>
      </w:del>
      <w:ins w:author="Jon Andelson" w:date="2023-04-21T12:34:00Z" w:id="161985845">
        <w:r w:rsidRPr="2137B2A3" w:rsidR="18A6975E">
          <w:rPr>
            <w:rFonts w:ascii="Times New Roman" w:hAnsi="Times New Roman" w:eastAsia="Times New Roman" w:cs="Times New Roman"/>
            <w:sz w:val="24"/>
            <w:szCs w:val="24"/>
          </w:rPr>
          <w:t xml:space="preserve"> T</w:t>
        </w:r>
      </w:ins>
      <w:r w:rsidRPr="2137B2A3" w:rsidR="59864C5A">
        <w:rPr>
          <w:rFonts w:ascii="Times New Roman" w:hAnsi="Times New Roman" w:eastAsia="Times New Roman" w:cs="Times New Roman"/>
          <w:sz w:val="24"/>
          <w:szCs w:val="24"/>
        </w:rPr>
        <w:t>he first postcard</w:t>
      </w:r>
      <w:ins w:author="Jon Andelson" w:date="2023-04-21T12:34:00Z" w:id="947201155">
        <w:r w:rsidRPr="2137B2A3" w:rsidR="18A6975E">
          <w:rPr>
            <w:rFonts w:ascii="Times New Roman" w:hAnsi="Times New Roman" w:eastAsia="Times New Roman" w:cs="Times New Roman"/>
            <w:sz w:val="24"/>
            <w:szCs w:val="24"/>
          </w:rPr>
          <w:t xml:space="preserve"> (Figure 1)</w:t>
        </w:r>
      </w:ins>
      <w:del w:author="Jon Andelson" w:date="2023-04-21T12:34:00Z" w:id="1900671226">
        <w:r w:rsidRPr="2137B2A3" w:rsidDel="59864C5A">
          <w:rPr>
            <w:rFonts w:ascii="Times New Roman" w:hAnsi="Times New Roman" w:eastAsia="Times New Roman" w:cs="Times New Roman"/>
            <w:sz w:val="24"/>
            <w:szCs w:val="24"/>
          </w:rPr>
          <w:delText>, the image</w:delText>
        </w:r>
      </w:del>
      <w:r w:rsidRPr="2137B2A3" w:rsidR="59864C5A">
        <w:rPr>
          <w:rFonts w:ascii="Times New Roman" w:hAnsi="Times New Roman" w:eastAsia="Times New Roman" w:cs="Times New Roman"/>
          <w:sz w:val="24"/>
          <w:szCs w:val="24"/>
        </w:rPr>
        <w:t xml:space="preserve"> displays </w:t>
      </w:r>
      <w:ins w:author="Jon Andelson" w:date="2023-04-21T12:34:00Z" w:id="1832224956">
        <w:r w:rsidRPr="2137B2A3" w:rsidR="18A6975E">
          <w:rPr>
            <w:rFonts w:ascii="Times New Roman" w:hAnsi="Times New Roman" w:eastAsia="Times New Roman" w:cs="Times New Roman"/>
            <w:sz w:val="24"/>
            <w:szCs w:val="24"/>
          </w:rPr>
          <w:t xml:space="preserve">[shows?] </w:t>
        </w:r>
      </w:ins>
      <w:r w:rsidRPr="2137B2A3" w:rsidR="59864C5A">
        <w:rPr>
          <w:rFonts w:ascii="Times New Roman" w:hAnsi="Times New Roman" w:eastAsia="Times New Roman" w:cs="Times New Roman"/>
          <w:sz w:val="24"/>
          <w:szCs w:val="24"/>
        </w:rPr>
        <w:t xml:space="preserve">a group of eight Native Americans in Oklahoma generically titled ‘Indians on Miller Bros. 101 Ranch’. According to the Oklahoma Historical Society, this ranch was occupied by George Washington Miller and “earned most of its notoriety from the Wild West shows that it </w:t>
      </w:r>
      <w:commentRangeStart w:id="35"/>
      <w:r w:rsidRPr="2137B2A3" w:rsidR="59864C5A">
        <w:rPr>
          <w:rFonts w:ascii="Times New Roman" w:hAnsi="Times New Roman" w:eastAsia="Times New Roman" w:cs="Times New Roman"/>
          <w:sz w:val="24"/>
          <w:szCs w:val="24"/>
        </w:rPr>
        <w:t>staged</w:t>
      </w:r>
      <w:commentRangeEnd w:id="35"/>
      <w:r>
        <w:rPr>
          <w:rStyle w:val="CommentReference"/>
        </w:rPr>
        <w:commentReference w:id="35"/>
      </w:r>
      <w:r w:rsidRPr="2137B2A3" w:rsidR="59864C5A">
        <w:rPr>
          <w:rFonts w:ascii="Times New Roman" w:hAnsi="Times New Roman" w:eastAsia="Times New Roman" w:cs="Times New Roman"/>
          <w:sz w:val="24"/>
          <w:szCs w:val="24"/>
        </w:rPr>
        <w:t xml:space="preserve">” (O’Dell, n.d.). Based on this information, as well as the clear staging of this image, it can be inferred that the people pictured </w:t>
      </w:r>
      <w:r w:rsidRPr="2137B2A3" w:rsidR="59864C5A">
        <w:rPr>
          <w:rFonts w:ascii="Times New Roman" w:hAnsi="Times New Roman" w:eastAsia="Times New Roman" w:cs="Times New Roman"/>
          <w:sz w:val="24"/>
          <w:szCs w:val="24"/>
        </w:rPr>
        <w:t>in</w:t>
      </w:r>
      <w:r w:rsidRPr="2137B2A3" w:rsidR="59864C5A">
        <w:rPr>
          <w:rFonts w:ascii="Times New Roman" w:hAnsi="Times New Roman" w:eastAsia="Times New Roman" w:cs="Times New Roman"/>
          <w:sz w:val="24"/>
          <w:szCs w:val="24"/>
        </w:rPr>
        <w:t xml:space="preserve"> this postcard were actors </w:t>
      </w:r>
      <w:del w:author="Jon Andelson" w:date="2023-04-21T12:35:00Z" w:id="270130795">
        <w:r w:rsidRPr="2137B2A3" w:rsidDel="59864C5A">
          <w:rPr>
            <w:rFonts w:ascii="Times New Roman" w:hAnsi="Times New Roman" w:eastAsia="Times New Roman" w:cs="Times New Roman"/>
            <w:sz w:val="24"/>
            <w:szCs w:val="24"/>
          </w:rPr>
          <w:delText>o</w:delText>
        </w:r>
      </w:del>
      <w:ins w:author="Jon Andelson" w:date="2023-04-21T12:35:00Z" w:id="136334534">
        <w:r w:rsidRPr="2137B2A3" w:rsidR="18A6975E">
          <w:rPr>
            <w:rFonts w:ascii="Times New Roman" w:hAnsi="Times New Roman" w:eastAsia="Times New Roman" w:cs="Times New Roman"/>
            <w:sz w:val="24"/>
            <w:szCs w:val="24"/>
          </w:rPr>
          <w:t xml:space="preserve"> i</w:t>
        </w:r>
      </w:ins>
      <w:r w:rsidRPr="2137B2A3" w:rsidR="59864C5A">
        <w:rPr>
          <w:rFonts w:ascii="Times New Roman" w:hAnsi="Times New Roman" w:eastAsia="Times New Roman" w:cs="Times New Roman"/>
          <w:sz w:val="24"/>
          <w:szCs w:val="24"/>
        </w:rPr>
        <w:t xml:space="preserve">n such </w:t>
      </w:r>
      <w:ins w:author="Jon Andelson" w:date="2023-04-21T12:35:00Z" w:id="218787952">
        <w:r w:rsidRPr="2137B2A3" w:rsidR="18A6975E">
          <w:rPr>
            <w:rFonts w:ascii="Times New Roman" w:hAnsi="Times New Roman" w:eastAsia="Times New Roman" w:cs="Times New Roman"/>
            <w:sz w:val="24"/>
            <w:szCs w:val="24"/>
          </w:rPr>
          <w:t>pageants.</w:t>
        </w:r>
      </w:ins>
      <w:commentRangeStart w:id="39"/>
      <w:del w:author="Jon Andelson" w:date="2023-04-21T12:35:00Z" w:id="1637635080">
        <w:r w:rsidRPr="2137B2A3" w:rsidDel="59864C5A">
          <w:rPr>
            <w:rFonts w:ascii="Times New Roman" w:hAnsi="Times New Roman" w:eastAsia="Times New Roman" w:cs="Times New Roman"/>
            <w:sz w:val="24"/>
            <w:szCs w:val="24"/>
          </w:rPr>
          <w:delText>films</w:delText>
        </w:r>
      </w:del>
      <w:commentRangeEnd w:id="39"/>
      <w:r>
        <w:rPr>
          <w:rStyle w:val="CommentReference"/>
        </w:rPr>
        <w:commentReference w:id="39"/>
      </w:r>
      <w:r w:rsidRPr="2137B2A3" w:rsidR="59864C5A">
        <w:rPr>
          <w:rFonts w:ascii="Times New Roman" w:hAnsi="Times New Roman" w:eastAsia="Times New Roman" w:cs="Times New Roman"/>
          <w:sz w:val="24"/>
          <w:szCs w:val="24"/>
        </w:rPr>
        <w:t xml:space="preserve">. </w:t>
      </w:r>
      <w:del w:author="Jon Andelson" w:date="2023-04-21T12:36:00Z" w:id="2126525999">
        <w:r w:rsidRPr="2137B2A3" w:rsidDel="59864C5A">
          <w:rPr>
            <w:rFonts w:ascii="Times New Roman" w:hAnsi="Times New Roman" w:eastAsia="Times New Roman" w:cs="Times New Roman"/>
            <w:sz w:val="24"/>
            <w:szCs w:val="24"/>
          </w:rPr>
          <w:delText xml:space="preserve">And </w:delText>
        </w:r>
      </w:del>
      <w:ins w:author="Jon Andelson" w:date="2023-04-21T12:37:00Z" w:id="954527974">
        <w:r w:rsidRPr="2137B2A3" w:rsidR="18A6975E">
          <w:rPr>
            <w:rFonts w:ascii="Times New Roman" w:hAnsi="Times New Roman" w:eastAsia="Times New Roman" w:cs="Times New Roman"/>
            <w:sz w:val="24"/>
            <w:szCs w:val="24"/>
          </w:rPr>
          <w:t xml:space="preserve"> </w:t>
        </w:r>
      </w:ins>
      <w:del w:author="Jon Andelson" w:date="2023-04-21T12:37:00Z" w:id="1634730350">
        <w:r w:rsidRPr="2137B2A3" w:rsidDel="59864C5A">
          <w:rPr>
            <w:rFonts w:ascii="Times New Roman" w:hAnsi="Times New Roman" w:eastAsia="Times New Roman" w:cs="Times New Roman"/>
            <w:sz w:val="24"/>
            <w:szCs w:val="24"/>
          </w:rPr>
          <w:delText>t</w:delText>
        </w:r>
      </w:del>
      <w:ins w:author="Jon Andelson" w:date="2023-04-21T12:37:00Z" w:id="708869446">
        <w:r w:rsidRPr="2137B2A3" w:rsidR="18A6975E">
          <w:rPr>
            <w:rFonts w:ascii="Times New Roman" w:hAnsi="Times New Roman" w:eastAsia="Times New Roman" w:cs="Times New Roman"/>
            <w:sz w:val="24"/>
            <w:szCs w:val="24"/>
          </w:rPr>
          <w:t xml:space="preserve"> T</w:t>
        </w:r>
      </w:ins>
      <w:r w:rsidRPr="2137B2A3" w:rsidR="59864C5A">
        <w:rPr>
          <w:rFonts w:ascii="Times New Roman" w:hAnsi="Times New Roman" w:eastAsia="Times New Roman" w:cs="Times New Roman"/>
          <w:sz w:val="24"/>
          <w:szCs w:val="24"/>
        </w:rPr>
        <w:t>he postcards</w:t>
      </w:r>
      <w:del w:author="Jon Andelson" w:date="2023-04-21T12:37:00Z" w:id="1314436045">
        <w:r w:rsidRPr="2137B2A3" w:rsidDel="59864C5A">
          <w:rPr>
            <w:rFonts w:ascii="Times New Roman" w:hAnsi="Times New Roman" w:eastAsia="Times New Roman" w:cs="Times New Roman"/>
            <w:sz w:val="24"/>
            <w:szCs w:val="24"/>
          </w:rPr>
          <w:delText>:</w:delText>
        </w:r>
      </w:del>
      <w:ins w:author="Jon Andelson" w:date="2023-04-21T12:37:00Z" w:id="335438695">
        <w:r w:rsidRPr="2137B2A3" w:rsidR="18A6975E">
          <w:rPr>
            <w:rFonts w:ascii="Times New Roman" w:hAnsi="Times New Roman" w:eastAsia="Times New Roman" w:cs="Times New Roman"/>
            <w:sz w:val="24"/>
            <w:szCs w:val="24"/>
          </w:rPr>
          <w:t xml:space="preserve"> were</w:t>
        </w:r>
      </w:ins>
      <w:r w:rsidRPr="2137B2A3" w:rsidR="59864C5A">
        <w:rPr>
          <w:rFonts w:ascii="Times New Roman" w:hAnsi="Times New Roman" w:eastAsia="Times New Roman" w:cs="Times New Roman"/>
          <w:sz w:val="24"/>
          <w:szCs w:val="24"/>
        </w:rPr>
        <w:t xml:space="preserve"> advertisements for such </w:t>
      </w:r>
      <w:ins w:author="Jon Andelson" w:date="2023-04-21T12:37:00Z" w:id="598173236">
        <w:r w:rsidRPr="2137B2A3" w:rsidR="54DEC021">
          <w:rPr>
            <w:rFonts w:ascii="Times New Roman" w:hAnsi="Times New Roman" w:eastAsia="Times New Roman" w:cs="Times New Roman"/>
            <w:sz w:val="24"/>
            <w:szCs w:val="24"/>
          </w:rPr>
          <w:t>shows.</w:t>
        </w:r>
      </w:ins>
      <w:del w:author="Jon Andelson" w:date="2023-04-21T12:37:00Z" w:id="1803941112">
        <w:r w:rsidRPr="2137B2A3" w:rsidDel="59864C5A">
          <w:rPr>
            <w:rFonts w:ascii="Times New Roman" w:hAnsi="Times New Roman" w:eastAsia="Times New Roman" w:cs="Times New Roman"/>
            <w:sz w:val="24"/>
            <w:szCs w:val="24"/>
          </w:rPr>
          <w:delText>films</w:delText>
        </w:r>
      </w:del>
      <w:r w:rsidRPr="2137B2A3" w:rsidR="59864C5A">
        <w:rPr>
          <w:rFonts w:ascii="Times New Roman" w:hAnsi="Times New Roman" w:eastAsia="Times New Roman" w:cs="Times New Roman"/>
          <w:sz w:val="24"/>
          <w:szCs w:val="24"/>
        </w:rPr>
        <w:t xml:space="preserve">. This </w:t>
      </w:r>
      <w:ins w:author="Baechtel, Mark" w:date="2023-04-25T19:06:59.835Z" w:id="37110164">
        <w:r w:rsidRPr="2137B2A3" w:rsidR="428B7AD1">
          <w:rPr>
            <w:rFonts w:ascii="Times New Roman" w:hAnsi="Times New Roman" w:eastAsia="Times New Roman" w:cs="Times New Roman"/>
            <w:sz w:val="24"/>
            <w:szCs w:val="24"/>
          </w:rPr>
          <w:t xml:space="preserve">use harkens </w:t>
        </w:r>
      </w:ins>
      <w:del w:author="Baechtel, Mark" w:date="2023-04-25T19:07:10.216Z" w:id="1986351842">
        <w:r w:rsidRPr="2137B2A3" w:rsidDel="59864C5A">
          <w:rPr>
            <w:rFonts w:ascii="Times New Roman" w:hAnsi="Times New Roman" w:eastAsia="Times New Roman" w:cs="Times New Roman"/>
            <w:sz w:val="24"/>
            <w:szCs w:val="24"/>
          </w:rPr>
          <w:delText>idea</w:delText>
        </w:r>
        <w:r w:rsidRPr="2137B2A3" w:rsidDel="59864C5A">
          <w:rPr>
            <w:rFonts w:ascii="Times New Roman" w:hAnsi="Times New Roman" w:eastAsia="Times New Roman" w:cs="Times New Roman"/>
            <w:sz w:val="24"/>
            <w:szCs w:val="24"/>
          </w:rPr>
          <w:delText xml:space="preserve"> of advertising goes </w:delText>
        </w:r>
      </w:del>
      <w:r w:rsidRPr="2137B2A3" w:rsidR="59864C5A">
        <w:rPr>
          <w:rFonts w:ascii="Times New Roman" w:hAnsi="Times New Roman" w:eastAsia="Times New Roman" w:cs="Times New Roman"/>
          <w:sz w:val="24"/>
          <w:szCs w:val="24"/>
        </w:rPr>
        <w:t>back to postcards' original purpose</w:t>
      </w:r>
      <w:ins w:author="Baechtel, Mark" w:date="2023-04-25T19:08:13.502Z" w:id="609549544">
        <w:r w:rsidRPr="2137B2A3" w:rsidR="48107A93">
          <w:rPr>
            <w:rFonts w:ascii="Times New Roman" w:hAnsi="Times New Roman" w:eastAsia="Times New Roman" w:cs="Times New Roman"/>
            <w:sz w:val="24"/>
            <w:szCs w:val="24"/>
          </w:rPr>
          <w:t xml:space="preserve"> in promoting</w:t>
        </w:r>
      </w:ins>
      <w:del w:author="Baechtel, Mark" w:date="2023-04-25T19:08:17.863Z" w:id="569270512">
        <w:r w:rsidRPr="2137B2A3" w:rsidDel="59864C5A">
          <w:rPr>
            <w:rFonts w:ascii="Times New Roman" w:hAnsi="Times New Roman" w:eastAsia="Times New Roman" w:cs="Times New Roman"/>
            <w:sz w:val="24"/>
            <w:szCs w:val="24"/>
          </w:rPr>
          <w:delText xml:space="preserve"> of being promotions for </w:delText>
        </w:r>
      </w:del>
      <w:r w:rsidRPr="2137B2A3" w:rsidR="59864C5A">
        <w:rPr>
          <w:rFonts w:ascii="Times New Roman" w:hAnsi="Times New Roman" w:eastAsia="Times New Roman" w:cs="Times New Roman"/>
          <w:sz w:val="24"/>
          <w:szCs w:val="24"/>
        </w:rPr>
        <w:t xml:space="preserve">different businesses, in this case, a </w:t>
      </w:r>
      <w:commentRangeStart w:id="49"/>
      <w:r w:rsidRPr="2137B2A3" w:rsidR="59864C5A">
        <w:rPr>
          <w:rFonts w:ascii="Times New Roman" w:hAnsi="Times New Roman" w:eastAsia="Times New Roman" w:cs="Times New Roman"/>
          <w:sz w:val="24"/>
          <w:szCs w:val="24"/>
        </w:rPr>
        <w:t>movie</w:t>
      </w:r>
      <w:commentRangeEnd w:id="49"/>
      <w:r>
        <w:rPr>
          <w:rStyle w:val="CommentReference"/>
        </w:rPr>
        <w:commentReference w:id="49"/>
      </w:r>
      <w:r w:rsidRPr="2137B2A3" w:rsidR="59864C5A">
        <w:rPr>
          <w:rFonts w:ascii="Times New Roman" w:hAnsi="Times New Roman" w:eastAsia="Times New Roman" w:cs="Times New Roman"/>
          <w:sz w:val="24"/>
          <w:szCs w:val="24"/>
        </w:rPr>
        <w:t>. From a financial viewpoint, white people in power have historica</w:t>
      </w:r>
      <w:r w:rsidRPr="2137B2A3" w:rsidR="59864C5A">
        <w:rPr>
          <w:rFonts w:ascii="Times New Roman" w:hAnsi="Times New Roman" w:eastAsia="Times New Roman" w:cs="Times New Roman"/>
          <w:sz w:val="24"/>
          <w:szCs w:val="24"/>
        </w:rPr>
        <w:t>l</w:t>
      </w:r>
      <w:r w:rsidRPr="2137B2A3" w:rsidR="59864C5A">
        <w:rPr>
          <w:rFonts w:ascii="Times New Roman" w:hAnsi="Times New Roman" w:eastAsia="Times New Roman" w:cs="Times New Roman"/>
          <w:sz w:val="24"/>
          <w:szCs w:val="24"/>
        </w:rPr>
        <w:t xml:space="preserve">ly </w:t>
      </w:r>
      <w:r w:rsidRPr="2137B2A3" w:rsidR="59864C5A">
        <w:rPr>
          <w:rFonts w:ascii="Times New Roman" w:hAnsi="Times New Roman" w:eastAsia="Times New Roman" w:cs="Times New Roman"/>
          <w:sz w:val="24"/>
          <w:szCs w:val="24"/>
        </w:rPr>
        <w:t>util</w:t>
      </w:r>
      <w:r w:rsidRPr="2137B2A3" w:rsidR="59864C5A">
        <w:rPr>
          <w:rFonts w:ascii="Times New Roman" w:hAnsi="Times New Roman" w:eastAsia="Times New Roman" w:cs="Times New Roman"/>
          <w:sz w:val="24"/>
          <w:szCs w:val="24"/>
        </w:rPr>
        <w:t>i</w:t>
      </w:r>
      <w:r w:rsidRPr="2137B2A3" w:rsidR="59864C5A">
        <w:rPr>
          <w:rFonts w:ascii="Times New Roman" w:hAnsi="Times New Roman" w:eastAsia="Times New Roman" w:cs="Times New Roman"/>
          <w:sz w:val="24"/>
          <w:szCs w:val="24"/>
        </w:rPr>
        <w:t>zed</w:t>
      </w:r>
      <w:r w:rsidRPr="2137B2A3" w:rsidR="59864C5A">
        <w:rPr>
          <w:rFonts w:ascii="Times New Roman" w:hAnsi="Times New Roman" w:eastAsia="Times New Roman" w:cs="Times New Roman"/>
          <w:sz w:val="24"/>
          <w:szCs w:val="24"/>
        </w:rPr>
        <w:t xml:space="preserve"> Native Americans to make a profit in terms of taking their land. Now, the exploitation further extended to films on Oklahoman land, the place that </w:t>
      </w:r>
      <w:r w:rsidRPr="2137B2A3" w:rsidR="59864C5A">
        <w:rPr>
          <w:rFonts w:ascii="Times New Roman" w:hAnsi="Times New Roman" w:eastAsia="Times New Roman" w:cs="Times New Roman"/>
          <w:sz w:val="24"/>
          <w:szCs w:val="24"/>
        </w:rPr>
        <w:t>w</w:t>
      </w:r>
      <w:r w:rsidRPr="2137B2A3" w:rsidR="59864C5A">
        <w:rPr>
          <w:rFonts w:ascii="Times New Roman" w:hAnsi="Times New Roman" w:eastAsia="Times New Roman" w:cs="Times New Roman"/>
          <w:sz w:val="24"/>
          <w:szCs w:val="24"/>
        </w:rPr>
        <w:t xml:space="preserve">as </w:t>
      </w:r>
      <w:r w:rsidRPr="2137B2A3" w:rsidR="59864C5A">
        <w:rPr>
          <w:rFonts w:ascii="Times New Roman" w:hAnsi="Times New Roman" w:eastAsia="Times New Roman" w:cs="Times New Roman"/>
          <w:sz w:val="24"/>
          <w:szCs w:val="24"/>
        </w:rPr>
        <w:t>de</w:t>
      </w:r>
      <w:r w:rsidRPr="2137B2A3" w:rsidR="59864C5A">
        <w:rPr>
          <w:rFonts w:ascii="Times New Roman" w:hAnsi="Times New Roman" w:eastAsia="Times New Roman" w:cs="Times New Roman"/>
          <w:sz w:val="24"/>
          <w:szCs w:val="24"/>
        </w:rPr>
        <w:t>e</w:t>
      </w:r>
      <w:r w:rsidRPr="2137B2A3" w:rsidR="59864C5A">
        <w:rPr>
          <w:rFonts w:ascii="Times New Roman" w:hAnsi="Times New Roman" w:eastAsia="Times New Roman" w:cs="Times New Roman"/>
          <w:sz w:val="24"/>
          <w:szCs w:val="24"/>
        </w:rPr>
        <w:t>med</w:t>
      </w:r>
      <w:r w:rsidRPr="2137B2A3" w:rsidR="59864C5A">
        <w:rPr>
          <w:rFonts w:ascii="Times New Roman" w:hAnsi="Times New Roman" w:eastAsia="Times New Roman" w:cs="Times New Roman"/>
          <w:sz w:val="24"/>
          <w:szCs w:val="24"/>
        </w:rPr>
        <w:t xml:space="preserve"> to be Indian Territory by President Andrew Johnson. In addition, it is important to note that these postcards were being </w:t>
      </w:r>
      <w:commentRangeStart w:id="50"/>
      <w:commentRangeStart w:id="1301738764"/>
      <w:r w:rsidRPr="2137B2A3" w:rsidR="59864C5A">
        <w:rPr>
          <w:rFonts w:ascii="Times New Roman" w:hAnsi="Times New Roman" w:eastAsia="Times New Roman" w:cs="Times New Roman"/>
          <w:sz w:val="24"/>
          <w:szCs w:val="24"/>
        </w:rPr>
        <w:t>distributed</w:t>
      </w:r>
      <w:commentRangeEnd w:id="50"/>
      <w:r>
        <w:rPr>
          <w:rStyle w:val="CommentReference"/>
        </w:rPr>
        <w:commentReference w:id="50"/>
      </w:r>
      <w:commentRangeEnd w:id="1301738764"/>
      <w:r>
        <w:rPr>
          <w:rStyle w:val="CommentReference"/>
        </w:rPr>
        <w:commentReference w:id="1301738764"/>
      </w:r>
      <w:r w:rsidRPr="2137B2A3" w:rsidR="59864C5A">
        <w:rPr>
          <w:rFonts w:ascii="Times New Roman" w:hAnsi="Times New Roman" w:eastAsia="Times New Roman" w:cs="Times New Roman"/>
          <w:sz w:val="24"/>
          <w:szCs w:val="24"/>
        </w:rPr>
        <w:t xml:space="preserve"> by the United States Postal service, a </w:t>
      </w:r>
      <w:ins w:author="Jon Andelson" w:date="2023-04-21T12:44:00Z" w:id="1724450804">
        <w:r w:rsidRPr="2137B2A3" w:rsidR="6DB13B4F">
          <w:rPr>
            <w:rFonts w:ascii="Times New Roman" w:hAnsi="Times New Roman" w:eastAsia="Times New Roman" w:cs="Times New Roman"/>
            <w:sz w:val="24"/>
            <w:szCs w:val="24"/>
          </w:rPr>
          <w:t xml:space="preserve">branch of </w:t>
        </w:r>
      </w:ins>
      <w:del w:author="Jon Andelson" w:date="2023-04-21T12:44:00Z" w:id="632544230">
        <w:r w:rsidRPr="2137B2A3" w:rsidDel="59864C5A">
          <w:rPr>
            <w:rFonts w:ascii="Times New Roman" w:hAnsi="Times New Roman" w:eastAsia="Times New Roman" w:cs="Times New Roman"/>
            <w:sz w:val="24"/>
            <w:szCs w:val="24"/>
          </w:rPr>
          <w:delText xml:space="preserve">sector under </w:delText>
        </w:r>
      </w:del>
      <w:r w:rsidRPr="2137B2A3" w:rsidR="59864C5A">
        <w:rPr>
          <w:rFonts w:ascii="Times New Roman" w:hAnsi="Times New Roman" w:eastAsia="Times New Roman" w:cs="Times New Roman"/>
          <w:sz w:val="24"/>
          <w:szCs w:val="24"/>
        </w:rPr>
        <w:t xml:space="preserve">the U.S. government. Coupled with the knowledge that that these postcards made up a multimillion-dollar industry, white people in power were not only was directly profiting from the film and the depictions of generic native people in them, but the government was also making money from the monetization of the images of the native people on postcards as ads. Being that the Native Americans living in Oklahoma had already been exploited through the Indian Removal Act, these people were being exploited again through their photos on the same land that was ‘given’ to them. What aggravates this idea further is that the ranch depicted in the postcards was actually “leased from </w:t>
      </w:r>
      <w:r w:rsidRPr="2137B2A3" w:rsidR="59864C5A">
        <w:rPr>
          <w:rFonts w:ascii="Times New Roman" w:hAnsi="Times New Roman" w:eastAsia="Times New Roman" w:cs="Times New Roman"/>
          <w:sz w:val="24"/>
          <w:szCs w:val="24"/>
        </w:rPr>
        <w:t>t</w:t>
      </w:r>
      <w:r w:rsidRPr="2137B2A3" w:rsidR="59864C5A">
        <w:rPr>
          <w:rFonts w:ascii="Times New Roman" w:hAnsi="Times New Roman" w:eastAsia="Times New Roman" w:cs="Times New Roman"/>
          <w:sz w:val="24"/>
          <w:szCs w:val="24"/>
        </w:rPr>
        <w:t xml:space="preserve">he </w:t>
      </w:r>
      <w:r w:rsidRPr="2137B2A3" w:rsidR="59864C5A">
        <w:rPr>
          <w:rFonts w:ascii="Times New Roman" w:hAnsi="Times New Roman" w:eastAsia="Times New Roman" w:cs="Times New Roman"/>
          <w:sz w:val="24"/>
          <w:szCs w:val="24"/>
        </w:rPr>
        <w:t>Qua</w:t>
      </w:r>
      <w:r w:rsidRPr="2137B2A3" w:rsidR="59864C5A">
        <w:rPr>
          <w:rFonts w:ascii="Times New Roman" w:hAnsi="Times New Roman" w:eastAsia="Times New Roman" w:cs="Times New Roman"/>
          <w:sz w:val="24"/>
          <w:szCs w:val="24"/>
        </w:rPr>
        <w:t>p</w:t>
      </w:r>
      <w:r w:rsidRPr="2137B2A3" w:rsidR="59864C5A">
        <w:rPr>
          <w:rFonts w:ascii="Times New Roman" w:hAnsi="Times New Roman" w:eastAsia="Times New Roman" w:cs="Times New Roman"/>
          <w:sz w:val="24"/>
          <w:szCs w:val="24"/>
        </w:rPr>
        <w:t>aws</w:t>
      </w:r>
      <w:r w:rsidRPr="2137B2A3" w:rsidR="59864C5A">
        <w:rPr>
          <w:rFonts w:ascii="Times New Roman" w:hAnsi="Times New Roman" w:eastAsia="Times New Roman" w:cs="Times New Roman"/>
          <w:sz w:val="24"/>
          <w:szCs w:val="24"/>
        </w:rPr>
        <w:t>” (O’Dell, n.d.). Due to the reality of the land being boug</w:t>
      </w:r>
      <w:r w:rsidRPr="2137B2A3" w:rsidR="59864C5A">
        <w:rPr>
          <w:rFonts w:ascii="Times New Roman" w:hAnsi="Times New Roman" w:eastAsia="Times New Roman" w:cs="Times New Roman"/>
          <w:sz w:val="24"/>
          <w:szCs w:val="24"/>
        </w:rPr>
        <w:t xml:space="preserve">ht </w:t>
      </w:r>
      <w:r w:rsidRPr="2137B2A3" w:rsidR="59864C5A">
        <w:rPr>
          <w:rFonts w:ascii="Times New Roman" w:hAnsi="Times New Roman" w:eastAsia="Times New Roman" w:cs="Times New Roman"/>
          <w:sz w:val="24"/>
          <w:szCs w:val="24"/>
        </w:rPr>
        <w:t>off</w:t>
      </w:r>
      <w:r w:rsidRPr="2137B2A3" w:rsidR="59864C5A">
        <w:rPr>
          <w:rFonts w:ascii="Times New Roman" w:hAnsi="Times New Roman" w:eastAsia="Times New Roman" w:cs="Times New Roman"/>
          <w:sz w:val="24"/>
          <w:szCs w:val="24"/>
        </w:rPr>
        <w:t xml:space="preserve"> another tribe, Oklahoma’s role in dispossession, and the government making money f</w:t>
      </w:r>
      <w:r w:rsidRPr="2137B2A3" w:rsidR="59864C5A">
        <w:rPr>
          <w:rFonts w:ascii="Times New Roman" w:hAnsi="Times New Roman" w:eastAsia="Times New Roman" w:cs="Times New Roman"/>
          <w:sz w:val="24"/>
          <w:szCs w:val="24"/>
        </w:rPr>
        <w:t xml:space="preserve">rom </w:t>
      </w:r>
      <w:r w:rsidRPr="2137B2A3" w:rsidR="59864C5A">
        <w:rPr>
          <w:rFonts w:ascii="Times New Roman" w:hAnsi="Times New Roman" w:eastAsia="Times New Roman" w:cs="Times New Roman"/>
          <w:sz w:val="24"/>
          <w:szCs w:val="24"/>
        </w:rPr>
        <w:t>al</w:t>
      </w:r>
      <w:r w:rsidRPr="2137B2A3" w:rsidR="59864C5A">
        <w:rPr>
          <w:rFonts w:ascii="Times New Roman" w:hAnsi="Times New Roman" w:eastAsia="Times New Roman" w:cs="Times New Roman"/>
          <w:sz w:val="24"/>
          <w:szCs w:val="24"/>
        </w:rPr>
        <w:t>l of</w:t>
      </w:r>
      <w:r w:rsidRPr="2137B2A3" w:rsidR="59864C5A">
        <w:rPr>
          <w:rFonts w:ascii="Times New Roman" w:hAnsi="Times New Roman" w:eastAsia="Times New Roman" w:cs="Times New Roman"/>
          <w:sz w:val="24"/>
          <w:szCs w:val="24"/>
        </w:rPr>
        <w:t xml:space="preserve"> these means, the levels of financial exploitation </w:t>
      </w:r>
      <w:r w:rsidRPr="2137B2A3" w:rsidR="59864C5A">
        <w:rPr>
          <w:rFonts w:ascii="Times New Roman" w:hAnsi="Times New Roman" w:eastAsia="Times New Roman" w:cs="Times New Roman"/>
          <w:sz w:val="24"/>
          <w:szCs w:val="24"/>
        </w:rPr>
        <w:t xml:space="preserve">are </w:t>
      </w:r>
      <w:r w:rsidRPr="2137B2A3" w:rsidR="59864C5A">
        <w:rPr>
          <w:rFonts w:ascii="Times New Roman" w:hAnsi="Times New Roman" w:eastAsia="Times New Roman" w:cs="Times New Roman"/>
          <w:sz w:val="24"/>
          <w:szCs w:val="24"/>
        </w:rPr>
        <w:t>nume</w:t>
      </w:r>
      <w:r w:rsidRPr="2137B2A3" w:rsidR="59864C5A">
        <w:rPr>
          <w:rFonts w:ascii="Times New Roman" w:hAnsi="Times New Roman" w:eastAsia="Times New Roman" w:cs="Times New Roman"/>
          <w:sz w:val="24"/>
          <w:szCs w:val="24"/>
        </w:rPr>
        <w:t>rous</w:t>
      </w:r>
      <w:r w:rsidRPr="2137B2A3" w:rsidR="59864C5A">
        <w:rPr>
          <w:rFonts w:ascii="Times New Roman" w:hAnsi="Times New Roman" w:eastAsia="Times New Roman" w:cs="Times New Roman"/>
          <w:sz w:val="24"/>
          <w:szCs w:val="24"/>
        </w:rPr>
        <w:t>.  </w:t>
      </w:r>
    </w:p>
    <w:p w:rsidRPr="00B804E3" w:rsidR="00B804E3" w:rsidP="00B804E3" w:rsidRDefault="00B804E3" w14:paraId="3FB09BC0" w14:textId="77777777">
      <w:pPr>
        <w:spacing w:after="0" w:line="360" w:lineRule="auto"/>
        <w:jc w:val="center"/>
        <w:textAlignment w:val="baseline"/>
        <w:rPr>
          <w:rFonts w:ascii="Segoe UI" w:hAnsi="Segoe UI" w:eastAsia="Times New Roman" w:cs="Segoe UI"/>
          <w:sz w:val="18"/>
          <w:szCs w:val="18"/>
        </w:rPr>
      </w:pPr>
      <w:r w:rsidRPr="00B804E3">
        <w:rPr>
          <w:rFonts w:ascii="Times New Roman" w:hAnsi="Times New Roman" w:eastAsia="Times New Roman" w:cs="Times New Roman"/>
          <w:b/>
          <w:bCs/>
          <w:sz w:val="24"/>
          <w:szCs w:val="24"/>
        </w:rPr>
        <w:t>An Exploitation of Erasure</w:t>
      </w:r>
      <w:r w:rsidRPr="00B804E3">
        <w:rPr>
          <w:rFonts w:ascii="Times New Roman" w:hAnsi="Times New Roman" w:eastAsia="Times New Roman" w:cs="Times New Roman"/>
          <w:sz w:val="24"/>
          <w:szCs w:val="24"/>
        </w:rPr>
        <w:t> </w:t>
      </w:r>
    </w:p>
    <w:p w:rsidRPr="00B804E3" w:rsidR="00B804E3" w:rsidP="00B804E3" w:rsidRDefault="00B804E3" w14:paraId="7553FA33" w14:textId="0E090FD6">
      <w:pPr>
        <w:spacing w:after="0" w:line="360" w:lineRule="auto"/>
        <w:ind w:firstLine="720"/>
        <w:textAlignment w:val="baseline"/>
        <w:rPr>
          <w:rFonts w:ascii="Segoe UI" w:hAnsi="Segoe UI" w:eastAsia="Times New Roman" w:cs="Segoe UI"/>
          <w:sz w:val="18"/>
          <w:szCs w:val="18"/>
        </w:rPr>
      </w:pPr>
      <w:r w:rsidR="59864C5A">
        <w:drawing>
          <wp:inline wp14:editId="08E6A274" wp14:anchorId="60706A66">
            <wp:extent cx="228600" cy="228600"/>
            <wp:effectExtent l="0" t="0" r="0" b="0"/>
            <wp:docPr id="2" name="Picture 2" descr="https://c1h-word-edit-15.cdn.office.net/we/s/hA3596C17DAD9A003_resources/1033/progress.gif" title=""/>
            <wp:cNvGraphicFramePr>
              <a:graphicFrameLocks noChangeAspect="1"/>
            </wp:cNvGraphicFramePr>
            <a:graphic>
              <a:graphicData uri="http://schemas.openxmlformats.org/drawingml/2006/picture">
                <pic:pic>
                  <pic:nvPicPr>
                    <pic:cNvPr id="0" name="Picture 2"/>
                    <pic:cNvPicPr/>
                  </pic:nvPicPr>
                  <pic:blipFill>
                    <a:blip r:embed="R77b17e89b68b4aa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8600" cy="228600"/>
                    </a:xfrm>
                    <a:prstGeom prst="rect">
                      <a:avLst/>
                    </a:prstGeom>
                  </pic:spPr>
                </pic:pic>
              </a:graphicData>
            </a:graphic>
          </wp:inline>
        </w:drawing>
      </w:r>
      <w:r w:rsidRPr="2137B2A3" w:rsidR="59864C5A">
        <w:rPr>
          <w:rFonts w:ascii="Times New Roman" w:hAnsi="Times New Roman" w:eastAsia="Times New Roman" w:cs="Times New Roman"/>
          <w:sz w:val="24"/>
          <w:szCs w:val="24"/>
        </w:rPr>
        <w:t xml:space="preserve">Another </w:t>
      </w:r>
      <w:commentRangeStart w:id="53"/>
      <w:r w:rsidRPr="2137B2A3" w:rsidR="59864C5A">
        <w:rPr>
          <w:rFonts w:ascii="Times New Roman" w:hAnsi="Times New Roman" w:eastAsia="Times New Roman" w:cs="Times New Roman"/>
          <w:sz w:val="24"/>
          <w:szCs w:val="24"/>
        </w:rPr>
        <w:t>exemplification</w:t>
      </w:r>
      <w:commentRangeEnd w:id="53"/>
      <w:r>
        <w:rPr>
          <w:rStyle w:val="CommentReference"/>
        </w:rPr>
        <w:commentReference w:id="53"/>
      </w:r>
      <w:r w:rsidRPr="2137B2A3" w:rsidR="59864C5A">
        <w:rPr>
          <w:rFonts w:ascii="Times New Roman" w:hAnsi="Times New Roman" w:eastAsia="Times New Roman" w:cs="Times New Roman"/>
          <w:sz w:val="24"/>
          <w:szCs w:val="24"/>
        </w:rPr>
        <w:t xml:space="preserve"> of </w:t>
      </w:r>
      <w:commentRangeStart w:id="54"/>
      <w:r w:rsidRPr="2137B2A3" w:rsidR="59864C5A">
        <w:rPr>
          <w:rFonts w:ascii="Times New Roman" w:hAnsi="Times New Roman" w:eastAsia="Times New Roman" w:cs="Times New Roman"/>
          <w:sz w:val="24"/>
          <w:szCs w:val="24"/>
        </w:rPr>
        <w:t>appropriation</w:t>
      </w:r>
      <w:commentRangeEnd w:id="54"/>
      <w:r>
        <w:rPr>
          <w:rStyle w:val="CommentReference"/>
        </w:rPr>
        <w:commentReference w:id="54"/>
      </w:r>
      <w:r w:rsidRPr="2137B2A3" w:rsidR="59864C5A">
        <w:rPr>
          <w:rFonts w:ascii="Times New Roman" w:hAnsi="Times New Roman" w:eastAsia="Times New Roman" w:cs="Times New Roman"/>
          <w:sz w:val="24"/>
          <w:szCs w:val="24"/>
        </w:rPr>
        <w:t>, this time in the form of erasure</w:t>
      </w:r>
      <w:ins w:author="Jon Andelson" w:date="2023-04-21T12:47:00Z" w:id="532335275">
        <w:r w:rsidRPr="2137B2A3" w:rsidR="524E9469">
          <w:rPr>
            <w:rFonts w:ascii="Times New Roman" w:hAnsi="Times New Roman" w:eastAsia="Times New Roman" w:cs="Times New Roman"/>
            <w:sz w:val="24"/>
            <w:szCs w:val="24"/>
          </w:rPr>
          <w:t>, can be seen</w:t>
        </w:r>
      </w:ins>
      <w:r w:rsidRPr="2137B2A3" w:rsidR="59864C5A">
        <w:rPr>
          <w:rFonts w:ascii="Times New Roman" w:hAnsi="Times New Roman" w:eastAsia="Times New Roman" w:cs="Times New Roman"/>
          <w:sz w:val="24"/>
          <w:szCs w:val="24"/>
        </w:rPr>
        <w:t xml:space="preserve"> on </w:t>
      </w:r>
      <w:ins w:author="Jon Andelson" w:date="2023-04-21T12:47:00Z" w:id="204556153">
        <w:r w:rsidRPr="2137B2A3" w:rsidR="6DB13B4F">
          <w:rPr>
            <w:rFonts w:ascii="Times New Roman" w:hAnsi="Times New Roman" w:eastAsia="Times New Roman" w:cs="Times New Roman"/>
            <w:sz w:val="24"/>
            <w:szCs w:val="24"/>
          </w:rPr>
          <w:t xml:space="preserve">a </w:t>
        </w:r>
      </w:ins>
      <w:del w:author="Jon Andelson" w:date="2023-04-21T12:47:00Z" w:id="715217305">
        <w:r w:rsidRPr="2137B2A3" w:rsidDel="59864C5A">
          <w:rPr>
            <w:rFonts w:ascii="Times New Roman" w:hAnsi="Times New Roman" w:eastAsia="Times New Roman" w:cs="Times New Roman"/>
            <w:sz w:val="24"/>
            <w:szCs w:val="24"/>
          </w:rPr>
          <w:delText>the</w:delText>
        </w:r>
      </w:del>
      <w:r w:rsidRPr="2137B2A3" w:rsidR="59864C5A">
        <w:rPr>
          <w:rFonts w:ascii="Times New Roman" w:hAnsi="Times New Roman" w:eastAsia="Times New Roman" w:cs="Times New Roman"/>
          <w:sz w:val="24"/>
          <w:szCs w:val="24"/>
        </w:rPr>
        <w:t xml:space="preserve"> second postcard</w:t>
      </w:r>
      <w:ins w:author="Jon Andelson" w:date="2023-04-21T12:47:00Z" w:id="179811574">
        <w:r w:rsidRPr="2137B2A3" w:rsidR="6DB13B4F">
          <w:rPr>
            <w:rFonts w:ascii="Times New Roman" w:hAnsi="Times New Roman" w:eastAsia="Times New Roman" w:cs="Times New Roman"/>
            <w:sz w:val="24"/>
            <w:szCs w:val="24"/>
          </w:rPr>
          <w:t xml:space="preserve"> (Figure 2)</w:t>
        </w:r>
      </w:ins>
      <w:del w:author="Jon Andelson" w:date="2023-04-21T12:48:00Z" w:id="1656159096">
        <w:r w:rsidRPr="2137B2A3" w:rsidDel="59864C5A">
          <w:rPr>
            <w:rFonts w:ascii="Times New Roman" w:hAnsi="Times New Roman" w:eastAsia="Times New Roman" w:cs="Times New Roman"/>
            <w:sz w:val="24"/>
            <w:szCs w:val="24"/>
          </w:rPr>
          <w:delText>,</w:delText>
        </w:r>
      </w:del>
      <w:r w:rsidRPr="2137B2A3" w:rsidR="59864C5A">
        <w:rPr>
          <w:rFonts w:ascii="Times New Roman" w:hAnsi="Times New Roman" w:eastAsia="Times New Roman" w:cs="Times New Roman"/>
          <w:sz w:val="24"/>
          <w:szCs w:val="24"/>
        </w:rPr>
        <w:t xml:space="preserve"> </w:t>
      </w:r>
      <w:del w:author="Jon Andelson" w:date="2023-04-21T12:48:00Z" w:id="1387819564">
        <w:r w:rsidRPr="2137B2A3" w:rsidDel="59864C5A">
          <w:rPr>
            <w:rFonts w:ascii="Times New Roman" w:hAnsi="Times New Roman" w:eastAsia="Times New Roman" w:cs="Times New Roman"/>
            <w:sz w:val="24"/>
            <w:szCs w:val="24"/>
          </w:rPr>
          <w:delText xml:space="preserve">also takes place </w:delText>
        </w:r>
      </w:del>
      <w:ins w:author="Jon Andelson" w:date="2023-04-21T12:48:00Z" w:id="2137207482">
        <w:r w:rsidRPr="2137B2A3" w:rsidR="524E9469">
          <w:rPr>
            <w:rFonts w:ascii="Times New Roman" w:hAnsi="Times New Roman" w:eastAsia="Times New Roman" w:cs="Times New Roman"/>
            <w:sz w:val="24"/>
            <w:szCs w:val="24"/>
          </w:rPr>
          <w:t xml:space="preserve"> photographed </w:t>
        </w:r>
      </w:ins>
      <w:r w:rsidRPr="2137B2A3" w:rsidR="59864C5A">
        <w:rPr>
          <w:rFonts w:ascii="Times New Roman" w:hAnsi="Times New Roman" w:eastAsia="Times New Roman" w:cs="Times New Roman"/>
          <w:sz w:val="24"/>
          <w:szCs w:val="24"/>
        </w:rPr>
        <w:t xml:space="preserve">on </w:t>
      </w:r>
      <w:ins w:author="Jon Andelson" w:date="2023-04-21T12:48:00Z" w:id="2038309775">
        <w:r w:rsidRPr="2137B2A3" w:rsidR="524E9469">
          <w:rPr>
            <w:rFonts w:ascii="Times New Roman" w:hAnsi="Times New Roman" w:eastAsia="Times New Roman" w:cs="Times New Roman"/>
            <w:sz w:val="24"/>
            <w:szCs w:val="24"/>
          </w:rPr>
          <w:t xml:space="preserve">the </w:t>
        </w:r>
      </w:ins>
      <w:del w:author="Jon Andelson" w:date="2023-04-21T12:48:00Z" w:id="7888675">
        <w:r w:rsidRPr="2137B2A3" w:rsidDel="59864C5A">
          <w:rPr>
            <w:rFonts w:ascii="Times New Roman" w:hAnsi="Times New Roman" w:eastAsia="Times New Roman" w:cs="Times New Roman"/>
            <w:sz w:val="24"/>
            <w:szCs w:val="24"/>
          </w:rPr>
          <w:delText xml:space="preserve">this </w:delText>
        </w:r>
      </w:del>
      <w:r w:rsidRPr="2137B2A3" w:rsidR="59864C5A">
        <w:rPr>
          <w:rFonts w:ascii="Times New Roman" w:hAnsi="Times New Roman" w:eastAsia="Times New Roman" w:cs="Times New Roman"/>
          <w:sz w:val="24"/>
          <w:szCs w:val="24"/>
        </w:rPr>
        <w:t xml:space="preserve">same ranch </w:t>
      </w:r>
      <w:del w:author="Jon Andelson" w:date="2023-04-21T12:48:00Z" w:id="1656931152">
        <w:r w:rsidRPr="2137B2A3" w:rsidDel="59864C5A">
          <w:rPr>
            <w:rFonts w:ascii="Times New Roman" w:hAnsi="Times New Roman" w:eastAsia="Times New Roman" w:cs="Times New Roman"/>
            <w:sz w:val="24"/>
            <w:szCs w:val="24"/>
          </w:rPr>
          <w:delText>filming location</w:delText>
        </w:r>
      </w:del>
      <w:r w:rsidRPr="2137B2A3" w:rsidR="59864C5A">
        <w:rPr>
          <w:rFonts w:ascii="Times New Roman" w:hAnsi="Times New Roman" w:eastAsia="Times New Roman" w:cs="Times New Roman"/>
          <w:sz w:val="24"/>
          <w:szCs w:val="24"/>
        </w:rPr>
        <w:t xml:space="preserve">. On this postcard, the picture </w:t>
      </w:r>
      <w:ins w:author="Jon Andelson" w:date="2023-04-21T12:49:00Z" w:id="1411301730">
        <w:r w:rsidRPr="2137B2A3" w:rsidR="524E9469">
          <w:rPr>
            <w:rFonts w:ascii="Times New Roman" w:hAnsi="Times New Roman" w:eastAsia="Times New Roman" w:cs="Times New Roman"/>
            <w:sz w:val="24"/>
            <w:szCs w:val="24"/>
          </w:rPr>
          <w:t xml:space="preserve">is of </w:t>
        </w:r>
      </w:ins>
      <w:del w:author="Jon Andelson" w:date="2023-04-21T12:49:00Z" w:id="250826646">
        <w:r w:rsidRPr="2137B2A3" w:rsidDel="59864C5A">
          <w:rPr>
            <w:rFonts w:ascii="Times New Roman" w:hAnsi="Times New Roman" w:eastAsia="Times New Roman" w:cs="Times New Roman"/>
            <w:sz w:val="24"/>
            <w:szCs w:val="24"/>
          </w:rPr>
          <w:delText xml:space="preserve">displays </w:delText>
        </w:r>
      </w:del>
      <w:r w:rsidRPr="2137B2A3" w:rsidR="59864C5A">
        <w:rPr>
          <w:rFonts w:ascii="Times New Roman" w:hAnsi="Times New Roman" w:eastAsia="Times New Roman" w:cs="Times New Roman"/>
          <w:sz w:val="24"/>
          <w:szCs w:val="24"/>
        </w:rPr>
        <w:t xml:space="preserve">a Native American woman carrying a child. The title at the bottom of this specific postcard reads, “Indian Sq*** and Papoose on Miller Bros 101 Ranch”. The </w:t>
      </w:r>
      <w:del w:author="Jon Andelson" w:date="2023-04-21T12:51:00Z" w:id="628546257">
        <w:r w:rsidRPr="2137B2A3" w:rsidDel="59864C5A">
          <w:rPr>
            <w:rFonts w:ascii="Times New Roman" w:hAnsi="Times New Roman" w:eastAsia="Times New Roman" w:cs="Times New Roman"/>
            <w:sz w:val="24"/>
            <w:szCs w:val="24"/>
          </w:rPr>
          <w:delText xml:space="preserve">title’s </w:delText>
        </w:r>
      </w:del>
      <w:r w:rsidRPr="2137B2A3" w:rsidR="59864C5A">
        <w:rPr>
          <w:rFonts w:ascii="Times New Roman" w:hAnsi="Times New Roman" w:eastAsia="Times New Roman" w:cs="Times New Roman"/>
          <w:sz w:val="24"/>
          <w:szCs w:val="24"/>
        </w:rPr>
        <w:t xml:space="preserve">inclusion of such </w:t>
      </w:r>
      <w:del w:author="Baechtel, Mark" w:date="2023-04-26T17:13:48.139Z" w:id="906468058">
        <w:r w:rsidRPr="2137B2A3" w:rsidDel="59864C5A">
          <w:rPr>
            <w:rFonts w:ascii="Times New Roman" w:hAnsi="Times New Roman" w:eastAsia="Times New Roman" w:cs="Times New Roman"/>
            <w:sz w:val="24"/>
            <w:szCs w:val="24"/>
          </w:rPr>
          <w:delText xml:space="preserve">a </w:delText>
        </w:r>
      </w:del>
      <w:r w:rsidRPr="2137B2A3" w:rsidR="59864C5A">
        <w:rPr>
          <w:rFonts w:ascii="Times New Roman" w:hAnsi="Times New Roman" w:eastAsia="Times New Roman" w:cs="Times New Roman"/>
          <w:sz w:val="24"/>
          <w:szCs w:val="24"/>
        </w:rPr>
        <w:t>derogatory term</w:t>
      </w:r>
      <w:ins w:author="Baechtel, Mark" w:date="2023-04-26T17:13:52.37Z" w:id="1026939340">
        <w:r w:rsidRPr="2137B2A3" w:rsidR="742398D7">
          <w:rPr>
            <w:rFonts w:ascii="Times New Roman" w:hAnsi="Times New Roman" w:eastAsia="Times New Roman" w:cs="Times New Roman"/>
            <w:sz w:val="24"/>
            <w:szCs w:val="24"/>
          </w:rPr>
          <w:t>s</w:t>
        </w:r>
      </w:ins>
      <w:r w:rsidRPr="2137B2A3" w:rsidR="59864C5A">
        <w:rPr>
          <w:rFonts w:ascii="Times New Roman" w:hAnsi="Times New Roman" w:eastAsia="Times New Roman" w:cs="Times New Roman"/>
          <w:sz w:val="24"/>
          <w:szCs w:val="24"/>
        </w:rPr>
        <w:t xml:space="preserve"> to describe a Native American </w:t>
      </w:r>
      <w:del w:author="Baechtel, Mark" w:date="2023-04-26T17:13:56.126Z" w:id="1284258070">
        <w:r w:rsidRPr="2137B2A3" w:rsidDel="59864C5A">
          <w:rPr>
            <w:rFonts w:ascii="Times New Roman" w:hAnsi="Times New Roman" w:eastAsia="Times New Roman" w:cs="Times New Roman"/>
            <w:sz w:val="24"/>
            <w:szCs w:val="24"/>
          </w:rPr>
          <w:delText xml:space="preserve">woman </w:delText>
        </w:r>
      </w:del>
      <w:ins w:author="Baechtel, Mark" w:date="2023-04-26T17:13:59.982Z" w:id="521205880">
        <w:r w:rsidRPr="2137B2A3" w:rsidR="6EA5A1A7">
          <w:rPr>
            <w:rFonts w:ascii="Times New Roman" w:hAnsi="Times New Roman" w:eastAsia="Times New Roman" w:cs="Times New Roman"/>
            <w:sz w:val="24"/>
            <w:szCs w:val="24"/>
          </w:rPr>
          <w:t>mother and chil</w:t>
        </w:r>
      </w:ins>
      <w:ins w:author="Baechtel, Mark" w:date="2023-04-26T17:14:00.279Z" w:id="1747739907">
        <w:r w:rsidRPr="2137B2A3" w:rsidR="6EA5A1A7">
          <w:rPr>
            <w:rFonts w:ascii="Times New Roman" w:hAnsi="Times New Roman" w:eastAsia="Times New Roman" w:cs="Times New Roman"/>
            <w:sz w:val="24"/>
            <w:szCs w:val="24"/>
          </w:rPr>
          <w:t xml:space="preserve">d </w:t>
        </w:r>
      </w:ins>
      <w:r w:rsidRPr="2137B2A3" w:rsidR="59864C5A">
        <w:rPr>
          <w:rFonts w:ascii="Times New Roman" w:hAnsi="Times New Roman" w:eastAsia="Times New Roman" w:cs="Times New Roman"/>
          <w:sz w:val="24"/>
          <w:szCs w:val="24"/>
        </w:rPr>
        <w:t>is not only demeaning and inappropriate, but it is also a generalization. This is much like the last postcard</w:t>
      </w:r>
      <w:ins w:author="Jon Andelson" w:date="2023-04-21T12:49:00Z" w:id="381916006">
        <w:r w:rsidRPr="2137B2A3" w:rsidR="524E9469">
          <w:rPr>
            <w:rFonts w:ascii="Times New Roman" w:hAnsi="Times New Roman" w:eastAsia="Times New Roman" w:cs="Times New Roman"/>
            <w:sz w:val="24"/>
            <w:szCs w:val="24"/>
          </w:rPr>
          <w:t>,</w:t>
        </w:r>
      </w:ins>
      <w:r w:rsidRPr="2137B2A3" w:rsidR="59864C5A">
        <w:rPr>
          <w:rFonts w:ascii="Times New Roman" w:hAnsi="Times New Roman" w:eastAsia="Times New Roman" w:cs="Times New Roman"/>
          <w:sz w:val="24"/>
          <w:szCs w:val="24"/>
        </w:rPr>
        <w:t xml:space="preserve"> which grouped eight individuals as ‘Indians</w:t>
      </w:r>
      <w:r w:rsidRPr="2137B2A3" w:rsidR="59864C5A">
        <w:rPr>
          <w:rFonts w:ascii="Times New Roman" w:hAnsi="Times New Roman" w:eastAsia="Times New Roman" w:cs="Times New Roman"/>
          <w:sz w:val="24"/>
          <w:szCs w:val="24"/>
        </w:rPr>
        <w:t>’,</w:t>
      </w:r>
      <w:r w:rsidRPr="2137B2A3" w:rsidR="59864C5A">
        <w:rPr>
          <w:rFonts w:ascii="Times New Roman" w:hAnsi="Times New Roman" w:eastAsia="Times New Roman" w:cs="Times New Roman"/>
          <w:sz w:val="24"/>
          <w:szCs w:val="24"/>
        </w:rPr>
        <w:t xml:space="preserve"> as </w:t>
      </w:r>
      <w:r w:rsidRPr="2137B2A3" w:rsidR="59864C5A">
        <w:rPr>
          <w:rFonts w:ascii="Times New Roman" w:hAnsi="Times New Roman" w:eastAsia="Times New Roman" w:cs="Times New Roman"/>
          <w:sz w:val="24"/>
          <w:szCs w:val="24"/>
        </w:rPr>
        <w:t>opposed to sharing any information about which tribe they belonged to. Similarly, i</w:t>
      </w:r>
      <w:del w:author="Baechtel, Mark" w:date="2023-04-26T17:14:37.646Z" w:id="886717133">
        <w:r w:rsidRPr="2137B2A3" w:rsidDel="59864C5A">
          <w:rPr>
            <w:rFonts w:ascii="Times New Roman" w:hAnsi="Times New Roman" w:eastAsia="Times New Roman" w:cs="Times New Roman"/>
            <w:sz w:val="24"/>
            <w:szCs w:val="24"/>
          </w:rPr>
          <w:delText>n terms of</w:delText>
        </w:r>
      </w:del>
      <w:r w:rsidRPr="2137B2A3" w:rsidR="59864C5A">
        <w:rPr>
          <w:rFonts w:ascii="Times New Roman" w:hAnsi="Times New Roman" w:eastAsia="Times New Roman" w:cs="Times New Roman"/>
          <w:sz w:val="24"/>
          <w:szCs w:val="24"/>
        </w:rPr>
        <w:t xml:space="preserve"> the second postcard</w:t>
      </w:r>
      <w:del w:author="Baechtel, Mark" w:date="2023-04-26T17:14:42.929Z" w:id="1001732129">
        <w:r w:rsidRPr="2137B2A3" w:rsidDel="59864C5A">
          <w:rPr>
            <w:rFonts w:ascii="Times New Roman" w:hAnsi="Times New Roman" w:eastAsia="Times New Roman" w:cs="Times New Roman"/>
            <w:sz w:val="24"/>
            <w:szCs w:val="24"/>
          </w:rPr>
          <w:delText>’s</w:delText>
        </w:r>
      </w:del>
      <w:r w:rsidRPr="2137B2A3" w:rsidR="59864C5A">
        <w:rPr>
          <w:rFonts w:ascii="Times New Roman" w:hAnsi="Times New Roman" w:eastAsia="Times New Roman" w:cs="Times New Roman"/>
          <w:sz w:val="24"/>
          <w:szCs w:val="24"/>
        </w:rPr>
        <w:t xml:space="preserve"> </w:t>
      </w:r>
      <w:del w:author="Baechtel, Mark" w:date="2023-04-26T17:14:53.114Z" w:id="924866380">
        <w:r w:rsidRPr="2137B2A3" w:rsidDel="59864C5A">
          <w:rPr>
            <w:rFonts w:ascii="Times New Roman" w:hAnsi="Times New Roman" w:eastAsia="Times New Roman" w:cs="Times New Roman"/>
            <w:sz w:val="24"/>
            <w:szCs w:val="24"/>
          </w:rPr>
          <w:delText>depiction of this woman, there are also</w:delText>
        </w:r>
      </w:del>
      <w:ins w:author="Baechtel, Mark" w:date="2023-04-26T17:14:53.498Z" w:id="1227825122">
        <w:r w:rsidRPr="2137B2A3" w:rsidR="3D8660E6">
          <w:rPr>
            <w:rFonts w:ascii="Times New Roman" w:hAnsi="Times New Roman" w:eastAsia="Times New Roman" w:cs="Times New Roman"/>
            <w:sz w:val="24"/>
            <w:szCs w:val="24"/>
          </w:rPr>
          <w:t>has</w:t>
        </w:r>
      </w:ins>
      <w:r w:rsidRPr="2137B2A3" w:rsidR="59864C5A">
        <w:rPr>
          <w:rFonts w:ascii="Times New Roman" w:hAnsi="Times New Roman" w:eastAsia="Times New Roman" w:cs="Times New Roman"/>
          <w:sz w:val="24"/>
          <w:szCs w:val="24"/>
        </w:rPr>
        <w:t xml:space="preserve"> no defining words in the title which describe</w:t>
      </w:r>
      <w:del w:author="Baechtel, Mark" w:date="2023-04-26T17:15:02.611Z" w:id="681067796">
        <w:r w:rsidRPr="2137B2A3" w:rsidDel="59864C5A">
          <w:rPr>
            <w:rFonts w:ascii="Times New Roman" w:hAnsi="Times New Roman" w:eastAsia="Times New Roman" w:cs="Times New Roman"/>
            <w:sz w:val="24"/>
            <w:szCs w:val="24"/>
          </w:rPr>
          <w:delText>s</w:delText>
        </w:r>
      </w:del>
      <w:r w:rsidRPr="2137B2A3" w:rsidR="59864C5A">
        <w:rPr>
          <w:rFonts w:ascii="Times New Roman" w:hAnsi="Times New Roman" w:eastAsia="Times New Roman" w:cs="Times New Roman"/>
          <w:sz w:val="24"/>
          <w:szCs w:val="24"/>
        </w:rPr>
        <w:t xml:space="preserve"> who this person was or what tribe they belonged to. </w:t>
      </w:r>
      <w:del w:author="Baechtel, Mark" w:date="2023-04-26T17:15:30.25Z" w:id="478477169">
        <w:r w:rsidRPr="2137B2A3" w:rsidDel="59864C5A">
          <w:rPr>
            <w:rFonts w:ascii="Times New Roman" w:hAnsi="Times New Roman" w:eastAsia="Times New Roman" w:cs="Times New Roman"/>
            <w:sz w:val="24"/>
            <w:szCs w:val="24"/>
          </w:rPr>
          <w:delText xml:space="preserve">In this way, this </w:delText>
        </w:r>
      </w:del>
      <w:r w:rsidRPr="2137B2A3" w:rsidR="59864C5A">
        <w:rPr>
          <w:rFonts w:ascii="Times New Roman" w:hAnsi="Times New Roman" w:eastAsia="Times New Roman" w:cs="Times New Roman"/>
          <w:sz w:val="24"/>
          <w:szCs w:val="24"/>
        </w:rPr>
        <w:t xml:space="preserve">postcard contributes to the erasure of specific tribes in favor of universalizing the term “Indian” or, in this case, a slur for a Native American woman. Since this woman was probably an actor on this ranch as well, it is important note that these </w:t>
      </w:r>
      <w:commentRangeStart w:id="69"/>
      <w:r w:rsidRPr="2137B2A3" w:rsidR="59864C5A">
        <w:rPr>
          <w:rFonts w:ascii="Times New Roman" w:hAnsi="Times New Roman" w:eastAsia="Times New Roman" w:cs="Times New Roman"/>
          <w:sz w:val="24"/>
          <w:szCs w:val="24"/>
        </w:rPr>
        <w:t>films</w:t>
      </w:r>
      <w:commentRangeEnd w:id="69"/>
      <w:r>
        <w:rPr>
          <w:rStyle w:val="CommentReference"/>
        </w:rPr>
        <w:commentReference w:id="69"/>
      </w:r>
      <w:r w:rsidRPr="2137B2A3" w:rsidR="59864C5A">
        <w:rPr>
          <w:rFonts w:ascii="Times New Roman" w:hAnsi="Times New Roman" w:eastAsia="Times New Roman" w:cs="Times New Roman"/>
          <w:sz w:val="24"/>
          <w:szCs w:val="24"/>
        </w:rPr>
        <w:t xml:space="preserve"> were often othering in the fact that they were consistently labeled as ‘cowboys vs Indians’. This theme seen throughout wild west films further subscribes to the erasure of individual groups and encourages this false idea of Native Americans being not only one group of people, but also as being the enemy.  </w:t>
      </w:r>
    </w:p>
    <w:p w:rsidRPr="00B804E3" w:rsidR="00B804E3" w:rsidP="00B804E3" w:rsidRDefault="00B804E3" w14:paraId="31B2747C" w14:textId="77777777">
      <w:pPr>
        <w:spacing w:after="0" w:line="360" w:lineRule="auto"/>
        <w:jc w:val="center"/>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262B7990" w14:textId="77777777">
      <w:pPr>
        <w:spacing w:after="0" w:line="360" w:lineRule="auto"/>
        <w:jc w:val="center"/>
        <w:textAlignment w:val="baseline"/>
        <w:rPr>
          <w:rFonts w:ascii="Segoe UI" w:hAnsi="Segoe UI" w:eastAsia="Times New Roman" w:cs="Segoe UI"/>
          <w:sz w:val="18"/>
          <w:szCs w:val="18"/>
        </w:rPr>
      </w:pPr>
      <w:r w:rsidRPr="00B804E3">
        <w:rPr>
          <w:rFonts w:ascii="Times New Roman" w:hAnsi="Times New Roman" w:eastAsia="Times New Roman" w:cs="Times New Roman"/>
          <w:b/>
          <w:bCs/>
          <w:sz w:val="24"/>
          <w:szCs w:val="24"/>
        </w:rPr>
        <w:t>Exploitation through the White Gaze</w:t>
      </w:r>
      <w:r w:rsidRPr="00B804E3">
        <w:rPr>
          <w:rFonts w:ascii="Times New Roman" w:hAnsi="Times New Roman" w:eastAsia="Times New Roman" w:cs="Times New Roman"/>
          <w:sz w:val="24"/>
          <w:szCs w:val="24"/>
        </w:rPr>
        <w:t> </w:t>
      </w:r>
    </w:p>
    <w:p w:rsidRPr="00B804E3" w:rsidR="00B804E3" w:rsidP="2137B2A3" w:rsidRDefault="00B804E3" w14:paraId="6CE34BD9" w14:textId="2195A079">
      <w:pPr>
        <w:spacing w:after="0" w:line="360" w:lineRule="auto"/>
        <w:jc w:val="left"/>
        <w:textAlignment w:val="baseline"/>
        <w:rPr>
          <w:ins w:author="Baechtel, Mark" w:date="2023-04-26T17:31:08.912Z" w:id="918195691"/>
          <w:rFonts w:ascii="Segoe UI" w:hAnsi="Segoe UI" w:eastAsia="Times New Roman" w:cs="Segoe UI"/>
          <w:sz w:val="18"/>
          <w:szCs w:val="18"/>
        </w:rPr>
        <w:pPrChange w:author="Baechtel, Mark" w:date="2023-04-26T17:22:48.777Z">
          <w:pPr>
            <w:spacing w:after="0" w:line="360" w:lineRule="auto"/>
            <w:jc w:val="center"/>
          </w:pPr>
        </w:pPrChange>
      </w:pPr>
      <w:r>
        <w:rPr>
          <w:rFonts w:ascii="Segoe UI" w:hAnsi="Segoe UI" w:eastAsia="Times New Roman" w:cs="Segoe UI"/>
          <w:noProof/>
          <w:sz w:val="18"/>
          <w:szCs w:val="18"/>
          <w:bdr w:val="single" w:color="C8CACC" w:sz="6" w:space="0" w:frame="1"/>
          <w:shd w:val="clear" w:color="auto" w:fill="F9F9F9"/>
        </w:rPr>
        <w:drawing>
          <wp:inline distT="0" distB="0" distL="0" distR="0" wp14:anchorId="722606C0" wp14:editId="37DDF501">
            <wp:extent cx="228600" cy="228600"/>
            <wp:effectExtent l="0" t="0" r="0" b="0"/>
            <wp:docPr id="1" name="Picture 1" descr="https://c1h-word-edit-15.cdn.office.net/we/s/hA3596C17DAD9A003_resources/1033/progr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1h-word-edit-15.cdn.office.net/we/s/hA3596C17DAD9A003_resources/1033/progres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ins w:author="Baechtel, Mark" w:date="2023-04-26T17:17:10.016Z" w:id="1410203914">
        <w:r w:rsidRPr="00B804E3" w:rsidR="72C7F6FC">
          <w:rPr>
            <w:rFonts w:ascii="Times New Roman" w:hAnsi="Times New Roman" w:eastAsia="Times New Roman" w:cs="Times New Roman"/>
            <w:sz w:val="24"/>
            <w:szCs w:val="24"/>
          </w:rPr>
          <w:t>T</w:t>
        </w:r>
      </w:ins>
      <w:del w:author="Baechtel, Mark" w:date="2023-04-26T17:17:15.794Z" w:id="1702397137">
        <w:r w:rsidRPr="2137B2A3" w:rsidDel="59864C5A">
          <w:rPr>
            <w:rFonts w:ascii="Times New Roman" w:hAnsi="Times New Roman" w:eastAsia="Times New Roman" w:cs="Times New Roman"/>
            <w:sz w:val="24"/>
            <w:szCs w:val="24"/>
          </w:rPr>
          <w:delText>In addition to these other instances of exploitation, t</w:delText>
        </w:r>
      </w:del>
      <w:r w:rsidRPr="2137B2A3" w:rsidR="59864C5A">
        <w:rPr>
          <w:rFonts w:ascii="Times New Roman" w:hAnsi="Times New Roman" w:eastAsia="Times New Roman" w:cs="Times New Roman"/>
          <w:sz w:val="24"/>
          <w:szCs w:val="24"/>
        </w:rPr>
        <w:t xml:space="preserve">he third and final postcard displays the ways in which Native Americans are exploited through </w:t>
      </w:r>
      <w:commentRangeStart w:id="990234776"/>
      <w:r w:rsidRPr="2137B2A3" w:rsidR="59864C5A">
        <w:rPr>
          <w:rFonts w:ascii="Times New Roman" w:hAnsi="Times New Roman" w:eastAsia="Times New Roman" w:cs="Times New Roman"/>
          <w:sz w:val="24"/>
          <w:szCs w:val="24"/>
        </w:rPr>
        <w:t>the white gaze</w:t>
      </w:r>
      <w:commentRangeEnd w:id="990234776"/>
      <w:r>
        <w:rPr>
          <w:rStyle w:val="CommentReference"/>
        </w:rPr>
        <w:commentReference w:id="990234776"/>
      </w:r>
      <w:r w:rsidRPr="2137B2A3" w:rsidR="59864C5A">
        <w:rPr>
          <w:rFonts w:ascii="Times New Roman" w:hAnsi="Times New Roman" w:eastAsia="Times New Roman" w:cs="Times New Roman"/>
          <w:sz w:val="24"/>
          <w:szCs w:val="24"/>
        </w:rPr>
        <w:t xml:space="preserve">. In this </w:t>
      </w:r>
      <w:r w:rsidR="59864C5A">
        <w:rPr>
          <w:rFonts w:ascii="Times New Roman" w:hAnsi="Times New Roman" w:eastAsia="Times New Roman" w:cs="Times New Roman"/>
          <w:sz w:val="24"/>
          <w:szCs w:val="24"/>
        </w:rPr>
        <w:t xml:space="preserve">particular postcard</w:t>
      </w:r>
      <w:ins w:author="Jon Andelson" w:date="2023-04-21T12:53:00Z" w:id="829544216">
        <w:r w:rsidRPr="00B804E3" w:rsidR="524E9469">
          <w:rPr>
            <w:rFonts w:ascii="Times New Roman" w:hAnsi="Times New Roman" w:eastAsia="Times New Roman" w:cs="Times New Roman"/>
            <w:sz w:val="24"/>
            <w:szCs w:val="24"/>
          </w:rPr>
          <w:t xml:space="preserve"> (Figure 3)</w:t>
        </w:r>
      </w:ins>
      <w:r w:rsidRPr="2137B2A3" w:rsidR="59864C5A">
        <w:rPr>
          <w:rFonts w:ascii="Times New Roman" w:hAnsi="Times New Roman" w:eastAsia="Times New Roman" w:cs="Times New Roman"/>
          <w:sz w:val="24"/>
          <w:szCs w:val="24"/>
          <w:shd w:val="clear" w:color="auto" w:fill="FFFFFF"/>
        </w:rPr>
        <w:t xml:space="preserve">, a group of Pawnee people are </w:t>
      </w:r>
      <w:r w:rsidRPr="2137B2A3" w:rsidR="59864C5A">
        <w:rPr>
          <w:rFonts w:ascii="Times New Roman" w:hAnsi="Times New Roman" w:eastAsia="Times New Roman" w:cs="Times New Roman"/>
          <w:sz w:val="24"/>
          <w:szCs w:val="24"/>
          <w:shd w:val="clear" w:color="auto" w:fill="FFFFFF"/>
        </w:rPr>
        <w:t xml:space="preserve">showcased</w:t>
      </w:r>
      <w:r w:rsidRPr="2137B2A3" w:rsidR="59864C5A">
        <w:rPr>
          <w:rFonts w:ascii="Times New Roman" w:hAnsi="Times New Roman" w:eastAsia="Times New Roman" w:cs="Times New Roman"/>
          <w:sz w:val="24"/>
          <w:szCs w:val="24"/>
          <w:shd w:val="clear" w:color="auto" w:fill="FFFFFF"/>
        </w:rPr>
        <w:t xml:space="preserve">, and their </w:t>
      </w:r>
      <w:del w:author="Baechtel, Mark" w:date="2023-04-26T17:19:30.852Z" w:id="2128959631">
        <w:r w:rsidRPr="2137B2A3" w:rsidDel="59864C5A">
          <w:rPr>
            <w:rFonts w:ascii="Times New Roman" w:hAnsi="Times New Roman" w:eastAsia="Times New Roman" w:cs="Times New Roman"/>
            <w:sz w:val="24"/>
            <w:szCs w:val="24"/>
          </w:rPr>
          <w:delText xml:space="preserve">name </w:delText>
        </w:r>
      </w:del>
      <w:ins w:author="Baechtel, Mark" w:date="2023-04-26T17:19:34.469Z" w:id="323117650">
        <w:r w:rsidRPr="2137B2A3" w:rsidR="7112BD4B">
          <w:rPr>
            <w:rFonts w:ascii="Times New Roman" w:hAnsi="Times New Roman" w:eastAsia="Times New Roman" w:cs="Times New Roman"/>
            <w:sz w:val="24"/>
            <w:szCs w:val="24"/>
            <w:shd w:val="clear" w:color="auto" w:fill="FFFFFF"/>
          </w:rPr>
          <w:t xml:space="preserve">tribal affiliation </w:t>
        </w:r>
      </w:ins>
      <w:r w:rsidRPr="2137B2A3" w:rsidR="59864C5A">
        <w:rPr>
          <w:rFonts w:ascii="Times New Roman" w:hAnsi="Times New Roman" w:eastAsia="Times New Roman" w:cs="Times New Roman"/>
          <w:sz w:val="24"/>
          <w:szCs w:val="24"/>
          <w:shd w:val="clear" w:color="auto" w:fill="FFFFFF"/>
        </w:rPr>
        <w:t xml:space="preserve">is included in the title. According to the Pawnee Nation’s official website, </w:t>
      </w:r>
      <w:commentRangeStart w:id="71"/>
      <w:r w:rsidRPr="2137B2A3" w:rsidR="59864C5A">
        <w:rPr>
          <w:shd w:val="clear" w:color="auto" w:fill="FFFFFF"/>
        </w:rPr>
        <w:t>￼</w:t>
      </w:r>
      <w:commentRangeEnd w:id="71"/>
      <w:r w:rsidR="00330583">
        <w:rPr>
          <w:rStyle w:val="CommentReference"/>
        </w:rPr>
        <w:commentReference w:id="71"/>
      </w:r>
      <w:r w:rsidRPr="2137B2A3" w:rsidR="59864C5A">
        <w:rPr>
          <w:shd w:val="clear" w:color="auto" w:fill="FFFFFF"/>
        </w:rPr>
        <w:t xml:space="preserve">￼</w:t>
      </w:r>
      <w:r w:rsidRPr="00B804E3" w:rsidR="59864C5A">
        <w:rPr>
          <w:rFonts w:ascii="Times New Roman" w:hAnsi="Times New Roman" w:eastAsia="Times New Roman" w:cs="Times New Roman"/>
          <w:color w:val="020202"/>
          <w:sz w:val="24"/>
          <w:szCs w:val="24"/>
        </w:rPr>
        <w:t xml:space="preserve"> While this postcard </w:t>
      </w:r>
      <w:del w:author="Baechtel, Mark" w:date="2023-04-26T17:20:48.727Z" w:id="738706435">
        <w:r w:rsidRPr="2137B2A3" w:rsidDel="59864C5A">
          <w:rPr>
            <w:rFonts w:ascii="Times New Roman" w:hAnsi="Times New Roman" w:eastAsia="Times New Roman" w:cs="Times New Roman"/>
            <w:color w:val="020202"/>
            <w:sz w:val="24"/>
            <w:szCs w:val="24"/>
          </w:rPr>
          <w:delText xml:space="preserve">does </w:delText>
        </w:r>
      </w:del>
      <w:ins w:author="Baechtel, Mark" w:date="2023-04-26T17:20:50.242Z" w:id="750080959">
        <w:r w:rsidRPr="00B804E3" w:rsidR="7FE97DFA">
          <w:rPr>
            <w:rFonts w:ascii="Times New Roman" w:hAnsi="Times New Roman" w:eastAsia="Times New Roman" w:cs="Times New Roman"/>
            <w:color w:val="020202"/>
            <w:sz w:val="24"/>
            <w:szCs w:val="24"/>
          </w:rPr>
          <w:t>is</w:t>
        </w:r>
        <w:r w:rsidRPr="00B804E3" w:rsidR="7FE97DFA">
          <w:rPr>
            <w:rFonts w:ascii="Times New Roman" w:hAnsi="Times New Roman" w:eastAsia="Times New Roman" w:cs="Times New Roman"/>
            <w:color w:val="020202"/>
            <w:sz w:val="24"/>
            <w:szCs w:val="24"/>
          </w:rPr>
          <w:t xml:space="preserve"> not </w:t>
        </w:r>
      </w:ins>
      <w:del w:author="Baechtel, Mark" w:date="2023-04-26T17:21:42.937Z" w:id="1626841675">
        <w:r w:rsidRPr="2137B2A3" w:rsidDel="59864C5A">
          <w:rPr>
            <w:rFonts w:ascii="Times New Roman" w:hAnsi="Times New Roman" w:eastAsia="Times New Roman" w:cs="Times New Roman"/>
            <w:color w:val="020202"/>
            <w:sz w:val="24"/>
            <w:szCs w:val="24"/>
          </w:rPr>
          <w:delText>not</w:delText>
        </w:r>
      </w:del>
      <w:ins w:author="Baechtel, Mark" w:date="2023-04-26T17:21:42.94Z" w:id="1651273951">
        <w:r w:rsidRPr="00B804E3" w:rsidR="6D3BFD43">
          <w:rPr>
            <w:rFonts w:ascii="Times New Roman" w:hAnsi="Times New Roman" w:eastAsia="Times New Roman" w:cs="Times New Roman"/>
            <w:color w:val="020202"/>
            <w:sz w:val="24"/>
            <w:szCs w:val="24"/>
          </w:rPr>
          <w:t>set</w:t>
        </w:r>
      </w:ins>
      <w:del w:author="Baechtel, Mark" w:date="2023-04-26T17:20:55.088Z" w:id="1804988540">
        <w:r w:rsidRPr="2137B2A3" w:rsidDel="59864C5A">
          <w:rPr>
            <w:rFonts w:ascii="Times New Roman" w:hAnsi="Times New Roman" w:eastAsia="Times New Roman" w:cs="Times New Roman"/>
            <w:color w:val="020202"/>
            <w:sz w:val="24"/>
            <w:szCs w:val="24"/>
          </w:rPr>
          <w:delText xml:space="preserve"> take place </w:delText>
        </w:r>
      </w:del>
      <w:r w:rsidRPr="00B804E3" w:rsidR="59864C5A">
        <w:rPr>
          <w:rFonts w:ascii="Times New Roman" w:hAnsi="Times New Roman" w:eastAsia="Times New Roman" w:cs="Times New Roman"/>
          <w:color w:val="020202"/>
          <w:sz w:val="24"/>
          <w:szCs w:val="24"/>
        </w:rPr>
        <w:t xml:space="preserve">on the same ranch as the other two, </w:t>
      </w:r>
      <w:r w:rsidRPr="00B804E3" w:rsidR="59864C5A">
        <w:rPr>
          <w:rFonts w:ascii="Times New Roman" w:hAnsi="Times New Roman" w:eastAsia="Times New Roman" w:cs="Times New Roman"/>
          <w:color w:val="020202"/>
          <w:sz w:val="24"/>
          <w:szCs w:val="24"/>
        </w:rPr>
        <w:t>is</w:t>
      </w:r>
      <w:r w:rsidRPr="00B804E3" w:rsidR="59864C5A">
        <w:rPr>
          <w:rFonts w:ascii="Times New Roman" w:hAnsi="Times New Roman" w:eastAsia="Times New Roman" w:cs="Times New Roman"/>
          <w:color w:val="020202"/>
          <w:sz w:val="24"/>
          <w:szCs w:val="24"/>
        </w:rPr>
        <w:t xml:space="preserve"> still looks </w:t>
      </w:r>
      <w:del w:author="Baechtel, Mark" w:date="2023-04-26T17:21:15.836Z" w:id="1553114466">
        <w:r w:rsidRPr="2137B2A3" w:rsidDel="59864C5A">
          <w:rPr>
            <w:rFonts w:ascii="Times New Roman" w:hAnsi="Times New Roman" w:eastAsia="Times New Roman" w:cs="Times New Roman"/>
            <w:color w:val="020202"/>
            <w:sz w:val="24"/>
            <w:szCs w:val="24"/>
          </w:rPr>
          <w:delText>a bit theatrical in the staging</w:delText>
        </w:r>
      </w:del>
      <w:ins w:author="Baechtel, Mark" w:date="2023-04-26T17:21:18.805Z" w:id="1833936324">
        <w:r w:rsidRPr="00B804E3" w:rsidR="07A45B69">
          <w:rPr>
            <w:rFonts w:ascii="Times New Roman" w:hAnsi="Times New Roman" w:eastAsia="Times New Roman" w:cs="Times New Roman"/>
            <w:color w:val="020202"/>
            <w:sz w:val="24"/>
            <w:szCs w:val="24"/>
          </w:rPr>
          <w:t xml:space="preserve">staged, </w:t>
        </w:r>
        <w:r w:rsidRPr="00B804E3" w:rsidR="07A45B69">
          <w:rPr>
            <w:rFonts w:ascii="Times New Roman" w:hAnsi="Times New Roman" w:eastAsia="Times New Roman" w:cs="Times New Roman"/>
            <w:color w:val="020202"/>
            <w:sz w:val="24"/>
            <w:szCs w:val="24"/>
          </w:rPr>
          <w:t xml:space="preserve">and </w:t>
        </w:r>
      </w:ins>
      <w:del w:author="Baechtel, Mark" w:date="2023-04-26T17:21:25.598Z" w:id="1357805585">
        <w:r w:rsidRPr="2137B2A3" w:rsidDel="59864C5A">
          <w:rPr>
            <w:rFonts w:ascii="Times New Roman" w:hAnsi="Times New Roman" w:eastAsia="Times New Roman" w:cs="Times New Roman"/>
            <w:color w:val="020202"/>
            <w:sz w:val="24"/>
            <w:szCs w:val="24"/>
          </w:rPr>
          <w:delText xml:space="preserve"> of</w:delText>
        </w:r>
        <w:r w:rsidRPr="2137B2A3" w:rsidDel="59864C5A">
          <w:rPr>
            <w:rFonts w:ascii="Times New Roman" w:hAnsi="Times New Roman" w:eastAsia="Times New Roman" w:cs="Times New Roman"/>
            <w:color w:val="020202"/>
            <w:sz w:val="24"/>
            <w:szCs w:val="24"/>
          </w:rPr>
          <w:delText xml:space="preserve"> the photo in that </w:delText>
        </w:r>
      </w:del>
      <w:r w:rsidRPr="00B804E3" w:rsidR="59864C5A">
        <w:rPr>
          <w:rFonts w:ascii="Times New Roman" w:hAnsi="Times New Roman" w:eastAsia="Times New Roman" w:cs="Times New Roman"/>
          <w:color w:val="020202"/>
          <w:sz w:val="24"/>
          <w:szCs w:val="24"/>
        </w:rPr>
        <w:t xml:space="preserve">the people look like they are posing. </w:t>
      </w:r>
      <w:ins w:author="Baechtel, Mark" w:date="2023-04-26T17:24:58.051Z" w:id="529057872">
        <w:r w:rsidRPr="00B804E3" w:rsidR="25640F52">
          <w:rPr>
            <w:rFonts w:ascii="Times New Roman" w:hAnsi="Times New Roman" w:eastAsia="Times New Roman" w:cs="Times New Roman"/>
            <w:color w:val="020202"/>
            <w:sz w:val="24"/>
            <w:szCs w:val="24"/>
          </w:rPr>
          <w:t>Presumably, t</w:t>
        </w:r>
      </w:ins>
      <w:del w:author="Baechtel, Mark" w:date="2023-04-26T17:24:59.76Z" w:id="1432496089">
        <w:r w:rsidRPr="2137B2A3" w:rsidDel="59864C5A">
          <w:rPr>
            <w:rFonts w:ascii="Times New Roman" w:hAnsi="Times New Roman" w:eastAsia="Times New Roman" w:cs="Times New Roman"/>
            <w:color w:val="020202"/>
            <w:sz w:val="24"/>
            <w:szCs w:val="24"/>
          </w:rPr>
          <w:delText>T</w:delText>
        </w:r>
      </w:del>
      <w:r w:rsidRPr="00B804E3" w:rsidR="59864C5A">
        <w:rPr>
          <w:rFonts w:ascii="Times New Roman" w:hAnsi="Times New Roman" w:eastAsia="Times New Roman" w:cs="Times New Roman"/>
          <w:color w:val="020202"/>
          <w:sz w:val="24"/>
          <w:szCs w:val="24"/>
        </w:rPr>
        <w:t xml:space="preserve">he </w:t>
      </w:r>
      <w:ins w:author="Baechtel, Mark" w:date="2023-04-26T17:25:07.816Z" w:id="345714860">
        <w:r w:rsidRPr="00B804E3" w:rsidR="03E2EAF2">
          <w:rPr>
            <w:rFonts w:ascii="Times New Roman" w:hAnsi="Times New Roman" w:eastAsia="Times New Roman" w:cs="Times New Roman"/>
            <w:color w:val="020202"/>
            <w:sz w:val="24"/>
            <w:szCs w:val="24"/>
          </w:rPr>
          <w:t xml:space="preserve">primary audience </w:t>
        </w:r>
      </w:ins>
      <w:del w:author="Baechtel, Mark" w:date="2023-04-26T17:25:14.493Z" w:id="1893310744">
        <w:r w:rsidRPr="2137B2A3" w:rsidDel="59864C5A">
          <w:rPr>
            <w:rFonts w:ascii="Times New Roman" w:hAnsi="Times New Roman" w:eastAsia="Times New Roman" w:cs="Times New Roman"/>
            <w:color w:val="020202"/>
            <w:sz w:val="24"/>
            <w:szCs w:val="24"/>
          </w:rPr>
          <w:delText xml:space="preserve">reason </w:delText>
        </w:r>
      </w:del>
      <w:r w:rsidRPr="00B804E3" w:rsidR="59864C5A">
        <w:rPr>
          <w:rFonts w:ascii="Times New Roman" w:hAnsi="Times New Roman" w:eastAsia="Times New Roman" w:cs="Times New Roman"/>
          <w:color w:val="020202"/>
          <w:sz w:val="24"/>
          <w:szCs w:val="24"/>
        </w:rPr>
        <w:t xml:space="preserve">for this </w:t>
      </w:r>
      <w:ins w:author="Baechtel, Mark" w:date="2023-04-26T17:25:42.911Z" w:id="707347108">
        <w:r w:rsidRPr="00B804E3" w:rsidR="34F9B8B5">
          <w:rPr>
            <w:rFonts w:ascii="Times New Roman" w:hAnsi="Times New Roman" w:eastAsia="Times New Roman" w:cs="Times New Roman"/>
            <w:color w:val="020202"/>
            <w:sz w:val="24"/>
            <w:szCs w:val="24"/>
          </w:rPr>
          <w:t xml:space="preserve">image </w:t>
        </w:r>
      </w:ins>
      <w:r w:rsidRPr="00B804E3" w:rsidR="59864C5A">
        <w:rPr>
          <w:rFonts w:ascii="Times New Roman" w:hAnsi="Times New Roman" w:eastAsia="Times New Roman" w:cs="Times New Roman"/>
          <w:color w:val="020202"/>
          <w:sz w:val="24"/>
          <w:szCs w:val="24"/>
        </w:rPr>
        <w:t>being white</w:t>
      </w:r>
      <w:ins w:author="Baechtel, Mark" w:date="2023-04-26T17:25:28.061Z" w:id="773292081">
        <w:r w:rsidRPr="00B804E3" w:rsidR="025802A0">
          <w:rPr>
            <w:rFonts w:ascii="Times New Roman" w:hAnsi="Times New Roman" w:eastAsia="Times New Roman" w:cs="Times New Roman"/>
            <w:color w:val="020202"/>
            <w:sz w:val="24"/>
            <w:szCs w:val="24"/>
          </w:rPr>
          <w:t xml:space="preserve">s, </w:t>
        </w:r>
      </w:ins>
      <w:del w:author="Baechtel, Mark" w:date="2023-04-26T17:26:19.622Z" w:id="1678086793">
        <w:r w:rsidRPr="2137B2A3" w:rsidDel="59864C5A">
          <w:rPr>
            <w:rFonts w:ascii="Times New Roman" w:hAnsi="Times New Roman" w:eastAsia="Times New Roman" w:cs="Times New Roman"/>
            <w:color w:val="020202"/>
            <w:sz w:val="24"/>
            <w:szCs w:val="24"/>
          </w:rPr>
          <w:delText xml:space="preserve"> </w:delText>
        </w:r>
      </w:del>
      <w:del w:author="Baechtel, Mark" w:date="2023-04-26T17:27:35.457Z" w:id="1427173420">
        <w:r w:rsidRPr="2137B2A3" w:rsidDel="59864C5A">
          <w:rPr>
            <w:rFonts w:ascii="Times New Roman" w:hAnsi="Times New Roman" w:eastAsia="Times New Roman" w:cs="Times New Roman"/>
            <w:color w:val="020202"/>
            <w:sz w:val="24"/>
            <w:szCs w:val="24"/>
          </w:rPr>
          <w:delText xml:space="preserve">people </w:delText>
        </w:r>
      </w:del>
      <w:ins w:author="Baechtel, Mark" w:date="2023-04-26T17:27:36.864Z" w:id="1730093851">
        <w:r w:rsidRPr="00B804E3" w:rsidR="3158723E">
          <w:rPr>
            <w:rFonts w:ascii="Times New Roman" w:hAnsi="Times New Roman" w:eastAsia="Times New Roman" w:cs="Times New Roman"/>
            <w:color w:val="020202"/>
            <w:sz w:val="24"/>
            <w:szCs w:val="24"/>
          </w:rPr>
          <w:t xml:space="preserve">those </w:t>
        </w:r>
      </w:ins>
      <w:ins w:author="Baechtel, Mark" w:date="2023-04-26T17:25:59.918Z" w:id="1203244924">
        <w:r w:rsidRPr="00B804E3" w:rsidR="42BC2394">
          <w:rPr>
            <w:rFonts w:ascii="Times New Roman" w:hAnsi="Times New Roman" w:eastAsia="Times New Roman" w:cs="Times New Roman"/>
            <w:color w:val="020202"/>
            <w:sz w:val="24"/>
            <w:szCs w:val="24"/>
          </w:rPr>
          <w:t>e</w:t>
        </w:r>
      </w:ins>
      <w:ins w:author="Baechtel, Mark" w:date="2023-04-26T17:26:05.252Z" w:id="1143907972">
        <w:r w:rsidRPr="00B804E3" w:rsidR="42BC2394">
          <w:rPr>
            <w:rFonts w:ascii="Times New Roman" w:hAnsi="Times New Roman" w:eastAsia="Times New Roman" w:cs="Times New Roman"/>
            <w:color w:val="020202"/>
            <w:sz w:val="24"/>
            <w:szCs w:val="24"/>
          </w:rPr>
          <w:t xml:space="preserve">ncountering the photo </w:t>
        </w:r>
      </w:ins>
      <w:r w:rsidRPr="00B804E3" w:rsidR="59864C5A">
        <w:rPr>
          <w:rFonts w:ascii="Times New Roman" w:hAnsi="Times New Roman" w:eastAsia="Times New Roman" w:cs="Times New Roman"/>
          <w:color w:val="020202"/>
          <w:sz w:val="24"/>
          <w:szCs w:val="24"/>
        </w:rPr>
        <w:t xml:space="preserve">would see what sells: a group of stereotypically staged Native Americans. The commodification of </w:t>
      </w:r>
      <w:del w:author="Baechtel, Mark" w:date="2023-04-26T17:27:53.685Z" w:id="1646227425">
        <w:r w:rsidRPr="2137B2A3" w:rsidDel="59864C5A">
          <w:rPr>
            <w:rFonts w:ascii="Times New Roman" w:hAnsi="Times New Roman" w:eastAsia="Times New Roman" w:cs="Times New Roman"/>
            <w:color w:val="020202"/>
            <w:sz w:val="24"/>
            <w:szCs w:val="24"/>
          </w:rPr>
          <w:delText xml:space="preserve">the </w:delText>
        </w:r>
      </w:del>
      <w:r w:rsidRPr="00B804E3" w:rsidR="59864C5A">
        <w:rPr>
          <w:rFonts w:ascii="Times New Roman" w:hAnsi="Times New Roman" w:eastAsia="Times New Roman" w:cs="Times New Roman"/>
          <w:color w:val="020202"/>
          <w:sz w:val="24"/>
          <w:szCs w:val="24"/>
        </w:rPr>
        <w:t>images of the ‘generic native’</w:t>
      </w:r>
      <w:del w:author="Baechtel, Mark" w:date="2023-04-26T17:28:50.316Z" w:id="1658730313">
        <w:r w:rsidRPr="2137B2A3" w:rsidDel="59864C5A">
          <w:rPr>
            <w:rFonts w:ascii="Times New Roman" w:hAnsi="Times New Roman" w:eastAsia="Times New Roman" w:cs="Times New Roman"/>
            <w:color w:val="020202"/>
            <w:sz w:val="24"/>
            <w:szCs w:val="24"/>
          </w:rPr>
          <w:delText>,</w:delText>
        </w:r>
      </w:del>
      <w:r w:rsidRPr="00B804E3" w:rsidR="59864C5A">
        <w:rPr>
          <w:rFonts w:ascii="Times New Roman" w:hAnsi="Times New Roman" w:eastAsia="Times New Roman" w:cs="Times New Roman"/>
          <w:color w:val="020202"/>
          <w:sz w:val="24"/>
          <w:szCs w:val="24"/>
        </w:rPr>
        <w:t xml:space="preserve"> </w:t>
      </w:r>
      <w:del w:author="Baechtel, Mark" w:date="2023-04-26T17:28:25.34Z" w:id="1888977179">
        <w:r w:rsidRPr="2137B2A3" w:rsidDel="59864C5A">
          <w:rPr>
            <w:rFonts w:ascii="Times New Roman" w:hAnsi="Times New Roman" w:eastAsia="Times New Roman" w:cs="Times New Roman"/>
            <w:color w:val="020202"/>
            <w:sz w:val="24"/>
            <w:szCs w:val="24"/>
          </w:rPr>
          <w:delText xml:space="preserve">much like this one, </w:delText>
        </w:r>
      </w:del>
      <w:r w:rsidRPr="00B804E3" w:rsidR="59864C5A">
        <w:rPr>
          <w:rFonts w:ascii="Times New Roman" w:hAnsi="Times New Roman" w:eastAsia="Times New Roman" w:cs="Times New Roman"/>
          <w:color w:val="020202"/>
          <w:sz w:val="24"/>
          <w:szCs w:val="24"/>
        </w:rPr>
        <w:t xml:space="preserve">affirmed </w:t>
      </w:r>
      <w:del w:author="Baechtel, Mark" w:date="2023-04-26T17:28:59.097Z" w:id="330080401">
        <w:r w:rsidRPr="2137B2A3" w:rsidDel="59864C5A">
          <w:rPr>
            <w:rFonts w:ascii="Times New Roman" w:hAnsi="Times New Roman" w:eastAsia="Times New Roman" w:cs="Times New Roman"/>
            <w:color w:val="020202"/>
            <w:sz w:val="24"/>
            <w:szCs w:val="24"/>
          </w:rPr>
          <w:delText xml:space="preserve">people’s </w:delText>
        </w:r>
      </w:del>
      <w:r w:rsidRPr="00B804E3" w:rsidR="59864C5A">
        <w:rPr>
          <w:rFonts w:ascii="Times New Roman" w:hAnsi="Times New Roman" w:eastAsia="Times New Roman" w:cs="Times New Roman"/>
          <w:color w:val="020202"/>
          <w:sz w:val="24"/>
          <w:szCs w:val="24"/>
        </w:rPr>
        <w:t>stereotypes of indigenous people as well as profil</w:t>
      </w:r>
      <w:ins w:author="Baechtel, Mark" w:date="2023-04-26T17:30:25.025Z" w:id="424087371">
        <w:r w:rsidRPr="00B804E3" w:rsidR="54990B5E">
          <w:rPr>
            <w:rFonts w:ascii="Times New Roman" w:hAnsi="Times New Roman" w:eastAsia="Times New Roman" w:cs="Times New Roman"/>
            <w:color w:val="020202"/>
            <w:sz w:val="24"/>
            <w:szCs w:val="24"/>
          </w:rPr>
          <w:t xml:space="preserve">ing </w:t>
        </w:r>
      </w:ins>
      <w:del w:author="Baechtel, Mark" w:date="2023-04-26T17:30:23.011Z" w:id="1020984250">
        <w:r w:rsidRPr="2137B2A3" w:rsidDel="59864C5A">
          <w:rPr>
            <w:rFonts w:ascii="Times New Roman" w:hAnsi="Times New Roman" w:eastAsia="Times New Roman" w:cs="Times New Roman"/>
            <w:color w:val="020202"/>
            <w:sz w:val="24"/>
            <w:szCs w:val="24"/>
          </w:rPr>
          <w:delText>ed</w:delText>
        </w:r>
      </w:del>
      <w:r w:rsidRPr="00B804E3" w:rsidR="59864C5A">
        <w:rPr>
          <w:rFonts w:ascii="Times New Roman" w:hAnsi="Times New Roman" w:eastAsia="Times New Roman" w:cs="Times New Roman"/>
          <w:color w:val="020202"/>
          <w:sz w:val="24"/>
          <w:szCs w:val="24"/>
        </w:rPr>
        <w:t xml:space="preserve"> one tribe to be the same as all others. Despite the inclusion of the name Pawnee in the title, the fact that the government made money (both </w:t>
      </w:r>
      <w:commentRangeStart w:id="1677551106"/>
      <w:r w:rsidRPr="00B804E3" w:rsidR="59864C5A">
        <w:rPr>
          <w:rFonts w:ascii="Times New Roman" w:hAnsi="Times New Roman" w:eastAsia="Times New Roman" w:cs="Times New Roman"/>
          <w:color w:val="020202"/>
          <w:sz w:val="24"/>
          <w:szCs w:val="24"/>
        </w:rPr>
        <w:t>in acreage</w:t>
      </w:r>
      <w:commentRangeEnd w:id="1677551106"/>
      <w:r>
        <w:rPr>
          <w:rStyle w:val="CommentReference"/>
        </w:rPr>
        <w:commentReference w:id="1677551106"/>
      </w:r>
      <w:r w:rsidRPr="00B804E3" w:rsidR="59864C5A">
        <w:rPr>
          <w:rFonts w:ascii="Times New Roman" w:hAnsi="Times New Roman" w:eastAsia="Times New Roman" w:cs="Times New Roman"/>
          <w:color w:val="020202"/>
          <w:sz w:val="24"/>
          <w:szCs w:val="24"/>
        </w:rPr>
        <w:t xml:space="preserve"> and dollars) </w:t>
      </w:r>
      <w:del w:author="Baechtel, Mark" w:date="2023-04-26T17:33:12.342Z" w:id="1258485613">
        <w:r w:rsidRPr="2137B2A3" w:rsidDel="59864C5A">
          <w:rPr>
            <w:rFonts w:ascii="Times New Roman" w:hAnsi="Times New Roman" w:eastAsia="Times New Roman" w:cs="Times New Roman"/>
            <w:color w:val="020202"/>
            <w:sz w:val="24"/>
            <w:szCs w:val="24"/>
          </w:rPr>
          <w:delText>off of the</w:delText>
        </w:r>
      </w:del>
      <w:ins w:author="Baechtel, Mark" w:date="2023-04-26T17:33:12.907Z" w:id="672846104">
        <w:r w:rsidRPr="00B804E3" w:rsidR="39F40003">
          <w:rPr>
            <w:rFonts w:ascii="Times New Roman" w:hAnsi="Times New Roman" w:eastAsia="Times New Roman" w:cs="Times New Roman"/>
            <w:color w:val="020202"/>
            <w:sz w:val="24"/>
            <w:szCs w:val="24"/>
          </w:rPr>
          <w:t>from</w:t>
        </w:r>
      </w:ins>
      <w:r w:rsidRPr="00B804E3" w:rsidR="59864C5A">
        <w:rPr>
          <w:rFonts w:ascii="Times New Roman" w:hAnsi="Times New Roman" w:eastAsia="Times New Roman" w:cs="Times New Roman"/>
          <w:color w:val="020202"/>
          <w:sz w:val="24"/>
          <w:szCs w:val="24"/>
        </w:rPr>
        <w:t xml:space="preserve"> images of the Pawnee after they had been relocated displays the inherent exploitation of native people </w:t>
      </w:r>
      <w:commentRangeStart w:id="1448281707"/>
      <w:r w:rsidRPr="00B804E3" w:rsidR="59864C5A">
        <w:rPr>
          <w:rFonts w:ascii="Times New Roman" w:hAnsi="Times New Roman" w:eastAsia="Times New Roman" w:cs="Times New Roman"/>
          <w:color w:val="020202"/>
          <w:sz w:val="24"/>
          <w:szCs w:val="24"/>
        </w:rPr>
        <w:t>by the government</w:t>
      </w:r>
      <w:commentRangeEnd w:id="1448281707"/>
      <w:r>
        <w:rPr>
          <w:rStyle w:val="CommentReference"/>
        </w:rPr>
        <w:commentReference w:id="1448281707"/>
      </w:r>
      <w:r w:rsidRPr="00B804E3" w:rsidR="59864C5A">
        <w:rPr>
          <w:rFonts w:ascii="Times New Roman" w:hAnsi="Times New Roman" w:eastAsia="Times New Roman" w:cs="Times New Roman"/>
          <w:color w:val="020202"/>
          <w:sz w:val="24"/>
          <w:szCs w:val="24"/>
        </w:rPr>
        <w:t xml:space="preserve"> through the lens of white authority.  </w:t>
      </w:r>
      <w:r w:rsidRPr="2137B2A3" w:rsidR="59864C5A">
        <w:rPr>
          <w:rFonts w:ascii="Times New Roman" w:hAnsi="Times New Roman" w:eastAsia="Times New Roman" w:cs="Times New Roman"/>
          <w:color w:val="020202"/>
          <w:sz w:val="24"/>
          <w:szCs w:val="24"/>
        </w:rPr>
        <w:t> </w:t>
      </w:r>
    </w:p>
    <w:p w:rsidR="2137B2A3" w:rsidP="2137B2A3" w:rsidRDefault="2137B2A3" w14:paraId="31AAB6CE" w14:textId="5E5D636C">
      <w:pPr>
        <w:pStyle w:val="Normal"/>
        <w:spacing w:after="0" w:line="360" w:lineRule="auto"/>
        <w:jc w:val="left"/>
        <w:rPr>
          <w:rFonts w:ascii="Times New Roman" w:hAnsi="Times New Roman" w:eastAsia="Times New Roman" w:cs="Times New Roman"/>
          <w:color w:val="020202"/>
          <w:sz w:val="24"/>
          <w:szCs w:val="24"/>
        </w:rPr>
      </w:pPr>
    </w:p>
    <w:p w:rsidRPr="00B804E3" w:rsidR="00B804E3" w:rsidP="00B804E3" w:rsidRDefault="00B804E3" w14:paraId="66E1A90F" w14:textId="77777777">
      <w:pPr>
        <w:spacing w:after="0" w:line="360" w:lineRule="auto"/>
        <w:jc w:val="center"/>
        <w:textAlignment w:val="baseline"/>
        <w:rPr>
          <w:rFonts w:ascii="Segoe UI" w:hAnsi="Segoe UI" w:eastAsia="Times New Roman" w:cs="Segoe UI"/>
          <w:sz w:val="18"/>
          <w:szCs w:val="18"/>
        </w:rPr>
      </w:pPr>
      <w:r w:rsidRPr="00B804E3">
        <w:rPr>
          <w:rFonts w:ascii="Times New Roman" w:hAnsi="Times New Roman" w:eastAsia="Times New Roman" w:cs="Times New Roman"/>
          <w:b/>
          <w:bCs/>
          <w:sz w:val="24"/>
          <w:szCs w:val="24"/>
        </w:rPr>
        <w:t>Conclusion</w:t>
      </w:r>
      <w:r w:rsidRPr="00B804E3">
        <w:rPr>
          <w:rFonts w:ascii="Times New Roman" w:hAnsi="Times New Roman" w:eastAsia="Times New Roman" w:cs="Times New Roman"/>
          <w:sz w:val="24"/>
          <w:szCs w:val="24"/>
        </w:rPr>
        <w:t> </w:t>
      </w:r>
    </w:p>
    <w:p w:rsidRPr="00B804E3" w:rsidR="00B804E3" w:rsidP="2137B2A3" w:rsidRDefault="00B804E3" w14:paraId="7A1F8D92" w14:textId="63C9AAD9">
      <w:pPr>
        <w:pStyle w:val="Normal"/>
        <w:spacing w:after="0" w:line="360" w:lineRule="auto"/>
        <w:ind w:firstLine="720"/>
        <w:textAlignment w:val="baseline"/>
        <w:rPr>
          <w:rFonts w:ascii="Segoe UI" w:hAnsi="Segoe UI" w:eastAsia="Times New Roman" w:cs="Segoe UI"/>
          <w:sz w:val="18"/>
          <w:szCs w:val="18"/>
        </w:rPr>
      </w:pPr>
      <w:r w:rsidRPr="00B804E3" w:rsidR="59864C5A">
        <w:rPr>
          <w:rFonts w:ascii="Times New Roman" w:hAnsi="Times New Roman" w:eastAsia="Times New Roman" w:cs="Times New Roman"/>
          <w:sz w:val="24"/>
          <w:szCs w:val="24"/>
        </w:rPr>
        <w:t xml:space="preserve">The first sentence of the Oklahoma Historical Society page titled </w:t>
      </w:r>
      <w:r w:rsidRPr="2137B2A3" w:rsidR="59864C5A">
        <w:rPr>
          <w:rFonts w:ascii="Times New Roman" w:hAnsi="Times New Roman" w:eastAsia="Times New Roman" w:cs="Times New Roman"/>
          <w:i w:val="1"/>
          <w:iCs w:val="1"/>
          <w:sz w:val="24"/>
          <w:szCs w:val="24"/>
        </w:rPr>
        <w:t>American Indians</w:t>
      </w:r>
      <w:r w:rsidRPr="00B804E3" w:rsidR="59864C5A">
        <w:rPr>
          <w:rFonts w:ascii="Times New Roman" w:hAnsi="Times New Roman" w:eastAsia="Times New Roman" w:cs="Times New Roman"/>
          <w:sz w:val="24"/>
          <w:szCs w:val="24"/>
        </w:rPr>
        <w:t xml:space="preserve"> reads, “</w:t>
      </w:r>
      <w:r w:rsidRPr="00B804E3" w:rsidR="59864C5A">
        <w:rPr>
          <w:rFonts w:ascii="Times New Roman" w:hAnsi="Times New Roman" w:eastAsia="Times New Roman" w:cs="Times New Roman"/>
          <w:color w:val="000000"/>
          <w:sz w:val="24"/>
          <w:szCs w:val="24"/>
          <w:shd w:val="clear" w:color="auto" w:fill="FFFFFF"/>
        </w:rPr>
        <w:t xml:space="preserve">American Indians living in Oklahoma have a complicated, interesting, and unique history” (Fixico n.d.). These adjectives trivialize the plight of tribes </w:t>
      </w:r>
      <w:ins w:author="Jon Andelson" w:date="2023-04-21T12:57:00Z" w:id="477744163">
        <w:r w:rsidRPr="2137B2A3" w:rsidR="524E9469">
          <w:rPr>
            <w:rFonts w:ascii="Times New Roman" w:hAnsi="Times New Roman" w:eastAsia="Times New Roman" w:cs="Times New Roman"/>
            <w:color w:val="000000" w:themeColor="text1" w:themeTint="FF" w:themeShade="FF"/>
            <w:sz w:val="24"/>
            <w:szCs w:val="24"/>
          </w:rPr>
          <w:t xml:space="preserve">that </w:t>
        </w:r>
      </w:ins>
      <w:del w:author="Jon Andelson" w:date="2023-04-21T12:57:00Z" w:id="526597062">
        <w:r w:rsidRPr="2137B2A3" w:rsidDel="59864C5A">
          <w:rPr>
            <w:rFonts w:ascii="Times New Roman" w:hAnsi="Times New Roman" w:eastAsia="Times New Roman" w:cs="Times New Roman"/>
            <w:color w:val="000000" w:themeColor="text1" w:themeTint="FF" w:themeShade="FF"/>
            <w:sz w:val="24"/>
            <w:szCs w:val="24"/>
          </w:rPr>
          <w:delText xml:space="preserve">who </w:delText>
        </w:r>
      </w:del>
      <w:r w:rsidRPr="00B804E3" w:rsidR="59864C5A">
        <w:rPr>
          <w:rFonts w:ascii="Times New Roman" w:hAnsi="Times New Roman" w:eastAsia="Times New Roman" w:cs="Times New Roman"/>
          <w:color w:val="000000"/>
          <w:sz w:val="24"/>
          <w:szCs w:val="24"/>
          <w:shd w:val="clear" w:color="auto" w:fill="FFFFFF"/>
        </w:rPr>
        <w:t xml:space="preserve">were dispossessed by the </w:t>
      </w:r>
      <w:commentRangeStart w:id="74"/>
      <w:r w:rsidRPr="00B804E3" w:rsidR="59864C5A">
        <w:rPr>
          <w:rFonts w:ascii="Times New Roman" w:hAnsi="Times New Roman" w:eastAsia="Times New Roman" w:cs="Times New Roman"/>
          <w:color w:val="000000"/>
          <w:sz w:val="24"/>
          <w:szCs w:val="24"/>
          <w:shd w:val="clear" w:color="auto" w:fill="FFFFFF"/>
        </w:rPr>
        <w:t xml:space="preserve">United States’ government </w:t>
      </w:r>
      <w:commentRangeEnd w:id="74"/>
      <w:r w:rsidR="004C73AF">
        <w:rPr>
          <w:rStyle w:val="CommentReference"/>
        </w:rPr>
        <w:commentReference w:id="74"/>
      </w:r>
      <w:r w:rsidRPr="00B804E3" w:rsidR="59864C5A">
        <w:rPr>
          <w:rFonts w:ascii="Times New Roman" w:hAnsi="Times New Roman" w:eastAsia="Times New Roman" w:cs="Times New Roman"/>
          <w:color w:val="000000"/>
          <w:sz w:val="24"/>
          <w:szCs w:val="24"/>
          <w:shd w:val="clear" w:color="auto" w:fill="FFFFFF"/>
        </w:rPr>
        <w:t xml:space="preserve">from places they had called home</w:t>
      </w:r>
      <w:ins w:author="Baechtel, Mark" w:date="2023-04-26T17:47:39.482Z" w:id="1599746508">
        <w:r w:rsidRPr="00B804E3" w:rsidR="5B1197B6">
          <w:rPr>
            <w:rFonts w:ascii="Times New Roman" w:hAnsi="Times New Roman" w:eastAsia="Times New Roman" w:cs="Times New Roman"/>
            <w:color w:val="000000"/>
            <w:sz w:val="24"/>
            <w:szCs w:val="24"/>
            <w:shd w:val="clear" w:color="auto" w:fill="FFFFFF"/>
          </w:rPr>
          <w:t xml:space="preserve">,</w:t>
        </w:r>
      </w:ins>
      <w:r w:rsidRPr="00B804E3" w:rsidR="59864C5A">
        <w:rPr>
          <w:rFonts w:ascii="Times New Roman" w:hAnsi="Times New Roman" w:eastAsia="Times New Roman" w:cs="Times New Roman"/>
          <w:color w:val="000000"/>
          <w:sz w:val="24"/>
          <w:szCs w:val="24"/>
          <w:shd w:val="clear" w:color="auto" w:fill="FFFFFF"/>
        </w:rPr>
        <w:t xml:space="preserve"> and </w:t>
      </w:r>
      <w:r w:rsidRPr="00B804E3" w:rsidR="59864C5A">
        <w:rPr>
          <w:rFonts w:ascii="Times New Roman" w:hAnsi="Times New Roman" w:eastAsia="Times New Roman" w:cs="Times New Roman"/>
          <w:color w:val="000000"/>
          <w:sz w:val="24"/>
          <w:szCs w:val="24"/>
          <w:shd w:val="clear" w:color="auto" w:fill="FFFFFF"/>
        </w:rPr>
        <w:t xml:space="preserve">subsequently</w:t>
      </w:r>
      <w:r w:rsidRPr="00B804E3" w:rsidR="59864C5A">
        <w:rPr>
          <w:rFonts w:ascii="Times New Roman" w:hAnsi="Times New Roman" w:eastAsia="Times New Roman" w:cs="Times New Roman"/>
          <w:color w:val="000000"/>
          <w:sz w:val="24"/>
          <w:szCs w:val="24"/>
          <w:shd w:val="clear" w:color="auto" w:fill="FFFFFF"/>
        </w:rPr>
        <w:t xml:space="preserve"> forced to move to Oklahoma. These three extremely vague adjectives do not</w:t>
      </w:r>
      <w:ins w:author="Baechtel, Mark" w:date="2023-04-26T17:51:00.382Z" w:id="4885145">
        <w:r w:rsidRPr="00B804E3" w:rsidR="36EB1471">
          <w:rPr>
            <w:rFonts w:ascii="Times New Roman" w:hAnsi="Times New Roman" w:eastAsia="Times New Roman" w:cs="Times New Roman"/>
            <w:color w:val="000000"/>
            <w:sz w:val="24"/>
            <w:szCs w:val="24"/>
            <w:shd w:val="clear" w:color="auto" w:fill="FFFFFF"/>
          </w:rPr>
          <w:t xml:space="preserve"> </w:t>
        </w:r>
      </w:ins>
      <w:r w:rsidRPr="00B804E3" w:rsidR="36EB1471">
        <w:rPr>
          <w:rFonts w:ascii="Times New Roman" w:hAnsi="Times New Roman" w:eastAsia="Times New Roman" w:cs="Times New Roman"/>
          <w:color w:val="000000"/>
          <w:sz w:val="24"/>
          <w:szCs w:val="24"/>
          <w:shd w:val="clear" w:color="auto" w:fill="FFFFFF"/>
        </w:rPr>
        <w:t xml:space="preserve">mention </w:t>
      </w:r>
      <w:ins w:author="Baechtel, Mark" w:date="2023-04-26T17:51:23.568Z" w:id="1701366887">
        <w:r w:rsidRPr="00B804E3" w:rsidR="24BFB589">
          <w:rPr>
            <w:rFonts w:ascii="Times New Roman" w:hAnsi="Times New Roman" w:eastAsia="Times New Roman" w:cs="Times New Roman"/>
            <w:color w:val="000000"/>
            <w:sz w:val="24"/>
            <w:szCs w:val="24"/>
            <w:shd w:val="clear" w:color="auto" w:fill="FFFFFF"/>
          </w:rPr>
          <w:t xml:space="preserve">that</w:t>
        </w:r>
      </w:ins>
      <w:del w:author="Baechtel, Mark" w:date="2023-04-26T17:48:32.659Z" w:id="1752699021">
        <w:r w:rsidRPr="2137B2A3" w:rsidDel="59864C5A">
          <w:rPr>
            <w:rFonts w:ascii="Times New Roman" w:hAnsi="Times New Roman" w:eastAsia="Times New Roman" w:cs="Times New Roman"/>
            <w:color w:val="000000" w:themeColor="text1" w:themeTint="FF" w:themeShade="FF"/>
            <w:sz w:val="24"/>
            <w:szCs w:val="24"/>
          </w:rPr>
          <w:delText xml:space="preserve"> any</w:delText>
        </w:r>
        <w:r w:rsidRPr="2137B2A3" w:rsidDel="59864C5A">
          <w:rPr>
            <w:rFonts w:ascii="Times New Roman" w:hAnsi="Times New Roman" w:eastAsia="Times New Roman" w:cs="Times New Roman"/>
            <w:color w:val="000000" w:themeColor="text1" w:themeTint="FF" w:themeShade="FF"/>
            <w:sz w:val="24"/>
            <w:szCs w:val="24"/>
          </w:rPr>
          <w:delText xml:space="preserve"> sort of </w:delText>
        </w:r>
      </w:del>
      <w:ins w:author="Baechtel, Mark" w:date="2023-04-26T17:48:38.534Z" w:id="1405400501">
        <w:r w:rsidRPr="00B804E3" w:rsidR="6FFA5C99">
          <w:rPr>
            <w:rFonts w:ascii="Times New Roman" w:hAnsi="Times New Roman" w:eastAsia="Times New Roman" w:cs="Times New Roman"/>
            <w:color w:val="000000"/>
            <w:sz w:val="24"/>
            <w:szCs w:val="24"/>
            <w:shd w:val="clear" w:color="auto" w:fill="FFFFFF"/>
          </w:rPr>
          <w:t xml:space="preserve"> </w:t>
        </w:r>
      </w:ins>
      <w:del w:author="Baechtel, Mark" w:date="2023-04-26T17:48:54.955Z" w:id="1112795712">
        <w:r w:rsidRPr="2137B2A3" w:rsidDel="59864C5A">
          <w:rPr>
            <w:rFonts w:ascii="Times New Roman" w:hAnsi="Times New Roman" w:eastAsia="Times New Roman" w:cs="Times New Roman"/>
            <w:color w:val="000000" w:themeColor="text1" w:themeTint="FF" w:themeShade="FF"/>
            <w:sz w:val="24"/>
            <w:szCs w:val="24"/>
          </w:rPr>
          <w:delText xml:space="preserve">ideas surrounding the </w:delText>
        </w:r>
      </w:del>
      <w:r w:rsidRPr="00B804E3" w:rsidR="59864C5A">
        <w:rPr>
          <w:rFonts w:ascii="Times New Roman" w:hAnsi="Times New Roman" w:eastAsia="Times New Roman" w:cs="Times New Roman"/>
          <w:color w:val="000000"/>
          <w:sz w:val="24"/>
          <w:szCs w:val="24"/>
          <w:shd w:val="clear" w:color="auto" w:fill="FFFFFF"/>
        </w:rPr>
        <w:t xml:space="preserve">Native Americans </w:t>
      </w:r>
      <w:ins w:author="Baechtel, Mark" w:date="2023-04-26T17:48:59.08Z" w:id="1127873280">
        <w:r w:rsidRPr="00B804E3" w:rsidR="48FF4587">
          <w:rPr>
            <w:rFonts w:ascii="Times New Roman" w:hAnsi="Times New Roman" w:eastAsia="Times New Roman" w:cs="Times New Roman"/>
            <w:color w:val="000000"/>
            <w:sz w:val="24"/>
            <w:szCs w:val="24"/>
            <w:shd w:val="clear" w:color="auto" w:fill="FFFFFF"/>
          </w:rPr>
          <w:t xml:space="preserve">have </w:t>
        </w:r>
      </w:ins>
      <w:r w:rsidRPr="00B804E3" w:rsidR="59864C5A">
        <w:rPr>
          <w:rFonts w:ascii="Times New Roman" w:hAnsi="Times New Roman" w:eastAsia="Times New Roman" w:cs="Times New Roman"/>
          <w:color w:val="000000"/>
          <w:sz w:val="24"/>
          <w:szCs w:val="24"/>
          <w:shd w:val="clear" w:color="auto" w:fill="FFFFFF"/>
        </w:rPr>
        <w:t xml:space="preserve">persever</w:t>
      </w:r>
      <w:ins w:author="Baechtel, Mark" w:date="2023-04-26T17:49:02.155Z" w:id="2052595433">
        <w:r w:rsidRPr="00B804E3" w:rsidR="25FF778E">
          <w:rPr>
            <w:rFonts w:ascii="Times New Roman" w:hAnsi="Times New Roman" w:eastAsia="Times New Roman" w:cs="Times New Roman"/>
            <w:color w:val="000000"/>
            <w:sz w:val="24"/>
            <w:szCs w:val="24"/>
            <w:shd w:val="clear" w:color="auto" w:fill="FFFFFF"/>
          </w:rPr>
          <w:t xml:space="preserve">ed </w:t>
        </w:r>
      </w:ins>
      <w:del w:author="Baechtel, Mark" w:date="2023-04-26T17:49:05.063Z" w:id="1459428821">
        <w:r w:rsidRPr="2137B2A3" w:rsidDel="59864C5A">
          <w:rPr>
            <w:rFonts w:ascii="Times New Roman" w:hAnsi="Times New Roman" w:eastAsia="Times New Roman" w:cs="Times New Roman"/>
            <w:color w:val="000000" w:themeColor="text1" w:themeTint="FF" w:themeShade="FF"/>
            <w:sz w:val="24"/>
            <w:szCs w:val="24"/>
          </w:rPr>
          <w:delText>ing</w:delText>
        </w:r>
        <w:r w:rsidRPr="2137B2A3" w:rsidDel="59864C5A">
          <w:rPr>
            <w:rFonts w:ascii="Times New Roman" w:hAnsi="Times New Roman" w:eastAsia="Times New Roman" w:cs="Times New Roman"/>
            <w:color w:val="000000" w:themeColor="text1" w:themeTint="FF" w:themeShade="FF"/>
            <w:sz w:val="24"/>
            <w:szCs w:val="24"/>
          </w:rPr>
          <w:delText xml:space="preserve"> </w:delText>
        </w:r>
      </w:del>
      <w:r w:rsidRPr="00B804E3" w:rsidR="59864C5A">
        <w:rPr>
          <w:rFonts w:ascii="Times New Roman" w:hAnsi="Times New Roman" w:eastAsia="Times New Roman" w:cs="Times New Roman"/>
          <w:color w:val="000000"/>
          <w:sz w:val="24"/>
          <w:szCs w:val="24"/>
          <w:shd w:val="clear" w:color="auto" w:fill="FFFFFF"/>
        </w:rPr>
        <w:t xml:space="preserve">in spite of</w:t>
      </w:r>
      <w:r w:rsidRPr="00B804E3" w:rsidR="59864C5A">
        <w:rPr>
          <w:rFonts w:ascii="Times New Roman" w:hAnsi="Times New Roman" w:eastAsia="Times New Roman" w:cs="Times New Roman"/>
          <w:color w:val="000000"/>
          <w:sz w:val="24"/>
          <w:szCs w:val="24"/>
          <w:shd w:val="clear" w:color="auto" w:fill="FFFFFF"/>
        </w:rPr>
        <w:t xml:space="preserve"> everything </w:t>
      </w:r>
      <w:del w:author="Baechtel, Mark" w:date="2023-04-26T17:51:41.023Z" w:id="1905446854">
        <w:r w:rsidRPr="2137B2A3" w:rsidDel="59864C5A">
          <w:rPr>
            <w:rFonts w:ascii="Times New Roman" w:hAnsi="Times New Roman" w:eastAsia="Times New Roman" w:cs="Times New Roman"/>
            <w:color w:val="000000" w:themeColor="text1" w:themeTint="FF" w:themeShade="FF"/>
            <w:sz w:val="24"/>
            <w:szCs w:val="24"/>
          </w:rPr>
          <w:delText xml:space="preserve">settlers </w:delText>
        </w:r>
        <w:r w:rsidRPr="2137B2A3" w:rsidDel="59864C5A">
          <w:rPr>
            <w:rFonts w:ascii="Times New Roman" w:hAnsi="Times New Roman" w:eastAsia="Times New Roman" w:cs="Times New Roman"/>
            <w:color w:val="000000" w:themeColor="text1" w:themeTint="FF" w:themeShade="FF"/>
            <w:sz w:val="24"/>
            <w:szCs w:val="24"/>
          </w:rPr>
          <w:delText>took</w:delText>
        </w:r>
      </w:del>
      <w:ins w:author="Baechtel, Mark" w:date="2023-04-26T17:51:44.639Z" w:id="2068682796">
        <w:r w:rsidRPr="00B804E3" w:rsidR="1D3028B7">
          <w:rPr>
            <w:rFonts w:ascii="Times New Roman" w:hAnsi="Times New Roman" w:eastAsia="Times New Roman" w:cs="Times New Roman"/>
            <w:color w:val="000000"/>
            <w:sz w:val="24"/>
            <w:szCs w:val="24"/>
            <w:shd w:val="clear" w:color="auto" w:fill="FFFFFF"/>
          </w:rPr>
          <w:t xml:space="preserve">that</w:t>
        </w:r>
        <w:r w:rsidRPr="00B804E3" w:rsidR="1D3028B7">
          <w:rPr>
            <w:rFonts w:ascii="Times New Roman" w:hAnsi="Times New Roman" w:eastAsia="Times New Roman" w:cs="Times New Roman"/>
            <w:color w:val="000000"/>
            <w:sz w:val="24"/>
            <w:szCs w:val="24"/>
            <w:shd w:val="clear" w:color="auto" w:fill="FFFFFF"/>
          </w:rPr>
          <w:t xml:space="preserve"> has been taken</w:t>
        </w:r>
      </w:ins>
      <w:r w:rsidRPr="00B804E3" w:rsidR="59864C5A">
        <w:rPr>
          <w:rFonts w:ascii="Times New Roman" w:hAnsi="Times New Roman" w:eastAsia="Times New Roman" w:cs="Times New Roman"/>
          <w:color w:val="000000"/>
          <w:sz w:val="24"/>
          <w:szCs w:val="24"/>
          <w:shd w:val="clear" w:color="auto" w:fill="FFFFFF"/>
        </w:rPr>
        <w:t xml:space="preserve"> from them</w:t>
      </w:r>
      <w:ins w:author="Baechtel, Mark" w:date="2023-04-26T17:51:59.987Z" w:id="1701647866">
        <w:r w:rsidRPr="00B804E3" w:rsidR="5543B5FB">
          <w:rPr>
            <w:rFonts w:ascii="Times New Roman" w:hAnsi="Times New Roman" w:eastAsia="Times New Roman" w:cs="Times New Roman"/>
            <w:color w:val="000000"/>
            <w:sz w:val="24"/>
            <w:szCs w:val="24"/>
            <w:shd w:val="clear" w:color="auto" w:fill="FFFFFF"/>
          </w:rPr>
          <w:t xml:space="preserve">, including control of their i</w:t>
        </w:r>
      </w:ins>
      <w:ins w:author="Baechtel, Mark" w:date="2023-04-26T17:52:01.05Z" w:id="1830955856">
        <w:r w:rsidRPr="00B804E3" w:rsidR="5543B5FB">
          <w:rPr>
            <w:rFonts w:ascii="Times New Roman" w:hAnsi="Times New Roman" w:eastAsia="Times New Roman" w:cs="Times New Roman"/>
            <w:color w:val="000000"/>
            <w:sz w:val="24"/>
            <w:szCs w:val="24"/>
            <w:shd w:val="clear" w:color="auto" w:fill="FFFFFF"/>
          </w:rPr>
          <w:t xml:space="preserve">mages</w:t>
        </w:r>
      </w:ins>
      <w:r w:rsidRPr="00B804E3" w:rsidR="59864C5A">
        <w:rPr>
          <w:rFonts w:ascii="Times New Roman" w:hAnsi="Times New Roman" w:eastAsia="Times New Roman" w:cs="Times New Roman"/>
          <w:color w:val="000000"/>
          <w:sz w:val="24"/>
          <w:szCs w:val="24"/>
          <w:shd w:val="clear" w:color="auto" w:fill="FFFFFF"/>
        </w:rPr>
        <w:t xml:space="preserve">. Despite postcards</w:t>
      </w:r>
      <w:ins w:author="Baechtel, Mark" w:date="2023-04-26T17:40:10.732Z" w:id="2005307804">
        <w:r w:rsidRPr="00B804E3" w:rsidR="6C38D33F">
          <w:rPr>
            <w:rFonts w:ascii="Times New Roman" w:hAnsi="Times New Roman" w:eastAsia="Times New Roman" w:cs="Times New Roman"/>
            <w:color w:val="000000"/>
            <w:sz w:val="24"/>
            <w:szCs w:val="24"/>
            <w:shd w:val="clear" w:color="auto" w:fill="FFFFFF"/>
          </w:rPr>
          <w:t xml:space="preserve">’</w:t>
        </w:r>
      </w:ins>
      <w:r w:rsidRPr="00B804E3" w:rsidR="59864C5A">
        <w:rPr>
          <w:rFonts w:ascii="Times New Roman" w:hAnsi="Times New Roman" w:eastAsia="Times New Roman" w:cs="Times New Roman"/>
          <w:color w:val="000000"/>
          <w:sz w:val="24"/>
          <w:szCs w:val="24"/>
          <w:shd w:val="clear" w:color="auto" w:fill="FFFFFF"/>
        </w:rPr>
        <w:t xml:space="preserve"> </w:t>
      </w:r>
      <w:commentRangeStart w:id="462508709"/>
      <w:ins w:author="Baechtel, Mark" w:date="2023-04-26T17:39:39.291Z" w:id="500779009">
        <w:r w:rsidRPr="2137B2A3" w:rsidR="728C1B53">
          <w:rPr>
            <w:rFonts w:ascii="Times New Roman" w:hAnsi="Times New Roman" w:eastAsia="Times New Roman" w:cs="Times New Roman"/>
            <w:color w:val="000000" w:themeColor="text1" w:themeTint="FF" w:themeShade="FF"/>
            <w:sz w:val="24"/>
            <w:szCs w:val="24"/>
          </w:rPr>
          <w:t>exploitative</w:t>
        </w:r>
      </w:ins>
      <w:commentRangeEnd w:id="462508709"/>
      <w:r>
        <w:rPr>
          <w:rStyle w:val="CommentReference"/>
        </w:rPr>
        <w:commentReference w:id="462508709"/>
      </w:r>
      <w:ins w:author="Baechtel, Mark" w:date="2023-04-26T17:39:39.291Z" w:id="8221692">
        <w:r w:rsidRPr="2137B2A3" w:rsidR="728C1B53">
          <w:rPr>
            <w:rFonts w:ascii="Times New Roman" w:hAnsi="Times New Roman" w:eastAsia="Times New Roman" w:cs="Times New Roman"/>
            <w:color w:val="000000" w:themeColor="text1" w:themeTint="FF" w:themeShade="FF"/>
            <w:sz w:val="24"/>
            <w:szCs w:val="24"/>
          </w:rPr>
          <w:t xml:space="preserve"> </w:t>
        </w:r>
      </w:ins>
      <w:r w:rsidRPr="00B804E3" w:rsidR="59864C5A">
        <w:rPr>
          <w:rFonts w:ascii="Times New Roman" w:hAnsi="Times New Roman" w:eastAsia="Times New Roman" w:cs="Times New Roman"/>
          <w:color w:val="000000"/>
          <w:sz w:val="24"/>
          <w:szCs w:val="24"/>
          <w:shd w:val="clear" w:color="auto" w:fill="FFFFFF"/>
        </w:rPr>
        <w:t xml:space="preserve">intent</w:t>
      </w:r>
      <w:ins w:author="Baechtel, Mark" w:date="2023-04-26T17:40:51.61Z" w:id="923563679">
        <w:r w:rsidRPr="00B804E3" w:rsidR="010938D0">
          <w:rPr>
            <w:rFonts w:ascii="Times New Roman" w:hAnsi="Times New Roman" w:eastAsia="Times New Roman" w:cs="Times New Roman"/>
            <w:color w:val="000000"/>
            <w:sz w:val="24"/>
            <w:szCs w:val="24"/>
            <w:shd w:val="clear" w:color="auto" w:fill="FFFFFF"/>
          </w:rPr>
          <w:t xml:space="preserve">ions</w:t>
        </w:r>
      </w:ins>
      <w:del w:author="Baechtel, Mark" w:date="2023-04-26T17:41:01.118Z" w:id="1470282048">
        <w:r w:rsidRPr="2137B2A3" w:rsidDel="59864C5A">
          <w:rPr>
            <w:rFonts w:ascii="Times New Roman" w:hAnsi="Times New Roman" w:eastAsia="Times New Roman" w:cs="Times New Roman"/>
            <w:color w:val="000000" w:themeColor="text1" w:themeTint="FF" w:themeShade="FF"/>
            <w:sz w:val="24"/>
            <w:szCs w:val="24"/>
          </w:rPr>
          <w:delText xml:space="preserve"> to</w:delText>
        </w:r>
      </w:del>
      <w:del w:author="Baechtel, Mark" w:date="2023-04-26T17:39:31.221Z" w:id="1030314094">
        <w:r w:rsidRPr="2137B2A3" w:rsidDel="59864C5A">
          <w:rPr>
            <w:rFonts w:ascii="Times New Roman" w:hAnsi="Times New Roman" w:eastAsia="Times New Roman" w:cs="Times New Roman"/>
            <w:color w:val="000000" w:themeColor="text1" w:themeTint="FF" w:themeShade="FF"/>
            <w:sz w:val="24"/>
            <w:szCs w:val="24"/>
          </w:rPr>
          <w:delText xml:space="preserve"> </w:delText>
        </w:r>
      </w:del>
      <w:commentRangeStart w:id="75"/>
      <w:del w:author="Baechtel, Mark" w:date="2023-04-26T17:39:31.221Z" w:id="834468194">
        <w:r w:rsidRPr="2137B2A3" w:rsidDel="59864C5A">
          <w:rPr>
            <w:rFonts w:ascii="Times New Roman" w:hAnsi="Times New Roman" w:eastAsia="Times New Roman" w:cs="Times New Roman"/>
            <w:color w:val="000000" w:themeColor="text1" w:themeTint="FF" w:themeShade="FF"/>
            <w:sz w:val="24"/>
            <w:szCs w:val="24"/>
          </w:rPr>
          <w:delText>exploitation</w:delText>
        </w:r>
      </w:del>
      <w:commentRangeEnd w:id="75"/>
      <w:r w:rsidR="004C73AF">
        <w:rPr>
          <w:rStyle w:val="CommentReference"/>
        </w:rPr>
        <w:commentReference w:id="75"/>
      </w:r>
      <w:del w:author="Baechtel, Mark" w:date="2023-04-26T17:39:31.221Z" w:id="965853576">
        <w:r w:rsidRPr="2137B2A3" w:rsidDel="59864C5A">
          <w:rPr>
            <w:rFonts w:ascii="Times New Roman" w:hAnsi="Times New Roman" w:eastAsia="Times New Roman" w:cs="Times New Roman"/>
            <w:color w:val="000000" w:themeColor="text1" w:themeTint="FF" w:themeShade="FF"/>
            <w:sz w:val="24"/>
            <w:szCs w:val="24"/>
          </w:rPr>
          <w:delText xml:space="preserve"> </w:delText>
        </w:r>
      </w:del>
      <w:del w:author="Baechtel, Mark" w:date="2023-04-26T17:41:01.118Z" w:id="443211680">
        <w:r w:rsidRPr="2137B2A3" w:rsidDel="59864C5A">
          <w:rPr>
            <w:rFonts w:ascii="Times New Roman" w:hAnsi="Times New Roman" w:eastAsia="Times New Roman" w:cs="Times New Roman"/>
            <w:color w:val="000000" w:themeColor="text1" w:themeTint="FF" w:themeShade="FF"/>
            <w:sz w:val="24"/>
            <w:szCs w:val="24"/>
          </w:rPr>
          <w:delText>these people financially</w:delText>
        </w:r>
      </w:del>
      <w:r w:rsidRPr="00B804E3" w:rsidR="59864C5A">
        <w:rPr>
          <w:rFonts w:ascii="Times New Roman" w:hAnsi="Times New Roman" w:eastAsia="Times New Roman" w:cs="Times New Roman"/>
          <w:color w:val="000000"/>
          <w:sz w:val="24"/>
          <w:szCs w:val="24"/>
          <w:shd w:val="clear" w:color="auto" w:fill="FFFFFF"/>
        </w:rPr>
        <w:t xml:space="preserve">, </w:t>
      </w:r>
      <w:ins w:author="Baechtel, Mark" w:date="2023-04-26T17:41:51.689Z" w:id="167856612">
        <w:r w:rsidRPr="00B804E3" w:rsidR="68E60C2D">
          <w:rPr>
            <w:rFonts w:ascii="Times New Roman" w:hAnsi="Times New Roman" w:eastAsia="Times New Roman" w:cs="Times New Roman"/>
            <w:color w:val="000000"/>
            <w:sz w:val="24"/>
            <w:szCs w:val="24"/>
            <w:shd w:val="clear" w:color="auto" w:fill="FFFFFF"/>
          </w:rPr>
          <w:t xml:space="preserve">despite perpetuation of policies which </w:t>
        </w:r>
      </w:ins>
      <w:r w:rsidRPr="00B804E3" w:rsidR="59864C5A">
        <w:rPr>
          <w:rFonts w:ascii="Times New Roman" w:hAnsi="Times New Roman" w:eastAsia="Times New Roman" w:cs="Times New Roman"/>
          <w:color w:val="000000"/>
          <w:sz w:val="24"/>
          <w:szCs w:val="24"/>
          <w:shd w:val="clear" w:color="auto" w:fill="FFFFFF"/>
        </w:rPr>
        <w:t xml:space="preserve">contribute to their erasure</w:t>
      </w:r>
      <w:del w:author="Baechtel, Mark" w:date="2023-04-26T17:55:09.53Z" w:id="709109601">
        <w:r w:rsidRPr="2137B2A3" w:rsidDel="59864C5A">
          <w:rPr>
            <w:rFonts w:ascii="Times New Roman" w:hAnsi="Times New Roman" w:eastAsia="Times New Roman" w:cs="Times New Roman"/>
            <w:color w:val="000000" w:themeColor="text1" w:themeTint="FF" w:themeShade="FF"/>
            <w:sz w:val="24"/>
            <w:szCs w:val="24"/>
          </w:rPr>
          <w:delText xml:space="preserve">, </w:delText>
        </w:r>
      </w:del>
      <w:commentRangeStart w:id="1989794885"/>
      <w:del w:author="Baechtel, Mark" w:date="2023-04-26T17:55:09.53Z" w:id="2092242958">
        <w:r w:rsidRPr="2137B2A3" w:rsidDel="59864C5A">
          <w:rPr>
            <w:rFonts w:ascii="Times New Roman" w:hAnsi="Times New Roman" w:eastAsia="Times New Roman" w:cs="Times New Roman"/>
            <w:color w:val="000000" w:themeColor="text1" w:themeTint="FF" w:themeShade="FF"/>
            <w:sz w:val="24"/>
            <w:szCs w:val="24"/>
          </w:rPr>
          <w:delText>a</w:delText>
        </w:r>
        <w:r w:rsidRPr="2137B2A3" w:rsidDel="59864C5A">
          <w:rPr>
            <w:rFonts w:ascii="Times New Roman" w:hAnsi="Times New Roman" w:eastAsia="Times New Roman" w:cs="Times New Roman"/>
            <w:color w:val="000000" w:themeColor="text1" w:themeTint="FF" w:themeShade="FF"/>
            <w:sz w:val="24"/>
            <w:szCs w:val="24"/>
          </w:rPr>
          <w:delText xml:space="preserve">s </w:delText>
        </w:r>
      </w:del>
      <w:commentRangeEnd w:id="1989794885"/>
      <w:r>
        <w:rPr>
          <w:rStyle w:val="CommentReference"/>
        </w:rPr>
        <w:commentReference w:id="1989794885"/>
      </w:r>
      <w:del w:author="Baechtel, Mark" w:date="2023-04-26T17:55:09.53Z" w:id="365289015">
        <w:r w:rsidRPr="2137B2A3" w:rsidDel="59864C5A">
          <w:rPr>
            <w:rFonts w:ascii="Times New Roman" w:hAnsi="Times New Roman" w:eastAsia="Times New Roman" w:cs="Times New Roman"/>
            <w:color w:val="000000" w:themeColor="text1" w:themeTint="FF" w:themeShade="FF"/>
            <w:sz w:val="24"/>
            <w:szCs w:val="24"/>
          </w:rPr>
          <w:delText>well as gawk at them through the lens of the white gaze</w:delText>
        </w:r>
      </w:del>
      <w:r w:rsidRPr="00B804E3" w:rsidR="59864C5A">
        <w:rPr>
          <w:rFonts w:ascii="Times New Roman" w:hAnsi="Times New Roman" w:eastAsia="Times New Roman" w:cs="Times New Roman"/>
          <w:color w:val="000000"/>
          <w:sz w:val="24"/>
          <w:szCs w:val="24"/>
          <w:shd w:val="clear" w:color="auto" w:fill="FFFFFF"/>
        </w:rPr>
        <w:t xml:space="preserve">, Native Americans </w:t>
      </w:r>
      <w:ins w:author="Jon Andelson" w:date="2023-04-21T12:58:00Z" w:id="342514894">
        <w:r w:rsidRPr="2137B2A3" w:rsidR="415ECFF0">
          <w:rPr>
            <w:rFonts w:ascii="Times New Roman" w:hAnsi="Times New Roman" w:eastAsia="Times New Roman" w:cs="Times New Roman"/>
            <w:color w:val="000000" w:themeColor="text1" w:themeTint="FF" w:themeShade="FF"/>
            <w:sz w:val="24"/>
            <w:szCs w:val="24"/>
          </w:rPr>
          <w:t xml:space="preserve">have </w:t>
        </w:r>
      </w:ins>
      <w:r w:rsidRPr="00B804E3" w:rsidR="59864C5A">
        <w:rPr>
          <w:rFonts w:ascii="Times New Roman" w:hAnsi="Times New Roman" w:eastAsia="Times New Roman" w:cs="Times New Roman"/>
          <w:color w:val="000000"/>
          <w:sz w:val="24"/>
          <w:szCs w:val="24"/>
          <w:shd w:val="clear" w:color="auto" w:fill="FFFFFF"/>
        </w:rPr>
        <w:t>persisted. </w:t>
      </w:r>
      <w:r w:rsidRPr="00B804E3" w:rsidR="59864C5A">
        <w:rPr>
          <w:rFonts w:ascii="Times New Roman" w:hAnsi="Times New Roman" w:eastAsia="Times New Roman" w:cs="Times New Roman"/>
          <w:color w:val="000000"/>
          <w:sz w:val="24"/>
          <w:szCs w:val="24"/>
        </w:rPr>
        <w:t> </w:t>
      </w:r>
    </w:p>
    <w:p w:rsidRPr="00B804E3" w:rsidR="00B804E3" w:rsidP="00B804E3" w:rsidRDefault="00B804E3" w14:paraId="2787142D" w14:textId="77777777">
      <w:pPr>
        <w:spacing w:after="0" w:line="360" w:lineRule="auto"/>
        <w:ind w:firstLine="720"/>
        <w:textAlignment w:val="baseline"/>
        <w:rPr>
          <w:rFonts w:ascii="Segoe UI" w:hAnsi="Segoe UI" w:eastAsia="Times New Roman" w:cs="Segoe UI"/>
          <w:sz w:val="18"/>
          <w:szCs w:val="18"/>
        </w:rPr>
      </w:pPr>
      <w:r w:rsidRPr="00B804E3">
        <w:rPr>
          <w:rFonts w:ascii="Times New Roman" w:hAnsi="Times New Roman" w:eastAsia="Times New Roman" w:cs="Times New Roman"/>
          <w:color w:val="000000"/>
          <w:sz w:val="24"/>
          <w:szCs w:val="24"/>
          <w:shd w:val="clear" w:color="auto" w:fill="FFFFFF"/>
        </w:rPr>
        <w:t>Looking at the Pawnee Nation’s website </w:t>
      </w:r>
      <w:ins w:author="Jon Andelson" w:date="2023-04-21T12:58:00Z" w:id="77">
        <w:r w:rsidR="004C73AF">
          <w:rPr>
            <w:rFonts w:ascii="Times New Roman" w:hAnsi="Times New Roman" w:eastAsia="Times New Roman" w:cs="Times New Roman"/>
            <w:color w:val="000000"/>
            <w:sz w:val="24"/>
            <w:szCs w:val="24"/>
            <w:shd w:val="clear" w:color="auto" w:fill="FFFFFF"/>
          </w:rPr>
          <w:t>??</w:t>
        </w:r>
      </w:ins>
      <w:r w:rsidRPr="00B804E3">
        <w:rPr>
          <w:rFonts w:ascii="Times New Roman" w:hAnsi="Times New Roman" w:eastAsia="Times New Roman" w:cs="Times New Roman"/>
          <w:color w:val="000000"/>
          <w:sz w:val="24"/>
          <w:szCs w:val="24"/>
        </w:rPr>
        <w:t> </w:t>
      </w:r>
    </w:p>
    <w:p w:rsidRPr="00B804E3" w:rsidR="00B804E3" w:rsidP="00B804E3" w:rsidRDefault="00B804E3" w14:paraId="041DB8D3" w14:textId="77777777">
      <w:pPr>
        <w:spacing w:after="0" w:line="360" w:lineRule="auto"/>
        <w:ind w:firstLine="720"/>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03482C28"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02D2A22C"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65A428D5"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65BF62B7"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7A3AFBE4"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43DE4BDE"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42116F2C"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31E2B790"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61A8DB37"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25EEA6E5"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4F8577D5"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4E52FBA6"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608CDDE7"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1729D584"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3AF0E053"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45DAB2E8"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720E578E"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2B41C44B"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151445B1"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45C265FA"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4DCEF705"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17E7546F"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209EE318"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0A7ACF1D"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24683246"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4C5D7DBF"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39ADEBD1"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lastRenderedPageBreak/>
        <w:t> </w:t>
      </w:r>
    </w:p>
    <w:p w:rsidRPr="00B804E3" w:rsidR="00B804E3" w:rsidP="00B804E3" w:rsidRDefault="00B804E3" w14:paraId="603C8C30"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0DDAF06C"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234610B0"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51FB0548"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260670BA"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601F53AE"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2CDA1853"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sz w:val="24"/>
          <w:szCs w:val="24"/>
        </w:rPr>
        <w:t> </w:t>
      </w:r>
    </w:p>
    <w:p w:rsidRPr="00B804E3" w:rsidR="00B804E3" w:rsidP="00B804E3" w:rsidRDefault="00B804E3" w14:paraId="45E3E106" w14:textId="77777777">
      <w:pPr>
        <w:spacing w:after="0" w:line="360" w:lineRule="auto"/>
        <w:jc w:val="center"/>
        <w:textAlignment w:val="baseline"/>
        <w:rPr>
          <w:rFonts w:ascii="Segoe UI" w:hAnsi="Segoe UI" w:eastAsia="Times New Roman" w:cs="Segoe UI"/>
          <w:sz w:val="18"/>
          <w:szCs w:val="18"/>
        </w:rPr>
      </w:pPr>
      <w:r w:rsidRPr="00B804E3">
        <w:rPr>
          <w:rFonts w:ascii="Times New Roman" w:hAnsi="Times New Roman" w:eastAsia="Times New Roman" w:cs="Times New Roman"/>
          <w:color w:val="000000"/>
          <w:sz w:val="24"/>
          <w:szCs w:val="24"/>
        </w:rPr>
        <w:t>Works Cited and Consulted </w:t>
      </w:r>
    </w:p>
    <w:p w:rsidRPr="00B804E3" w:rsidR="00B804E3" w:rsidP="00B804E3" w:rsidRDefault="00B804E3" w14:paraId="523C77D9" w14:textId="77777777">
      <w:pPr>
        <w:spacing w:after="0" w:line="360" w:lineRule="auto"/>
        <w:ind w:left="555" w:hanging="555"/>
        <w:textAlignment w:val="baseline"/>
        <w:rPr>
          <w:rFonts w:ascii="Segoe UI" w:hAnsi="Segoe UI" w:eastAsia="Times New Roman" w:cs="Segoe UI"/>
          <w:sz w:val="18"/>
          <w:szCs w:val="18"/>
        </w:rPr>
      </w:pPr>
      <w:r w:rsidRPr="00B804E3">
        <w:rPr>
          <w:rFonts w:ascii="Times New Roman" w:hAnsi="Times New Roman" w:eastAsia="Times New Roman" w:cs="Times New Roman"/>
          <w:color w:val="000000"/>
          <w:sz w:val="24"/>
          <w:szCs w:val="24"/>
        </w:rPr>
        <w:t xml:space="preserve">Andrew Jackson signs the Indian removal act into lawHistory.com Editors. (2021, August 30).  - history. History.com. Retrieved March 21, 2023, from </w:t>
      </w:r>
      <w:r w:rsidRPr="00B804E3">
        <w:rPr>
          <w:rFonts w:ascii="Segoe UI" w:hAnsi="Segoe UI" w:eastAsia="Times New Roman" w:cs="Segoe UI"/>
          <w:sz w:val="18"/>
          <w:szCs w:val="18"/>
        </w:rPr>
        <w:fldChar w:fldCharType="begin"/>
      </w:r>
      <w:r w:rsidRPr="00B804E3">
        <w:rPr>
          <w:rFonts w:ascii="Segoe UI" w:hAnsi="Segoe UI" w:eastAsia="Times New Roman" w:cs="Segoe UI"/>
          <w:sz w:val="18"/>
          <w:szCs w:val="18"/>
        </w:rPr>
        <w:instrText xml:space="preserve"> HYPERLINK "https://www.history.com/this-day-in-history/indian-removal-act-signed-andrew-jackson" \t "_blank" </w:instrText>
      </w:r>
      <w:r w:rsidRPr="00B804E3">
        <w:rPr>
          <w:rFonts w:ascii="Segoe UI" w:hAnsi="Segoe UI" w:eastAsia="Times New Roman" w:cs="Segoe UI"/>
          <w:sz w:val="18"/>
          <w:szCs w:val="18"/>
        </w:rPr>
        <w:fldChar w:fldCharType="separate"/>
      </w:r>
      <w:r w:rsidRPr="00B804E3">
        <w:rPr>
          <w:rFonts w:ascii="Times New Roman" w:hAnsi="Times New Roman" w:eastAsia="Times New Roman" w:cs="Times New Roman"/>
          <w:color w:val="0563C1"/>
          <w:sz w:val="24"/>
          <w:szCs w:val="24"/>
          <w:u w:val="single"/>
        </w:rPr>
        <w:t>https://www.history.com/this-day-in-history/indian-removal-act-signed-andrew-jackson</w:t>
      </w:r>
      <w:r w:rsidRPr="00B804E3">
        <w:rPr>
          <w:rFonts w:ascii="Segoe UI" w:hAnsi="Segoe UI" w:eastAsia="Times New Roman" w:cs="Segoe UI"/>
          <w:sz w:val="18"/>
          <w:szCs w:val="18"/>
        </w:rPr>
        <w:fldChar w:fldCharType="end"/>
      </w:r>
      <w:r w:rsidRPr="00B804E3">
        <w:rPr>
          <w:rFonts w:ascii="Times New Roman" w:hAnsi="Times New Roman" w:eastAsia="Times New Roman" w:cs="Times New Roman"/>
          <w:color w:val="000000"/>
          <w:sz w:val="24"/>
          <w:szCs w:val="24"/>
        </w:rPr>
        <w:t> </w:t>
      </w:r>
    </w:p>
    <w:p w:rsidRPr="00B804E3" w:rsidR="00B804E3" w:rsidP="00B804E3" w:rsidRDefault="00B804E3" w14:paraId="74CEA369" w14:textId="77777777">
      <w:pPr>
        <w:spacing w:after="0" w:line="360" w:lineRule="auto"/>
        <w:ind w:left="555" w:hanging="555"/>
        <w:textAlignment w:val="baseline"/>
        <w:rPr>
          <w:rFonts w:ascii="Segoe UI" w:hAnsi="Segoe UI" w:eastAsia="Times New Roman" w:cs="Segoe UI"/>
          <w:sz w:val="18"/>
          <w:szCs w:val="18"/>
        </w:rPr>
      </w:pPr>
      <w:r w:rsidRPr="00B804E3">
        <w:rPr>
          <w:rFonts w:ascii="Times New Roman" w:hAnsi="Times New Roman" w:eastAsia="Times New Roman" w:cs="Times New Roman"/>
          <w:color w:val="000000"/>
          <w:sz w:val="24"/>
          <w:szCs w:val="24"/>
        </w:rPr>
        <w:t>Bassett, F. (n.d.). </w:t>
      </w:r>
      <w:r w:rsidRPr="00B804E3">
        <w:rPr>
          <w:rFonts w:ascii="Times New Roman" w:hAnsi="Times New Roman" w:eastAsia="Times New Roman" w:cs="Times New Roman"/>
          <w:i/>
          <w:iCs/>
          <w:color w:val="000000"/>
          <w:sz w:val="24"/>
          <w:szCs w:val="24"/>
        </w:rPr>
        <w:t>Postcard collection - appendix C wish you were here!: The story of the golden age of picture postcards in the United States</w:t>
      </w:r>
      <w:r w:rsidRPr="00B804E3">
        <w:rPr>
          <w:rFonts w:ascii="Times New Roman" w:hAnsi="Times New Roman" w:eastAsia="Times New Roman" w:cs="Times New Roman"/>
          <w:color w:val="000000"/>
          <w:sz w:val="24"/>
          <w:szCs w:val="24"/>
        </w:rPr>
        <w:t>. New York State Library. Retrieved April 2, 2023, from https://www.nysl.nysed.gov/msscfa/qc16510ess.htm </w:t>
      </w:r>
    </w:p>
    <w:p w:rsidRPr="00B804E3" w:rsidR="00B804E3" w:rsidP="00B804E3" w:rsidRDefault="00B804E3" w14:paraId="365FDC58"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color w:val="000000"/>
          <w:sz w:val="24"/>
          <w:szCs w:val="24"/>
          <w:shd w:val="clear" w:color="auto" w:fill="FFFFFF"/>
        </w:rPr>
        <w:t>Boxell, M. (2021). From native sovereignty to an Oilman’s state: Land, race, and petroleum in indian territory and oklahoma.</w:t>
      </w:r>
      <w:r w:rsidRPr="00B804E3">
        <w:rPr>
          <w:rFonts w:ascii="Times New Roman" w:hAnsi="Times New Roman" w:eastAsia="Times New Roman" w:cs="Times New Roman"/>
          <w:color w:val="000000"/>
          <w:sz w:val="24"/>
          <w:szCs w:val="24"/>
        </w:rPr>
        <w:t> The Journal of the Gilded Age and Progressive Era, 20</w:t>
      </w:r>
      <w:r w:rsidRPr="00B804E3">
        <w:rPr>
          <w:rFonts w:ascii="Times New Roman" w:hAnsi="Times New Roman" w:eastAsia="Times New Roman" w:cs="Times New Roman"/>
          <w:color w:val="000000"/>
          <w:sz w:val="24"/>
          <w:szCs w:val="24"/>
          <w:shd w:val="clear" w:color="auto" w:fill="FFFFFF"/>
        </w:rPr>
        <w:t>(2), 216-233. doi:https://doi.org/10.1017/S1537781420000808</w:t>
      </w:r>
      <w:r w:rsidRPr="00B804E3">
        <w:rPr>
          <w:rFonts w:ascii="Times New Roman" w:hAnsi="Times New Roman" w:eastAsia="Times New Roman" w:cs="Times New Roman"/>
          <w:color w:val="000000"/>
          <w:sz w:val="24"/>
          <w:szCs w:val="24"/>
        </w:rPr>
        <w:t> </w:t>
      </w:r>
    </w:p>
    <w:p w:rsidRPr="00B804E3" w:rsidR="00B804E3" w:rsidP="00B804E3" w:rsidRDefault="00B804E3" w14:paraId="1694F6B6"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color w:val="000000"/>
          <w:sz w:val="24"/>
          <w:szCs w:val="24"/>
        </w:rPr>
        <w:t> </w:t>
      </w:r>
    </w:p>
    <w:p w:rsidRPr="00B804E3" w:rsidR="00B804E3" w:rsidP="00B804E3" w:rsidRDefault="00B804E3" w14:paraId="6BC95651"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color w:val="000000"/>
          <w:sz w:val="24"/>
          <w:szCs w:val="24"/>
        </w:rPr>
        <w:t>Carlson, Leonard A., and Mark A. Roberts. “Indian Lands, ‘Squatterism,’ and Slavery: Economic Interests and the Passage of the Indian Removal Act of 1830.” Explorations in economic history 43.3 (2006): 486–504. Web. </w:t>
      </w:r>
    </w:p>
    <w:p w:rsidRPr="00B804E3" w:rsidR="00B804E3" w:rsidP="00B804E3" w:rsidRDefault="00B804E3" w14:paraId="26015617"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color w:val="000000"/>
          <w:sz w:val="24"/>
          <w:szCs w:val="24"/>
        </w:rPr>
        <w:t> </w:t>
      </w:r>
    </w:p>
    <w:p w:rsidRPr="00B804E3" w:rsidR="00B804E3" w:rsidP="00B804E3" w:rsidRDefault="00B804E3" w14:paraId="1C508327"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color w:val="000000"/>
          <w:sz w:val="24"/>
          <w:szCs w:val="24"/>
          <w:shd w:val="clear" w:color="auto" w:fill="FFFFFF"/>
        </w:rPr>
        <w:t>Donald Fixico, “American Indians,” </w:t>
      </w:r>
      <w:r w:rsidRPr="00B804E3">
        <w:rPr>
          <w:rFonts w:ascii="Times New Roman" w:hAnsi="Times New Roman" w:eastAsia="Times New Roman" w:cs="Times New Roman"/>
          <w:i/>
          <w:iCs/>
          <w:color w:val="000000"/>
          <w:sz w:val="24"/>
          <w:szCs w:val="24"/>
        </w:rPr>
        <w:t>The Encyclopedia of Oklahoma History and Culture</w:t>
      </w:r>
      <w:r w:rsidRPr="00B804E3">
        <w:rPr>
          <w:rFonts w:ascii="Times New Roman" w:hAnsi="Times New Roman" w:eastAsia="Times New Roman" w:cs="Times New Roman"/>
          <w:color w:val="000000"/>
          <w:sz w:val="24"/>
          <w:szCs w:val="24"/>
          <w:shd w:val="clear" w:color="auto" w:fill="FFFFFF"/>
        </w:rPr>
        <w:t>, https://www.okhistory.org/publications/enc/entry.php?entry=AM010.</w:t>
      </w:r>
      <w:r w:rsidRPr="00B804E3">
        <w:rPr>
          <w:rFonts w:ascii="Times New Roman" w:hAnsi="Times New Roman" w:eastAsia="Times New Roman" w:cs="Times New Roman"/>
          <w:color w:val="000000"/>
          <w:sz w:val="24"/>
          <w:szCs w:val="24"/>
        </w:rPr>
        <w:t> </w:t>
      </w:r>
    </w:p>
    <w:p w:rsidRPr="00B804E3" w:rsidR="00B804E3" w:rsidP="00B804E3" w:rsidRDefault="00B804E3" w14:paraId="57C43DFE" w14:textId="77777777">
      <w:pPr>
        <w:spacing w:after="0" w:line="36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color w:val="000000"/>
          <w:sz w:val="24"/>
          <w:szCs w:val="24"/>
        </w:rPr>
        <w:t> </w:t>
      </w:r>
    </w:p>
    <w:p w:rsidRPr="00B804E3" w:rsidR="00B804E3" w:rsidP="00B804E3" w:rsidRDefault="00B804E3" w14:paraId="1E8B1669" w14:textId="77777777">
      <w:pPr>
        <w:spacing w:after="0" w:line="24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color w:val="000000"/>
          <w:sz w:val="24"/>
          <w:szCs w:val="24"/>
          <w:shd w:val="clear" w:color="auto" w:fill="FFFFFF"/>
        </w:rPr>
        <w:t>Oklahoma. (2004). In P. Cornelison, &amp; T. Yanak, </w:t>
      </w:r>
      <w:r w:rsidRPr="00B804E3">
        <w:rPr>
          <w:rFonts w:ascii="Times New Roman" w:hAnsi="Times New Roman" w:eastAsia="Times New Roman" w:cs="Times New Roman"/>
          <w:color w:val="000000"/>
          <w:sz w:val="24"/>
          <w:szCs w:val="24"/>
        </w:rPr>
        <w:t>The great American history fact-finder</w:t>
      </w:r>
      <w:r w:rsidRPr="00B804E3">
        <w:rPr>
          <w:rFonts w:ascii="Times New Roman" w:hAnsi="Times New Roman" w:eastAsia="Times New Roman" w:cs="Times New Roman"/>
          <w:color w:val="000000"/>
          <w:sz w:val="24"/>
          <w:szCs w:val="24"/>
          <w:shd w:val="clear" w:color="auto" w:fill="FFFFFF"/>
        </w:rPr>
        <w:t> (2nd ed.). Houghton Mifflin. Credo Reference: </w:t>
      </w:r>
      <w:r w:rsidRPr="00B804E3">
        <w:rPr>
          <w:rFonts w:ascii="Times New Roman" w:hAnsi="Times New Roman" w:eastAsia="Times New Roman" w:cs="Times New Roman"/>
          <w:color w:val="000000"/>
          <w:sz w:val="24"/>
          <w:szCs w:val="24"/>
        </w:rPr>
        <w:t> </w:t>
      </w:r>
    </w:p>
    <w:p w:rsidRPr="00B804E3" w:rsidR="00B804E3" w:rsidP="00B804E3" w:rsidRDefault="00B804E3" w14:paraId="58E78B84" w14:textId="77777777">
      <w:pPr>
        <w:spacing w:after="0" w:line="240" w:lineRule="auto"/>
        <w:ind w:left="555" w:hanging="555"/>
        <w:textAlignment w:val="baseline"/>
        <w:rPr>
          <w:rFonts w:ascii="Segoe UI" w:hAnsi="Segoe UI" w:eastAsia="Times New Roman" w:cs="Segoe UI"/>
          <w:sz w:val="18"/>
          <w:szCs w:val="18"/>
        </w:rPr>
      </w:pPr>
      <w:r w:rsidRPr="00B804E3">
        <w:rPr>
          <w:rFonts w:ascii="Times New Roman" w:hAnsi="Times New Roman" w:eastAsia="Times New Roman" w:cs="Times New Roman"/>
          <w:color w:val="000000"/>
          <w:sz w:val="24"/>
          <w:szCs w:val="24"/>
        </w:rPr>
        <w:t>Manifest destiny and Indian removal - american experience. Smithsonian American Art Museum Retrieved March 21, 2023, from https://americanexperience.si.edu/wp-content/uploads/2015/02/Manifest-Destiny-and-Indian-Removal.pdf </w:t>
      </w:r>
    </w:p>
    <w:p w:rsidRPr="00B804E3" w:rsidR="00B804E3" w:rsidP="00B804E3" w:rsidRDefault="00B804E3" w14:paraId="45E02AD5" w14:textId="77777777">
      <w:pPr>
        <w:spacing w:after="0" w:line="24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color w:val="000000"/>
          <w:sz w:val="24"/>
          <w:szCs w:val="24"/>
        </w:rPr>
        <w:t>Meikle. (2016). Postcard America: Curt Teich and the Imaging of a Nation, 1931-1950. University of Texas Press. </w:t>
      </w:r>
    </w:p>
    <w:p w:rsidRPr="00B804E3" w:rsidR="00B804E3" w:rsidP="00B804E3" w:rsidRDefault="00B804E3" w14:paraId="43D80C17" w14:textId="77777777">
      <w:pPr>
        <w:spacing w:after="0" w:line="240" w:lineRule="auto"/>
        <w:ind w:left="555" w:hanging="555"/>
        <w:textAlignment w:val="baseline"/>
        <w:rPr>
          <w:rFonts w:ascii="Segoe UI" w:hAnsi="Segoe UI" w:eastAsia="Times New Roman" w:cs="Segoe UI"/>
          <w:sz w:val="18"/>
          <w:szCs w:val="18"/>
        </w:rPr>
      </w:pPr>
      <w:r w:rsidRPr="00B804E3">
        <w:rPr>
          <w:rFonts w:ascii="Times New Roman" w:hAnsi="Times New Roman" w:eastAsia="Times New Roman" w:cs="Times New Roman"/>
          <w:color w:val="000000"/>
          <w:sz w:val="24"/>
          <w:szCs w:val="24"/>
        </w:rPr>
        <w:lastRenderedPageBreak/>
        <w:t>O'Dell, L. (n.d.). </w:t>
      </w:r>
      <w:r w:rsidRPr="00B804E3">
        <w:rPr>
          <w:rFonts w:ascii="Times New Roman" w:hAnsi="Times New Roman" w:eastAsia="Times New Roman" w:cs="Times New Roman"/>
          <w:i/>
          <w:iCs/>
          <w:color w:val="000000"/>
          <w:sz w:val="24"/>
          <w:szCs w:val="24"/>
        </w:rPr>
        <w:t>Miller Brothers 101 ranch</w:t>
      </w:r>
      <w:r w:rsidRPr="00B804E3">
        <w:rPr>
          <w:rFonts w:ascii="Times New Roman" w:hAnsi="Times New Roman" w:eastAsia="Times New Roman" w:cs="Times New Roman"/>
          <w:color w:val="000000"/>
          <w:sz w:val="24"/>
          <w:szCs w:val="24"/>
        </w:rPr>
        <w:t>. Oklahoma Historical Society | OHS. Retrieved April 3, 2023, from https://www.okhistory.org/publications/enc/entry.php?entry=MI029 </w:t>
      </w:r>
    </w:p>
    <w:p w:rsidRPr="00B804E3" w:rsidR="00B804E3" w:rsidP="00B804E3" w:rsidRDefault="00B804E3" w14:paraId="5254989C" w14:textId="77777777">
      <w:pPr>
        <w:spacing w:after="0" w:line="240" w:lineRule="auto"/>
        <w:textAlignment w:val="baseline"/>
        <w:rPr>
          <w:rFonts w:ascii="Segoe UI" w:hAnsi="Segoe UI" w:eastAsia="Times New Roman" w:cs="Segoe UI"/>
          <w:sz w:val="18"/>
          <w:szCs w:val="18"/>
        </w:rPr>
      </w:pPr>
      <w:r w:rsidRPr="00B804E3">
        <w:rPr>
          <w:rFonts w:ascii="Times New Roman" w:hAnsi="Times New Roman" w:eastAsia="Times New Roman" w:cs="Times New Roman"/>
          <w:color w:val="000000"/>
          <w:sz w:val="24"/>
          <w:szCs w:val="24"/>
        </w:rPr>
        <w:t>Özen. (2008). Visual representation and propaganda: Early films and postcards in the Ottoman Empire, 1895-1914. Early Popular Visual Culture, 6(2), 145–157. </w:t>
      </w:r>
    </w:p>
    <w:p w:rsidRPr="00B804E3" w:rsidR="00B804E3" w:rsidP="00B804E3" w:rsidRDefault="00B804E3" w14:paraId="126F72BD" w14:textId="77777777">
      <w:pPr>
        <w:spacing w:after="0" w:line="240" w:lineRule="auto"/>
        <w:ind w:left="555" w:hanging="555"/>
        <w:textAlignment w:val="baseline"/>
        <w:rPr>
          <w:rFonts w:ascii="Segoe UI" w:hAnsi="Segoe UI" w:eastAsia="Times New Roman" w:cs="Segoe UI"/>
          <w:sz w:val="18"/>
          <w:szCs w:val="18"/>
        </w:rPr>
      </w:pPr>
      <w:r w:rsidRPr="00B804E3">
        <w:rPr>
          <w:rFonts w:ascii="Times New Roman" w:hAnsi="Times New Roman" w:eastAsia="Times New Roman" w:cs="Times New Roman"/>
          <w:i/>
          <w:iCs/>
          <w:color w:val="000000"/>
          <w:sz w:val="24"/>
          <w:szCs w:val="24"/>
        </w:rPr>
        <w:t>Pawnee history: Pawnee Nation</w:t>
      </w:r>
      <w:r w:rsidRPr="00B804E3">
        <w:rPr>
          <w:rFonts w:ascii="Times New Roman" w:hAnsi="Times New Roman" w:eastAsia="Times New Roman" w:cs="Times New Roman"/>
          <w:color w:val="000000"/>
          <w:sz w:val="24"/>
          <w:szCs w:val="24"/>
        </w:rPr>
        <w:t>. Pawnee Nation of Oklahoma. (2020, December 4). Retrieved April 3, 2023, from https://pawneenation.org/pawnee-history </w:t>
      </w:r>
    </w:p>
    <w:p w:rsidR="00D901F6" w:rsidRDefault="00E07DDC" w14:paraId="58917CDF" w14:textId="77777777"/>
    <w:sectPr w:rsidR="00D901F6" w:rsidSect="003F627A">
      <w:pgSz w:w="12240" w:h="15840" w:orient="portrait"/>
      <w:pgMar w:top="1440" w:right="1080" w:bottom="1440" w:left="1440" w:header="720" w:footer="720" w:gutter="0"/>
      <w:cols w:space="720"/>
      <w:docGrid w:linePitch="360"/>
      <w:sectPrChange w:author="Jon Andelson" w:date="2023-04-21T11:49:00Z" w:id="78">
        <w:sectPr w:rsidR="00D901F6" w:rsidSect="003F627A">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JA" w:author="Jon Andelson" w:date="2023-04-21T11:28:00Z" w:id="0">
    <w:p w:rsidR="00B804E3" w:rsidRDefault="00B804E3" w14:paraId="44A42AF6" w14:textId="77777777">
      <w:pPr>
        <w:pStyle w:val="CommentText"/>
      </w:pPr>
      <w:r>
        <w:rPr>
          <w:rStyle w:val="CommentReference"/>
        </w:rPr>
        <w:annotationRef/>
      </w:r>
      <w:r>
        <w:t xml:space="preserve">probably don’t need this; did you </w:t>
      </w:r>
      <w:r w:rsidR="00F13362">
        <w:t>strongly</w:t>
      </w:r>
      <w:r>
        <w:t xml:space="preserve"> want to use it?</w:t>
      </w:r>
    </w:p>
  </w:comment>
  <w:comment w:initials="JA" w:author="Jon Andelson" w:date="2023-04-21T11:36:00Z" w:id="1">
    <w:p w:rsidR="00B804E3" w:rsidRDefault="00B804E3" w14:paraId="6910FF33" w14:textId="77777777">
      <w:pPr>
        <w:pStyle w:val="CommentText"/>
      </w:pPr>
      <w:r>
        <w:rPr>
          <w:rStyle w:val="CommentReference"/>
        </w:rPr>
        <w:annotationRef/>
      </w:r>
      <w:r>
        <w:t xml:space="preserve">it’s a word, but not </w:t>
      </w:r>
      <w:r w:rsidR="00F13362">
        <w:t xml:space="preserve">, </w:t>
      </w:r>
      <w:r>
        <w:t>in my experience</w:t>
      </w:r>
      <w:r w:rsidR="00F13362">
        <w:t>,</w:t>
      </w:r>
      <w:r>
        <w:t xml:space="preserve"> a very common one, and it might throw readers a bit. Do you need it?</w:t>
      </w:r>
    </w:p>
    <w:p w:rsidR="00F13362" w:rsidRDefault="00F13362" w14:paraId="4C1B2D94" w14:textId="77777777">
      <w:pPr>
        <w:pStyle w:val="CommentText"/>
      </w:pPr>
      <w:r>
        <w:tab/>
      </w:r>
      <w:r>
        <w:t>I also am wondering if you could come up with an opening that would draw in the reader more than talking about “analysis.” I understand why you might want to start with this, to get your self-positioning front-and-center.  But even a sentence or two at the beginning that would draw readers in would be good, in my opinion. For example, you could begin with a sentence like, “I am looking at a postcard that was mailed in 19XX by someone named Helen [a placeholder] in Oklahoma to Betty, a friend in Illinois [a placeholder]. The postcard depicts XXX in a stereotyped and insensitive way.” And then continue with your paragraph. Can you see how that might draw in the reader more?</w:t>
      </w:r>
    </w:p>
  </w:comment>
  <w:comment w:initials="JA" w:author="Jon Andelson" w:date="2023-04-21T11:19:00Z" w:id="2">
    <w:p w:rsidR="00B804E3" w:rsidRDefault="00B804E3" w14:paraId="49B06FBD" w14:textId="77777777">
      <w:pPr>
        <w:pStyle w:val="CommentText"/>
      </w:pPr>
      <w:r>
        <w:rPr>
          <w:rStyle w:val="CommentReference"/>
        </w:rPr>
        <w:annotationRef/>
      </w:r>
      <w:r>
        <w:t>word choice? How many make a cluster? I think you told me you were examining three postcards. Is that a cluster? Non-idiosyncratic usage, so consider another word.</w:t>
      </w:r>
    </w:p>
  </w:comment>
  <w:comment w:initials="JA" w:author="Jon Andelson" w:date="2023-04-21T11:41:00Z" w:id="8">
    <w:p w:rsidR="00F13362" w:rsidP="2137B2A3" w:rsidRDefault="00F13362" w14:paraId="10BB91DC" w14:textId="7CAF4C95">
      <w:pPr>
        <w:pStyle w:val="CommentText"/>
      </w:pPr>
      <w:r>
        <w:rPr>
          <w:rStyle w:val="CommentReference"/>
        </w:rPr>
        <w:annotationRef/>
      </w:r>
      <w:r w:rsidR="2137B2A3">
        <w:rPr/>
        <w:t>this wording could be improved on. Also, are you sure “appropriation” is the word you want? The idea of cultural appropriation usually refers to members of the dominant society/culture taking over traits that are parts of a minority cultural tradition and in some way manipulating those traits to their own advantage (often, financial). Is that what’s going on with these postcards?</w:t>
      </w:r>
      <w:r>
        <w:rPr>
          <w:rStyle w:val="CommentReference"/>
        </w:rPr>
        <w:annotationRef/>
      </w:r>
    </w:p>
  </w:comment>
  <w:comment w:initials="JA" w:author="Jon Andelson" w:date="2023-04-21T11:42:00Z" w:id="9">
    <w:p w:rsidR="003E757A" w:rsidRDefault="003E757A" w14:paraId="06D7637E" w14:textId="77777777">
      <w:pPr>
        <w:pStyle w:val="CommentText"/>
      </w:pPr>
      <w:r>
        <w:rPr>
          <w:rStyle w:val="CommentReference"/>
        </w:rPr>
        <w:annotationRef/>
      </w:r>
      <w:r>
        <w:t>I think you mean “Sterotypical”</w:t>
      </w:r>
    </w:p>
  </w:comment>
  <w:comment w:initials="JA" w:author="Jon Andelson" w:date="2023-04-21T11:43:00Z" w:id="12">
    <w:p w:rsidR="003E757A" w:rsidRDefault="003E757A" w14:paraId="10107F97" w14:textId="77777777">
      <w:pPr>
        <w:pStyle w:val="CommentText"/>
      </w:pPr>
      <w:r>
        <w:rPr>
          <w:rStyle w:val="CommentReference"/>
        </w:rPr>
        <w:annotationRef/>
      </w:r>
      <w:r>
        <w:t>I don’t think it’s so much “the government” that is benefitting, but maybe I am missing your point. Clarify.</w:t>
      </w:r>
    </w:p>
  </w:comment>
  <w:comment w:initials="JA" w:author="Jon Andelson" w:date="2023-04-21T11:47:00Z" w:id="13">
    <w:p w:rsidR="003E757A" w:rsidRDefault="003E757A" w14:paraId="63FB7AC7" w14:textId="77777777">
      <w:pPr>
        <w:pStyle w:val="CommentText"/>
      </w:pPr>
      <w:r>
        <w:rPr>
          <w:rStyle w:val="CommentReference"/>
        </w:rPr>
        <w:annotationRef/>
      </w:r>
      <w:r>
        <w:t xml:space="preserve">this wording is grammatical, but it feels incomplete (and “first” and “began” are redundant). Perhaps “first became popular in the late nineteenth….”? You might consider putting the sentence about the government postcards first in this paragraph and aldso consider saying not what they weren’t but what they were: plain, undecorated, etc.  </w:t>
      </w:r>
    </w:p>
  </w:comment>
  <w:comment w:initials="JA" w:author="Jon Andelson" w:date="2023-04-21T11:52:00Z" w:id="16">
    <w:p w:rsidR="003E757A" w:rsidRDefault="003E757A" w14:paraId="41A2039A" w14:textId="77777777">
      <w:pPr>
        <w:pStyle w:val="CommentText"/>
      </w:pPr>
      <w:r>
        <w:rPr>
          <w:rStyle w:val="CommentReference"/>
        </w:rPr>
        <w:annotationRef/>
      </w:r>
      <w:r>
        <w:t xml:space="preserve">I’m sure that your research on the history of postcards was </w:t>
      </w:r>
      <w:r w:rsidR="003F627A">
        <w:t>enjoyable, but I wonder if we need this much information in the context of your topical focus. I just want to raise the question, not offer an opinion on it. I really like the way the next paragraph begins, and I could see you moving from your introductory paragraph directly to that one. The other material feels a bit like a distraction from the main point. Consider it and decide.</w:t>
      </w:r>
    </w:p>
  </w:comment>
  <w:comment w:initials="JA" w:author="Jon Andelson" w:date="2023-04-21T12:29:00Z" w:id="19">
    <w:p w:rsidR="003D4781" w:rsidRDefault="003D4781" w14:paraId="7F710694" w14:textId="77777777">
      <w:pPr>
        <w:pStyle w:val="CommentText"/>
      </w:pPr>
      <w:r>
        <w:rPr>
          <w:rStyle w:val="CommentReference"/>
        </w:rPr>
        <w:annotationRef/>
      </w:r>
      <w:r>
        <w:t>this is a mouthful and sounds too hyper-intellectual to my  ear. Simplify?</w:t>
      </w:r>
    </w:p>
  </w:comment>
  <w:comment w:initials="JA" w:author="Jon Andelson" w:date="2023-04-21T12:30:00Z" w:id="20">
    <w:p w:rsidR="003D4781" w:rsidRDefault="003D4781" w14:paraId="2E166197" w14:textId="77777777">
      <w:pPr>
        <w:pStyle w:val="CommentText"/>
      </w:pPr>
      <w:r>
        <w:rPr>
          <w:rStyle w:val="CommentReference"/>
        </w:rPr>
        <w:annotationRef/>
      </w:r>
      <w:r>
        <w:t>these parenthetical citations are fine as placeholders, though Rootstalk uses endnotes.</w:t>
      </w:r>
    </w:p>
  </w:comment>
  <w:comment w:initials="JA" w:author="Jon Andelson" w:date="2023-04-21T12:31:00Z" w:id="23">
    <w:p w:rsidR="003D4781" w:rsidRDefault="003D4781" w14:paraId="2BAAA138" w14:textId="77777777">
      <w:pPr>
        <w:pStyle w:val="CommentText"/>
      </w:pPr>
      <w:r>
        <w:rPr>
          <w:rStyle w:val="CommentReference"/>
        </w:rPr>
        <w:annotationRef/>
      </w:r>
      <w:r>
        <w:t>meaning is unclear</w:t>
      </w:r>
    </w:p>
  </w:comment>
  <w:comment w:initials="JA" w:author="Jon Andelson" w:date="2023-04-21T12:35:00Z" w:id="35">
    <w:p w:rsidR="003D4781" w:rsidRDefault="003D4781" w14:paraId="4BF7A022" w14:textId="77777777">
      <w:pPr>
        <w:pStyle w:val="CommentText"/>
      </w:pPr>
      <w:r>
        <w:rPr>
          <w:rStyle w:val="CommentReference"/>
        </w:rPr>
        <w:annotationRef/>
      </w:r>
      <w:r>
        <w:t>good research!</w:t>
      </w:r>
    </w:p>
  </w:comment>
  <w:comment w:initials="JA" w:author="Jon Andelson" w:date="2023-04-21T12:36:00Z" w:id="39">
    <w:p w:rsidR="003D4781" w:rsidP="2137B2A3" w:rsidRDefault="003D4781" w14:paraId="75C71A6E" w14:textId="3541794C">
      <w:pPr>
        <w:pStyle w:val="CommentText"/>
      </w:pPr>
      <w:r>
        <w:rPr>
          <w:rStyle w:val="CommentReference"/>
        </w:rPr>
        <w:annotationRef/>
      </w:r>
      <w:r w:rsidR="2137B2A3">
        <w:rPr/>
        <w:t>The Wild West shows, which Buffalo Bill popularized, were live entertainment, not films.</w:t>
      </w:r>
      <w:r>
        <w:rPr>
          <w:rStyle w:val="CommentReference"/>
        </w:rPr>
        <w:annotationRef/>
      </w:r>
    </w:p>
  </w:comment>
  <w:comment w:initials="JA" w:author="Jon Andelson" w:date="2023-04-21T12:39:00Z" w:id="49">
    <w:p w:rsidR="00141BCC" w:rsidRDefault="00141BCC" w14:paraId="724DE53E" w14:textId="77777777">
      <w:pPr>
        <w:pStyle w:val="CommentText"/>
      </w:pPr>
      <w:r>
        <w:rPr>
          <w:rStyle w:val="CommentReference"/>
        </w:rPr>
        <w:annotationRef/>
      </w:r>
      <w:r>
        <w:t xml:space="preserve">you keep referring to movie and film, so maybe you know more about these shows than I do. Forgive me if I have been mistaken in my earlier comments. </w:t>
      </w:r>
    </w:p>
  </w:comment>
  <w:comment w:initials="JA" w:author="Jon Andelson" w:date="2023-04-21T12:40:00Z" w:id="50">
    <w:p w:rsidR="00141BCC" w:rsidRDefault="00141BCC" w14:paraId="31608252" w14:textId="77777777">
      <w:pPr>
        <w:pStyle w:val="CommentText"/>
      </w:pPr>
      <w:r>
        <w:rPr>
          <w:rStyle w:val="CommentReference"/>
        </w:rPr>
        <w:annotationRef/>
      </w:r>
      <w:r>
        <w:t>do you mean “distributed” in a sense more than mailed? In what way(s) was the government distributing these postcards?</w:t>
      </w:r>
    </w:p>
  </w:comment>
  <w:comment w:initials="JA" w:author="Jon Andelson" w:date="2023-04-21T12:46:00Z" w:id="53">
    <w:p w:rsidR="00E902E4" w:rsidRDefault="00E902E4" w14:paraId="5E7454EF" w14:textId="77777777">
      <w:pPr>
        <w:pStyle w:val="CommentText"/>
      </w:pPr>
      <w:r>
        <w:rPr>
          <w:rStyle w:val="CommentReference"/>
        </w:rPr>
        <w:annotationRef/>
      </w:r>
      <w:r>
        <w:t>avoid over-writing. “Example” is simpler and in my opinion therefore better.</w:t>
      </w:r>
    </w:p>
  </w:comment>
  <w:comment w:initials="JA" w:author="Jon Andelson" w:date="2023-04-21T12:47:00Z" w:id="54">
    <w:p w:rsidR="00E902E4" w:rsidRDefault="00E902E4" w14:paraId="2FEB4A2A" w14:textId="77777777">
      <w:pPr>
        <w:pStyle w:val="CommentText"/>
      </w:pPr>
      <w:r>
        <w:rPr>
          <w:rStyle w:val="CommentReference"/>
        </w:rPr>
        <w:annotationRef/>
      </w:r>
      <w:r>
        <w:t>see my earlier comment about this word choice.</w:t>
      </w:r>
    </w:p>
  </w:comment>
  <w:comment w:initials="JA" w:author="Jon Andelson" w:date="2023-04-21T12:52:00Z" w:id="69">
    <w:p w:rsidR="00330583" w:rsidRDefault="00330583" w14:paraId="7088F1F7" w14:textId="77777777">
      <w:pPr>
        <w:pStyle w:val="CommentText"/>
      </w:pPr>
      <w:r>
        <w:rPr>
          <w:rStyle w:val="CommentReference"/>
        </w:rPr>
        <w:annotationRef/>
      </w:r>
      <w:r>
        <w:t>see earlier comments relating to this label.</w:t>
      </w:r>
    </w:p>
  </w:comment>
  <w:comment w:initials="JA" w:author="Jon Andelson" w:date="2023-04-21T12:56:00Z" w:id="71">
    <w:p w:rsidR="00330583" w:rsidRDefault="00330583" w14:paraId="50B78039" w14:textId="77777777">
      <w:pPr>
        <w:pStyle w:val="CommentText"/>
      </w:pPr>
      <w:r>
        <w:rPr>
          <w:rStyle w:val="CommentReference"/>
        </w:rPr>
        <w:annotationRef/>
      </w:r>
      <w:r>
        <w:t>the wording could be better. The word choice of “withdrawing” seems unidiomatic to me. To say “the Pawnees then moved their tribe” implies some agency, when I suspect that it was the government that moved them. However, you did the research, so if that’s the way your source put it I withdraw the comment.</w:t>
      </w:r>
    </w:p>
  </w:comment>
  <w:comment w:initials="JA" w:author="Jon Andelson" w:date="2023-04-21T12:58:00Z" w:id="74">
    <w:p w:rsidR="004C73AF" w:rsidRDefault="004C73AF" w14:paraId="2ABEEF56" w14:textId="77777777">
      <w:pPr>
        <w:pStyle w:val="CommentText"/>
      </w:pPr>
      <w:r>
        <w:rPr>
          <w:rStyle w:val="CommentReference"/>
        </w:rPr>
        <w:annotationRef/>
      </w:r>
      <w:r>
        <w:t>this phrase is almost never written with an apostrophe, and I think you don’t need one here.</w:t>
      </w:r>
    </w:p>
  </w:comment>
  <w:comment w:initials="JA" w:author="Jon Andelson" w:date="2023-04-21T12:58:00Z" w:id="75">
    <w:p w:rsidR="004C73AF" w:rsidRDefault="004C73AF" w14:paraId="79F08DE8" w14:textId="77777777">
      <w:pPr>
        <w:pStyle w:val="CommentText"/>
      </w:pPr>
      <w:r>
        <w:rPr>
          <w:rStyle w:val="CommentReference"/>
        </w:rPr>
        <w:annotationRef/>
      </w:r>
      <w:r>
        <w:t>exploit</w:t>
      </w:r>
    </w:p>
  </w:comment>
  <w:comment w:initials="BM" w:author="Baechtel, Mark" w:date="2023-04-25T09:33:11" w:id="1175412525">
    <w:p w:rsidR="2137B2A3" w:rsidRDefault="2137B2A3" w14:paraId="4E12E709" w14:textId="2191D571">
      <w:pPr>
        <w:pStyle w:val="CommentText"/>
      </w:pPr>
      <w:r w:rsidR="2137B2A3">
        <w:rPr/>
        <w:t>Agree. Direct reference to the reader isn't necessary (and it's not our style)</w:t>
      </w:r>
      <w:r>
        <w:rPr>
          <w:rStyle w:val="CommentReference"/>
        </w:rPr>
        <w:annotationRef/>
      </w:r>
    </w:p>
  </w:comment>
  <w:comment w:initials="BM" w:author="Baechtel, Mark" w:date="2023-04-25T09:48:35" w:id="1705329317">
    <w:p w:rsidR="2137B2A3" w:rsidRDefault="2137B2A3" w14:paraId="3E237A60" w14:textId="6CA7BA6F">
      <w:pPr>
        <w:pStyle w:val="CommentText"/>
      </w:pPr>
      <w:r w:rsidR="2137B2A3">
        <w:rPr/>
        <w:t xml:space="preserve">Agree. Part of what will draw the reader in, I think, is your honest fascination as a human being  with the postcards--as images,  as miniature stories, as windows on history, etc. You can raise the problematic issues as a part of your process of </w:t>
      </w:r>
      <w:r w:rsidRPr="2137B2A3" w:rsidR="2137B2A3">
        <w:rPr>
          <w:i w:val="1"/>
          <w:iCs w:val="1"/>
        </w:rPr>
        <w:t xml:space="preserve">seeing the images. </w:t>
      </w:r>
      <w:r w:rsidR="2137B2A3">
        <w:rPr/>
        <w:t xml:space="preserve">This allows you to interrogate your own experience and assumptions, rather than undercutting or even de-legitimizing them.  </w:t>
      </w:r>
      <w:r>
        <w:rPr>
          <w:rStyle w:val="CommentReference"/>
        </w:rPr>
        <w:annotationRef/>
      </w:r>
    </w:p>
    <w:p w:rsidR="2137B2A3" w:rsidRDefault="2137B2A3" w14:paraId="0CB37EE6" w14:textId="64E61819">
      <w:pPr>
        <w:pStyle w:val="CommentText"/>
      </w:pPr>
    </w:p>
    <w:p w:rsidR="2137B2A3" w:rsidRDefault="2137B2A3" w14:paraId="7DB27BB7" w14:textId="3039D431">
      <w:pPr>
        <w:pStyle w:val="CommentText"/>
      </w:pPr>
      <w:r w:rsidR="2137B2A3">
        <w:rPr/>
        <w:t xml:space="preserve">Handled this way, I think you would avoid the opening apologetic tone, which stems from a laudable intention, but which IMHO dilutes your legitimacy as the storyteller. To borrow a term from soccer, it's a bit of an "own goal," raising cavils about your ability to tell the story before you've begun to tell the story, and allow those cavils to arise in the reader's mind. </w:t>
      </w:r>
    </w:p>
    <w:p w:rsidR="2137B2A3" w:rsidRDefault="2137B2A3" w14:paraId="03BE83DA" w14:textId="5DF6C98E">
      <w:pPr>
        <w:pStyle w:val="CommentText"/>
      </w:pPr>
    </w:p>
    <w:p w:rsidR="2137B2A3" w:rsidRDefault="2137B2A3" w14:paraId="18698400" w14:textId="595C066E">
      <w:pPr>
        <w:pStyle w:val="CommentText"/>
      </w:pPr>
      <w:r w:rsidR="2137B2A3">
        <w:rPr/>
        <w:t xml:space="preserve">Instead, I would say you could deal with these issues in the text itself, addressing these as cultural issues rather than  being indicative of  faults in the writer. </w:t>
      </w:r>
    </w:p>
  </w:comment>
  <w:comment w:initials="BM" w:author="Baechtel, Mark" w:date="2023-04-25T12:19:18" w:id="310509046">
    <w:p w:rsidR="2137B2A3" w:rsidRDefault="2137B2A3" w14:paraId="50075BEF" w14:textId="388522A0">
      <w:pPr>
        <w:pStyle w:val="CommentText"/>
      </w:pPr>
      <w:r w:rsidR="2137B2A3">
        <w:rPr/>
        <w:t>"Group" would seem to me to be a non-objectionable word choice...</w:t>
      </w:r>
      <w:r>
        <w:rPr>
          <w:rStyle w:val="CommentReference"/>
        </w:rPr>
        <w:annotationRef/>
      </w:r>
    </w:p>
  </w:comment>
  <w:comment w:initials="BM" w:author="Baechtel, Mark" w:date="2023-04-25T12:20:34" w:id="794535757">
    <w:p w:rsidR="2137B2A3" w:rsidRDefault="2137B2A3" w14:paraId="7BF71ADB" w14:textId="3A343C66">
      <w:pPr>
        <w:pStyle w:val="CommentText"/>
      </w:pPr>
      <w:r w:rsidR="2137B2A3">
        <w:rPr/>
        <w:t>I'd avoid self-references.</w:t>
      </w:r>
      <w:r>
        <w:rPr>
          <w:rStyle w:val="CommentReference"/>
        </w:rPr>
        <w:annotationRef/>
      </w:r>
    </w:p>
  </w:comment>
  <w:comment w:initials="BM" w:author="Baechtel, Mark" w:date="2023-04-25T12:22:21" w:id="1587354028">
    <w:p w:rsidR="2137B2A3" w:rsidRDefault="2137B2A3" w14:paraId="700E39D1" w14:textId="3C0878B4">
      <w:pPr>
        <w:pStyle w:val="CommentText"/>
      </w:pPr>
      <w:r w:rsidR="2137B2A3">
        <w:rPr/>
        <w:t>WC is a bit awkward. Maybe "seen in this light"?</w:t>
      </w:r>
      <w:r>
        <w:rPr>
          <w:rStyle w:val="CommentReference"/>
        </w:rPr>
        <w:annotationRef/>
      </w:r>
    </w:p>
  </w:comment>
  <w:comment w:initials="BM" w:author="Baechtel, Mark" w:date="2023-04-25T12:22:44" w:id="1678828487">
    <w:p w:rsidR="2137B2A3" w:rsidRDefault="2137B2A3" w14:paraId="27F22B49" w14:textId="61FAAED5">
      <w:pPr>
        <w:pStyle w:val="CommentText"/>
      </w:pPr>
      <w:r w:rsidR="2137B2A3">
        <w:rPr/>
        <w:t>Might be a little strident. "Cannot" is probably enough.</w:t>
      </w:r>
      <w:r>
        <w:rPr>
          <w:rStyle w:val="CommentReference"/>
        </w:rPr>
        <w:annotationRef/>
      </w:r>
    </w:p>
  </w:comment>
  <w:comment w:initials="BM" w:author="Baechtel, Mark" w:date="2023-04-25T12:24:25" w:id="1926582826">
    <w:p w:rsidR="2137B2A3" w:rsidRDefault="2137B2A3" w14:paraId="39AA6A32" w14:textId="688C7F58">
      <w:pPr>
        <w:pStyle w:val="CommentText"/>
      </w:pPr>
      <w:r w:rsidR="2137B2A3">
        <w:rPr/>
        <w:t xml:space="preserve">Ky, you'll probably notice more edits and suggestions on the first page or so. That's not because the first page or so is bad. Rather, it's because a lot of pressure comes to bear on the first page, and even more so on the first paragraph. I find the opening is the part of an essay or article I fuss with the most. </w:t>
      </w:r>
      <w:r>
        <w:rPr>
          <w:rStyle w:val="CommentReference"/>
        </w:rPr>
        <w:annotationRef/>
      </w:r>
    </w:p>
  </w:comment>
  <w:comment w:initials="BM" w:author="Baechtel, Mark" w:date="2023-04-25T12:31:32" w:id="201471429">
    <w:p w:rsidR="2137B2A3" w:rsidRDefault="2137B2A3" w14:paraId="0F4FE798" w14:textId="4E60A011">
      <w:pPr>
        <w:pStyle w:val="CommentText"/>
      </w:pPr>
      <w:r w:rsidR="2137B2A3">
        <w:rPr/>
        <w:t xml:space="preserve">Hmm. "Well-known" perhaps, but I'm uncertain what you mean by "picture-model of a postcard." </w:t>
      </w:r>
      <w:r>
        <w:rPr>
          <w:rStyle w:val="CommentReference"/>
        </w:rPr>
        <w:annotationRef/>
      </w:r>
    </w:p>
  </w:comment>
  <w:comment w:initials="BM" w:author="Baechtel, Mark" w:date="2023-04-25T12:33:23" w:id="1674322583">
    <w:p w:rsidR="2137B2A3" w:rsidRDefault="2137B2A3" w14:paraId="18DCC45E" w14:textId="02901743">
      <w:pPr>
        <w:pStyle w:val="CommentText"/>
      </w:pPr>
      <w:r w:rsidR="2137B2A3">
        <w:rPr/>
        <w:t xml:space="preserve">Which would have been when, exactly? What range of years? </w:t>
      </w:r>
      <w:r>
        <w:rPr>
          <w:rStyle w:val="CommentReference"/>
        </w:rPr>
        <w:annotationRef/>
      </w:r>
    </w:p>
  </w:comment>
  <w:comment w:initials="BM" w:author="Baechtel, Mark" w:date="2023-04-25T12:40:43" w:id="698710090">
    <w:p w:rsidR="2137B2A3" w:rsidRDefault="2137B2A3" w14:paraId="0F37196F" w14:textId="347BABC5">
      <w:pPr>
        <w:pStyle w:val="CommentText"/>
      </w:pPr>
      <w:r w:rsidR="2137B2A3">
        <w:rPr/>
        <w:t xml:space="preserve">Suggest replacing Latinate, complex words (such as "exemplificaitons") with simpler words (such as "example.") </w:t>
      </w:r>
      <w:r>
        <w:rPr>
          <w:rStyle w:val="CommentReference"/>
        </w:rPr>
        <w:annotationRef/>
      </w:r>
    </w:p>
  </w:comment>
  <w:comment w:initials="BM" w:author="Baechtel, Mark" w:date="2023-04-25T12:42:12" w:id="196329805">
    <w:p w:rsidR="2137B2A3" w:rsidRDefault="2137B2A3" w14:paraId="7066BD67" w14:textId="4E37DD0C">
      <w:pPr>
        <w:pStyle w:val="CommentText"/>
      </w:pPr>
      <w:r w:rsidR="2137B2A3">
        <w:rPr/>
        <w:t>Agree. I' m not sure what you intend to convey with this sentence. One good practice is to eliminate prepositional phrases wherever possible. You've got three prepositions in one phrase here...</w:t>
      </w:r>
      <w:r>
        <w:rPr>
          <w:rStyle w:val="CommentReference"/>
        </w:rPr>
        <w:annotationRef/>
      </w:r>
    </w:p>
  </w:comment>
  <w:comment w:initials="BM" w:author="Baechtel, Mark" w:date="2023-04-25T13:25:54" w:id="1028310280">
    <w:p w:rsidR="2137B2A3" w:rsidRDefault="2137B2A3" w14:paraId="36B4FE14" w14:textId="3BB0DD67">
      <w:pPr>
        <w:pStyle w:val="CommentText"/>
      </w:pPr>
      <w:r w:rsidR="2137B2A3">
        <w:rPr/>
        <w:t xml:space="preserve">Maybe "present the sterotypical image"? </w:t>
      </w:r>
      <w:r>
        <w:rPr>
          <w:rStyle w:val="CommentReference"/>
        </w:rPr>
        <w:annotationRef/>
      </w:r>
    </w:p>
  </w:comment>
  <w:comment w:initials="BM" w:author="Baechtel, Mark" w:date="2023-04-25T13:26:52" w:id="1662885176">
    <w:p w:rsidR="2137B2A3" w:rsidRDefault="2137B2A3" w14:paraId="4D94FE3C" w14:textId="686C5837">
      <w:pPr>
        <w:pStyle w:val="CommentText"/>
      </w:pPr>
      <w:r w:rsidR="2137B2A3">
        <w:rPr/>
        <w:t>It seems you're conflating "culture" and "government." That may be where the confusion lies.</w:t>
      </w:r>
      <w:r>
        <w:rPr>
          <w:rStyle w:val="CommentReference"/>
        </w:rPr>
        <w:annotationRef/>
      </w:r>
    </w:p>
  </w:comment>
  <w:comment w:initials="BM" w:author="Baechtel, Mark" w:date="2023-04-25T13:30:03" w:id="561411949">
    <w:p w:rsidR="2137B2A3" w:rsidRDefault="2137B2A3" w14:paraId="1558D71C" w14:textId="3D9E81B4">
      <w:pPr>
        <w:pStyle w:val="CommentText"/>
      </w:pPr>
      <w:r w:rsidR="2137B2A3">
        <w:rPr/>
        <w:t xml:space="preserve">Well, strictly speaking it's not the "government" that profits (except through stamp sales). Rather, it (usually) advances the image of the native as "noble savage" at best, just plain "savage" at worst. In either case, the intention is to cast the native as inferior. </w:t>
      </w:r>
      <w:r>
        <w:rPr>
          <w:rStyle w:val="CommentReference"/>
        </w:rPr>
        <w:annotationRef/>
      </w:r>
    </w:p>
  </w:comment>
  <w:comment w:initials="BM" w:author="Baechtel, Mark" w:date="2023-04-25T13:31:20" w:id="385580135">
    <w:p w:rsidR="2137B2A3" w:rsidRDefault="2137B2A3" w14:paraId="0431FA85" w14:textId="39F97CC4">
      <w:pPr>
        <w:pStyle w:val="CommentText"/>
      </w:pPr>
      <w:r w:rsidR="2137B2A3">
        <w:rPr/>
        <w:t xml:space="preserve">I get what you're going for here, but "white-lensed" doesn't quite work as a metaphor. </w:t>
      </w:r>
      <w:r>
        <w:rPr>
          <w:rStyle w:val="CommentReference"/>
        </w:rPr>
        <w:annotationRef/>
      </w:r>
    </w:p>
  </w:comment>
  <w:comment w:initials="BM" w:author="Baechtel, Mark" w:date="2023-04-25T13:33:51" w:id="1363061178">
    <w:p w:rsidR="2137B2A3" w:rsidRDefault="2137B2A3" w14:paraId="2F91B891" w14:textId="21E56EE0">
      <w:pPr>
        <w:pStyle w:val="CommentText"/>
      </w:pPr>
      <w:r w:rsidR="2137B2A3">
        <w:rPr/>
        <w:t xml:space="preserve">Later than what? Time scale is a bit unclear. </w:t>
      </w:r>
      <w:r>
        <w:rPr>
          <w:rStyle w:val="CommentReference"/>
        </w:rPr>
        <w:annotationRef/>
      </w:r>
    </w:p>
  </w:comment>
  <w:comment w:initials="BM" w:author="Baechtel, Mark" w:date="2023-04-25T13:34:30" w:id="1284020814">
    <w:p w:rsidR="2137B2A3" w:rsidRDefault="2137B2A3" w14:paraId="6373B98B" w14:textId="709B8122">
      <w:pPr>
        <w:pStyle w:val="CommentText"/>
      </w:pPr>
      <w:r w:rsidR="2137B2A3">
        <w:rPr/>
        <w:t>Great citation to make.</w:t>
      </w:r>
      <w:r>
        <w:rPr>
          <w:rStyle w:val="CommentReference"/>
        </w:rPr>
        <w:annotationRef/>
      </w:r>
    </w:p>
  </w:comment>
  <w:comment w:initials="BM" w:author="Baechtel, Mark" w:date="2023-04-25T13:44:21" w:id="1869131148">
    <w:p w:rsidR="2137B2A3" w:rsidRDefault="2137B2A3" w14:paraId="11395E9C" w14:textId="19466B3D">
      <w:pPr>
        <w:pStyle w:val="CommentText"/>
      </w:pPr>
      <w:r w:rsidR="2137B2A3">
        <w:rPr/>
        <w:t xml:space="preserve">The use of a rhetorical question here feels a bit awkward here. Interestingly, though, it works in the last sentence of the paragraph. </w:t>
      </w:r>
      <w:r>
        <w:rPr>
          <w:rStyle w:val="CommentReference"/>
        </w:rPr>
        <w:annotationRef/>
      </w:r>
    </w:p>
  </w:comment>
  <w:comment w:initials="BM" w:author="Baechtel, Mark" w:date="2023-04-25T13:54:24" w:id="1614634323">
    <w:p w:rsidR="2137B2A3" w:rsidRDefault="2137B2A3" w14:paraId="70AC4FB6" w14:textId="61FFE22A">
      <w:pPr>
        <w:pStyle w:val="CommentText"/>
      </w:pPr>
      <w:r w:rsidR="2137B2A3">
        <w:rPr/>
        <w:t xml:space="preserve">Agreed. I find this phrase impenetrable. </w:t>
      </w:r>
      <w:r>
        <w:rPr>
          <w:rStyle w:val="CommentReference"/>
        </w:rPr>
        <w:annotationRef/>
      </w:r>
    </w:p>
  </w:comment>
  <w:comment w:initials="BM" w:author="Baechtel, Mark" w:date="2023-04-25T13:56:46" w:id="876260046">
    <w:p w:rsidR="2137B2A3" w:rsidRDefault="2137B2A3" w14:paraId="18F3B086" w14:textId="62722993">
      <w:pPr>
        <w:pStyle w:val="CommentText"/>
      </w:pPr>
      <w:r w:rsidR="2137B2A3">
        <w:rPr/>
        <w:t>They refer to themselves as the Muskogee. Wherever possible, we should use the name the tribes themselves use.</w:t>
      </w:r>
      <w:r>
        <w:rPr>
          <w:rStyle w:val="CommentReference"/>
        </w:rPr>
        <w:annotationRef/>
      </w:r>
    </w:p>
  </w:comment>
  <w:comment w:initials="BM" w:author="Baechtel, Mark" w:date="2023-04-25T14:04:17" w:id="34691157">
    <w:p w:rsidR="2137B2A3" w:rsidRDefault="2137B2A3" w14:paraId="0AB8779C" w14:textId="602E8243">
      <w:pPr>
        <w:pStyle w:val="CommentText"/>
      </w:pPr>
      <w:r w:rsidR="2137B2A3">
        <w:rPr/>
        <w:t>I think what you're trying to say is that "Knowing this history of exploitation, it becomes possible to see the images on the Oklahoma postcards as an extension of that history."</w:t>
      </w:r>
      <w:r>
        <w:rPr>
          <w:rStyle w:val="CommentReference"/>
        </w:rPr>
        <w:annotationRef/>
      </w:r>
    </w:p>
  </w:comment>
  <w:comment w:initials="BM" w:author="Baechtel, Mark" w:date="2023-04-26T12:08:45" w:id="1301738764">
    <w:p w:rsidR="2137B2A3" w:rsidRDefault="2137B2A3" w14:paraId="49B9E245" w14:textId="1765E3B3">
      <w:pPr>
        <w:pStyle w:val="CommentText"/>
      </w:pPr>
      <w:r w:rsidR="2137B2A3">
        <w:rPr/>
        <w:t xml:space="preserve">Right; do you mean </w:t>
      </w:r>
      <w:r w:rsidRPr="2137B2A3" w:rsidR="2137B2A3">
        <w:rPr>
          <w:i w:val="1"/>
          <w:iCs w:val="1"/>
        </w:rPr>
        <w:t xml:space="preserve">delivered </w:t>
      </w:r>
      <w:r w:rsidR="2137B2A3">
        <w:rPr/>
        <w:t>rather than distributed? Also, the government (presumably) would not be responsible for what is depicted on the postcard. Or (as Jon said above) do you know something different?</w:t>
      </w:r>
      <w:r>
        <w:rPr>
          <w:rStyle w:val="CommentReference"/>
        </w:rPr>
        <w:annotationRef/>
      </w:r>
    </w:p>
  </w:comment>
  <w:comment w:initials="BM" w:author="Baechtel, Mark" w:date="2023-04-26T12:19:06" w:id="990234776">
    <w:p w:rsidR="2137B2A3" w:rsidRDefault="2137B2A3" w14:paraId="7ABA3DB5" w14:textId="745A2C58">
      <w:pPr>
        <w:pStyle w:val="CommentText"/>
      </w:pPr>
      <w:r w:rsidR="2137B2A3">
        <w:rPr/>
        <w:t xml:space="preserve">The use of "gaze" as a signifier of oppression is becoming more common, but I think a fair percentage of our readers won't know what this means. Can you unpack it for their benefit? </w:t>
      </w:r>
      <w:r>
        <w:rPr>
          <w:rStyle w:val="CommentReference"/>
        </w:rPr>
        <w:annotationRef/>
      </w:r>
    </w:p>
  </w:comment>
  <w:comment w:initials="BM" w:author="Baechtel, Mark" w:date="2023-04-26T12:37:20" w:id="1677551106">
    <w:p w:rsidR="2137B2A3" w:rsidRDefault="2137B2A3" w14:paraId="0D7B9FA1" w14:textId="5B4654AF">
      <w:pPr>
        <w:pStyle w:val="CommentText"/>
      </w:pPr>
      <w:r w:rsidR="2137B2A3">
        <w:rPr/>
        <w:t xml:space="preserve">Awkward phrase. How does one make money in acreage"? </w:t>
      </w:r>
      <w:r>
        <w:rPr>
          <w:rStyle w:val="CommentReference"/>
        </w:rPr>
        <w:annotationRef/>
      </w:r>
    </w:p>
  </w:comment>
  <w:comment w:initials="BM" w:author="Baechtel, Mark" w:date="2023-04-26T12:37:55" w:id="1448281707">
    <w:p w:rsidR="2137B2A3" w:rsidRDefault="2137B2A3" w14:paraId="1AB7B0FC" w14:textId="202744FD">
      <w:pPr>
        <w:pStyle w:val="CommentText"/>
      </w:pPr>
      <w:r w:rsidR="2137B2A3">
        <w:rPr/>
        <w:t xml:space="preserve">Again, "dominant culture" rather than "government"? </w:t>
      </w:r>
      <w:r>
        <w:rPr>
          <w:rStyle w:val="CommentReference"/>
        </w:rPr>
        <w:annotationRef/>
      </w:r>
    </w:p>
  </w:comment>
  <w:comment w:initials="JA" w:author="Jon Andelson" w:date="2023-04-21T12:58:00" w:id="462508709">
    <w:p w:rsidR="2137B2A3" w:rsidP="2137B2A3" w:rsidRDefault="2137B2A3" w14:paraId="4E7D3EB2">
      <w:pPr>
        <w:pStyle w:val="CommentText"/>
      </w:pPr>
      <w:r w:rsidR="2137B2A3">
        <w:rPr/>
        <w:t>exploit</w:t>
      </w:r>
      <w:r>
        <w:rPr>
          <w:rStyle w:val="CommentReference"/>
        </w:rPr>
        <w:annotationRef/>
      </w:r>
    </w:p>
  </w:comment>
  <w:comment w:initials="BM" w:author="Baechtel, Mark" w:date="2023-04-26T12:56:34" w:id="1989794885">
    <w:p w:rsidR="2137B2A3" w:rsidRDefault="2137B2A3" w14:paraId="4F75DB99" w14:textId="1116E3F7">
      <w:pPr>
        <w:pStyle w:val="CommentText"/>
      </w:pPr>
      <w:r w:rsidR="2137B2A3">
        <w:rPr/>
        <w:t xml:space="preserve">I'm suggesting the addition of "including control of their images" to the first clause above, which would make the concluding clause, with its murky reference to "white gaze," unnecessary.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4A42AF6"/>
  <w15:commentEx w15:done="0" w15:paraId="4C1B2D94"/>
  <w15:commentEx w15:done="0" w15:paraId="49B06FBD"/>
  <w15:commentEx w15:done="0" w15:paraId="10BB91DC"/>
  <w15:commentEx w15:done="0" w15:paraId="06D7637E"/>
  <w15:commentEx w15:done="0" w15:paraId="10107F97"/>
  <w15:commentEx w15:done="0" w15:paraId="63FB7AC7"/>
  <w15:commentEx w15:done="0" w15:paraId="41A2039A"/>
  <w15:commentEx w15:done="0" w15:paraId="7F710694"/>
  <w15:commentEx w15:done="0" w15:paraId="2E166197"/>
  <w15:commentEx w15:done="0" w15:paraId="2BAAA138"/>
  <w15:commentEx w15:done="0" w15:paraId="4BF7A022"/>
  <w15:commentEx w15:done="0" w15:paraId="75C71A6E"/>
  <w15:commentEx w15:done="0" w15:paraId="724DE53E"/>
  <w15:commentEx w15:done="0" w15:paraId="31608252"/>
  <w15:commentEx w15:done="0" w15:paraId="5E7454EF"/>
  <w15:commentEx w15:done="0" w15:paraId="2FEB4A2A"/>
  <w15:commentEx w15:done="0" w15:paraId="7088F1F7"/>
  <w15:commentEx w15:done="0" w15:paraId="50B78039"/>
  <w15:commentEx w15:done="0" w15:paraId="2ABEEF56"/>
  <w15:commentEx w15:done="0" w15:paraId="79F08DE8"/>
  <w15:commentEx w15:done="0" w15:paraId="4E12E709" w15:paraIdParent="44A42AF6"/>
  <w15:commentEx w15:done="0" w15:paraId="18698400" w15:paraIdParent="4C1B2D94"/>
  <w15:commentEx w15:done="0" w15:paraId="50075BEF" w15:paraIdParent="49B06FBD"/>
  <w15:commentEx w15:done="0" w15:paraId="7BF71ADB"/>
  <w15:commentEx w15:done="0" w15:paraId="700E39D1"/>
  <w15:commentEx w15:done="0" w15:paraId="27F22B49"/>
  <w15:commentEx w15:done="0" w15:paraId="39AA6A32"/>
  <w15:commentEx w15:done="0" w15:paraId="0F4FE798"/>
  <w15:commentEx w15:done="0" w15:paraId="18DCC45E"/>
  <w15:commentEx w15:done="0" w15:paraId="0F37196F"/>
  <w15:commentEx w15:done="0" w15:paraId="7066BD67" w15:paraIdParent="10BB91DC"/>
  <w15:commentEx w15:done="0" w15:paraId="36B4FE14"/>
  <w15:commentEx w15:done="0" w15:paraId="4D94FE3C" w15:paraIdParent="10107F97"/>
  <w15:commentEx w15:done="0" w15:paraId="1558D71C"/>
  <w15:commentEx w15:done="0" w15:paraId="0431FA85"/>
  <w15:commentEx w15:done="0" w15:paraId="2F91B891"/>
  <w15:commentEx w15:done="0" w15:paraId="6373B98B"/>
  <w15:commentEx w15:done="0" w15:paraId="11395E9C"/>
  <w15:commentEx w15:done="0" w15:paraId="70AC4FB6" w15:paraIdParent="7F710694"/>
  <w15:commentEx w15:done="0" w15:paraId="18F3B086"/>
  <w15:commentEx w15:done="0" w15:paraId="0AB8779C"/>
  <w15:commentEx w15:done="0" w15:paraId="49B9E245" w15:paraIdParent="31608252"/>
  <w15:commentEx w15:done="0" w15:paraId="7ABA3DB5"/>
  <w15:commentEx w15:done="0" w15:paraId="0D7B9FA1"/>
  <w15:commentEx w15:done="0" w15:paraId="1AB7B0FC"/>
  <w15:commentEx w15:paraId="4E7D3EB2"/>
  <w15:commentEx w15:done="0" w15:paraId="4F75DB9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EC739F7" w16cex:dateUtc="2023-04-25T14:33:11.466Z"/>
  <w16cex:commentExtensible w16cex:durableId="2B02AB46" w16cex:dateUtc="2023-04-25T14:48:35.139Z"/>
  <w16cex:commentExtensible w16cex:durableId="6485C7A6" w16cex:dateUtc="2023-04-25T17:19:18.277Z"/>
  <w16cex:commentExtensible w16cex:durableId="55BFCDE6" w16cex:dateUtc="2023-04-25T17:20:34.339Z"/>
  <w16cex:commentExtensible w16cex:durableId="74F6AE78" w16cex:dateUtc="2023-04-25T17:22:21.947Z"/>
  <w16cex:commentExtensible w16cex:durableId="70991AC9" w16cex:dateUtc="2023-04-25T17:22:44.498Z"/>
  <w16cex:commentExtensible w16cex:durableId="46E5D31C" w16cex:dateUtc="2023-04-25T17:24:25.256Z"/>
  <w16cex:commentExtensible w16cex:durableId="00BCBB80" w16cex:dateUtc="2023-04-25T17:31:32.295Z"/>
  <w16cex:commentExtensible w16cex:durableId="39CB55C0" w16cex:dateUtc="2023-04-25T17:33:23.04Z"/>
  <w16cex:commentExtensible w16cex:durableId="14579E94" w16cex:dateUtc="2023-04-25T17:40:43.416Z"/>
  <w16cex:commentExtensible w16cex:durableId="656EF5F9" w16cex:dateUtc="2023-04-25T17:42:12.158Z"/>
  <w16cex:commentExtensible w16cex:durableId="709C01F1" w16cex:dateUtc="2023-04-25T18:25:54.652Z"/>
  <w16cex:commentExtensible w16cex:durableId="0E509066" w16cex:dateUtc="2023-04-25T18:26:52.861Z"/>
  <w16cex:commentExtensible w16cex:durableId="70324CAC" w16cex:dateUtc="2023-04-25T18:30:03.423Z"/>
  <w16cex:commentExtensible w16cex:durableId="68EC9A3F" w16cex:dateUtc="2023-04-25T18:31:20.517Z"/>
  <w16cex:commentExtensible w16cex:durableId="21876617" w16cex:dateUtc="2023-04-25T18:33:51.135Z"/>
  <w16cex:commentExtensible w16cex:durableId="491179D2" w16cex:dateUtc="2023-04-25T18:34:30.217Z"/>
  <w16cex:commentExtensible w16cex:durableId="37B21F35" w16cex:dateUtc="2023-04-25T18:44:21.869Z"/>
  <w16cex:commentExtensible w16cex:durableId="074BA34F" w16cex:dateUtc="2023-04-25T18:54:24.404Z"/>
  <w16cex:commentExtensible w16cex:durableId="145BA73A" w16cex:dateUtc="2023-04-25T18:56:46.645Z"/>
  <w16cex:commentExtensible w16cex:durableId="52720C90" w16cex:dateUtc="2023-04-25T19:04:17.856Z"/>
  <w16cex:commentExtensible w16cex:durableId="122DEDC0" w16cex:dateUtc="2023-04-26T17:08:45.392Z"/>
  <w16cex:commentExtensible w16cex:durableId="69B6E4CA" w16cex:dateUtc="2023-04-26T17:19:06.276Z"/>
  <w16cex:commentExtensible w16cex:durableId="70FF697E" w16cex:dateUtc="2023-04-26T17:37:20.135Z"/>
  <w16cex:commentExtensible w16cex:durableId="3955057F" w16cex:dateUtc="2023-04-26T17:37:55.406Z"/>
  <w16cex:commentExtensible w16cex:durableId="27CD1FAC" w16cex:dateUtc="2023-04-26T17:56:34.88Z"/>
</w16cex:commentsExtensible>
</file>

<file path=word/commentsIds.xml><?xml version="1.0" encoding="utf-8"?>
<w16cid:commentsIds xmlns:mc="http://schemas.openxmlformats.org/markup-compatibility/2006" xmlns:w16cid="http://schemas.microsoft.com/office/word/2016/wordml/cid" mc:Ignorable="w16cid">
  <w16cid:commentId w16cid:paraId="44A42AF6" w16cid:durableId="27EFB030"/>
  <w16cid:commentId w16cid:paraId="4C1B2D94" w16cid:durableId="27EFB031"/>
  <w16cid:commentId w16cid:paraId="49B06FBD" w16cid:durableId="27EFB032"/>
  <w16cid:commentId w16cid:paraId="10BB91DC" w16cid:durableId="27EFB033"/>
  <w16cid:commentId w16cid:paraId="06D7637E" w16cid:durableId="27EFB034"/>
  <w16cid:commentId w16cid:paraId="10107F97" w16cid:durableId="27EFB035"/>
  <w16cid:commentId w16cid:paraId="63FB7AC7" w16cid:durableId="27EFB036"/>
  <w16cid:commentId w16cid:paraId="41A2039A" w16cid:durableId="27EFB037"/>
  <w16cid:commentId w16cid:paraId="7F710694" w16cid:durableId="27EFB038"/>
  <w16cid:commentId w16cid:paraId="2E166197" w16cid:durableId="27EFB039"/>
  <w16cid:commentId w16cid:paraId="2BAAA138" w16cid:durableId="27EFB03A"/>
  <w16cid:commentId w16cid:paraId="4BF7A022" w16cid:durableId="27EFB03B"/>
  <w16cid:commentId w16cid:paraId="75C71A6E" w16cid:durableId="27EFB03C"/>
  <w16cid:commentId w16cid:paraId="724DE53E" w16cid:durableId="27EFB03D"/>
  <w16cid:commentId w16cid:paraId="31608252" w16cid:durableId="27EFB03E"/>
  <w16cid:commentId w16cid:paraId="5E7454EF" w16cid:durableId="27EFB03F"/>
  <w16cid:commentId w16cid:paraId="2FEB4A2A" w16cid:durableId="27EFB040"/>
  <w16cid:commentId w16cid:paraId="7088F1F7" w16cid:durableId="27EFB041"/>
  <w16cid:commentId w16cid:paraId="50B78039" w16cid:durableId="27EFB042"/>
  <w16cid:commentId w16cid:paraId="2ABEEF56" w16cid:durableId="27EFB043"/>
  <w16cid:commentId w16cid:paraId="79F08DE8" w16cid:durableId="27EFB044"/>
  <w16cid:commentId w16cid:paraId="4E12E709" w16cid:durableId="2EC739F7"/>
  <w16cid:commentId w16cid:paraId="18698400" w16cid:durableId="2B02AB46"/>
  <w16cid:commentId w16cid:paraId="50075BEF" w16cid:durableId="6485C7A6"/>
  <w16cid:commentId w16cid:paraId="7BF71ADB" w16cid:durableId="55BFCDE6"/>
  <w16cid:commentId w16cid:paraId="700E39D1" w16cid:durableId="74F6AE78"/>
  <w16cid:commentId w16cid:paraId="27F22B49" w16cid:durableId="70991AC9"/>
  <w16cid:commentId w16cid:paraId="39AA6A32" w16cid:durableId="46E5D31C"/>
  <w16cid:commentId w16cid:paraId="0F4FE798" w16cid:durableId="00BCBB80"/>
  <w16cid:commentId w16cid:paraId="18DCC45E" w16cid:durableId="39CB55C0"/>
  <w16cid:commentId w16cid:paraId="0F37196F" w16cid:durableId="14579E94"/>
  <w16cid:commentId w16cid:paraId="7066BD67" w16cid:durableId="656EF5F9"/>
  <w16cid:commentId w16cid:paraId="36B4FE14" w16cid:durableId="709C01F1"/>
  <w16cid:commentId w16cid:paraId="4D94FE3C" w16cid:durableId="0E509066"/>
  <w16cid:commentId w16cid:paraId="1558D71C" w16cid:durableId="70324CAC"/>
  <w16cid:commentId w16cid:paraId="0431FA85" w16cid:durableId="68EC9A3F"/>
  <w16cid:commentId w16cid:paraId="2F91B891" w16cid:durableId="21876617"/>
  <w16cid:commentId w16cid:paraId="6373B98B" w16cid:durableId="491179D2"/>
  <w16cid:commentId w16cid:paraId="11395E9C" w16cid:durableId="37B21F35"/>
  <w16cid:commentId w16cid:paraId="70AC4FB6" w16cid:durableId="074BA34F"/>
  <w16cid:commentId w16cid:paraId="18F3B086" w16cid:durableId="145BA73A"/>
  <w16cid:commentId w16cid:paraId="0AB8779C" w16cid:durableId="52720C90"/>
  <w16cid:commentId w16cid:paraId="49B9E245" w16cid:durableId="122DEDC0"/>
  <w16cid:commentId w16cid:paraId="7ABA3DB5" w16cid:durableId="69B6E4CA"/>
  <w16cid:commentId w16cid:paraId="0D7B9FA1" w16cid:durableId="70FF697E"/>
  <w16cid:commentId w16cid:paraId="1AB7B0FC" w16cid:durableId="3955057F"/>
  <w16cid:commentId w16cid:paraId="4E7D3EB2" w16cid:durableId="578DBB81"/>
  <w16cid:commentId w16cid:paraId="4F75DB99" w16cid:durableId="27CD1F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mc="http://schemas.openxmlformats.org/markup-compatibility/2006" xmlns:w15="http://schemas.microsoft.com/office/word/2012/wordml" mc:Ignorable="w15">
  <w15:person w15:author="Baechtel, Mark">
    <w15:presenceInfo w15:providerId="AD" w15:userId="S::baechtel@grinnell.edu::8bed8bb9-eac9-4fb4-b9f7-f97018d270f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9"/>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4E3"/>
    <w:rsid w:val="00141BCC"/>
    <w:rsid w:val="00313FB8"/>
    <w:rsid w:val="00330583"/>
    <w:rsid w:val="003D4781"/>
    <w:rsid w:val="003E757A"/>
    <w:rsid w:val="003F627A"/>
    <w:rsid w:val="004200CA"/>
    <w:rsid w:val="004C73AF"/>
    <w:rsid w:val="0092795D"/>
    <w:rsid w:val="00A2142A"/>
    <w:rsid w:val="00B804E3"/>
    <w:rsid w:val="00E07DDC"/>
    <w:rsid w:val="00E902E4"/>
    <w:rsid w:val="00F13362"/>
    <w:rsid w:val="010938D0"/>
    <w:rsid w:val="025802A0"/>
    <w:rsid w:val="02C351D9"/>
    <w:rsid w:val="03E2EAF2"/>
    <w:rsid w:val="0439C31F"/>
    <w:rsid w:val="045F223A"/>
    <w:rsid w:val="04A95995"/>
    <w:rsid w:val="055EABB4"/>
    <w:rsid w:val="06F99676"/>
    <w:rsid w:val="07A45B69"/>
    <w:rsid w:val="088E6016"/>
    <w:rsid w:val="08FF3BEC"/>
    <w:rsid w:val="098C1E8C"/>
    <w:rsid w:val="0B32B2B2"/>
    <w:rsid w:val="0BAFB0B0"/>
    <w:rsid w:val="0BC600D8"/>
    <w:rsid w:val="0C150F61"/>
    <w:rsid w:val="0CC4F96C"/>
    <w:rsid w:val="0E193795"/>
    <w:rsid w:val="0E990DD9"/>
    <w:rsid w:val="0EA2C294"/>
    <w:rsid w:val="0EC93289"/>
    <w:rsid w:val="0FA80CE8"/>
    <w:rsid w:val="1023817B"/>
    <w:rsid w:val="103489DD"/>
    <w:rsid w:val="1034DE3A"/>
    <w:rsid w:val="10556642"/>
    <w:rsid w:val="106502EA"/>
    <w:rsid w:val="10F1BDE7"/>
    <w:rsid w:val="12171C7B"/>
    <w:rsid w:val="13A468F9"/>
    <w:rsid w:val="13B2ECDC"/>
    <w:rsid w:val="150EB93A"/>
    <w:rsid w:val="1511AC5E"/>
    <w:rsid w:val="15668E47"/>
    <w:rsid w:val="164ADBD0"/>
    <w:rsid w:val="1717A7C6"/>
    <w:rsid w:val="171ECB03"/>
    <w:rsid w:val="18A6975E"/>
    <w:rsid w:val="19A7E7C2"/>
    <w:rsid w:val="19DF3600"/>
    <w:rsid w:val="1A42A03D"/>
    <w:rsid w:val="1D3028B7"/>
    <w:rsid w:val="2137B2A3"/>
    <w:rsid w:val="2408ED85"/>
    <w:rsid w:val="24219F51"/>
    <w:rsid w:val="245D3D5C"/>
    <w:rsid w:val="246A2215"/>
    <w:rsid w:val="246A3816"/>
    <w:rsid w:val="24BFB589"/>
    <w:rsid w:val="25640F52"/>
    <w:rsid w:val="25793C92"/>
    <w:rsid w:val="25FF778E"/>
    <w:rsid w:val="2741D626"/>
    <w:rsid w:val="27EBD877"/>
    <w:rsid w:val="28038423"/>
    <w:rsid w:val="29A06251"/>
    <w:rsid w:val="2A042396"/>
    <w:rsid w:val="2BD8D36F"/>
    <w:rsid w:val="2C54A879"/>
    <w:rsid w:val="2CE8575B"/>
    <w:rsid w:val="2EA2BDD7"/>
    <w:rsid w:val="2EAF63EE"/>
    <w:rsid w:val="2FE58F53"/>
    <w:rsid w:val="30BB9770"/>
    <w:rsid w:val="3151721C"/>
    <w:rsid w:val="3158723E"/>
    <w:rsid w:val="31815FB4"/>
    <w:rsid w:val="31F1F7A6"/>
    <w:rsid w:val="3208583A"/>
    <w:rsid w:val="331F2202"/>
    <w:rsid w:val="33E84553"/>
    <w:rsid w:val="34223D08"/>
    <w:rsid w:val="34BC323C"/>
    <w:rsid w:val="34F9B8B5"/>
    <w:rsid w:val="35D45BB7"/>
    <w:rsid w:val="36EB1471"/>
    <w:rsid w:val="382C5E57"/>
    <w:rsid w:val="3830576B"/>
    <w:rsid w:val="39F40003"/>
    <w:rsid w:val="3B18A0D5"/>
    <w:rsid w:val="3D10CE97"/>
    <w:rsid w:val="3D8660E6"/>
    <w:rsid w:val="3E3ECDD4"/>
    <w:rsid w:val="3F52ABB7"/>
    <w:rsid w:val="3F818E67"/>
    <w:rsid w:val="40A96965"/>
    <w:rsid w:val="415ECFF0"/>
    <w:rsid w:val="420871DC"/>
    <w:rsid w:val="420C0154"/>
    <w:rsid w:val="428B7AD1"/>
    <w:rsid w:val="42BC2394"/>
    <w:rsid w:val="42DC79B8"/>
    <w:rsid w:val="4428E941"/>
    <w:rsid w:val="45F39D0A"/>
    <w:rsid w:val="46B0859C"/>
    <w:rsid w:val="46D404AF"/>
    <w:rsid w:val="47657D29"/>
    <w:rsid w:val="47F658BB"/>
    <w:rsid w:val="48107A93"/>
    <w:rsid w:val="48CBE4F8"/>
    <w:rsid w:val="48FF4587"/>
    <w:rsid w:val="4A5ABA4B"/>
    <w:rsid w:val="4BF68AAC"/>
    <w:rsid w:val="4D6F8852"/>
    <w:rsid w:val="4D707BDC"/>
    <w:rsid w:val="4E63CE6A"/>
    <w:rsid w:val="4EA97978"/>
    <w:rsid w:val="519E5E5E"/>
    <w:rsid w:val="51FEAB8C"/>
    <w:rsid w:val="524E9469"/>
    <w:rsid w:val="544F4E9B"/>
    <w:rsid w:val="54990B5E"/>
    <w:rsid w:val="54DEC021"/>
    <w:rsid w:val="5513E3BB"/>
    <w:rsid w:val="5543B5FB"/>
    <w:rsid w:val="5549ECCA"/>
    <w:rsid w:val="55C678FD"/>
    <w:rsid w:val="58E9F648"/>
    <w:rsid w:val="59864C5A"/>
    <w:rsid w:val="5A723EDB"/>
    <w:rsid w:val="5AF8D48F"/>
    <w:rsid w:val="5B1197B6"/>
    <w:rsid w:val="5C228C11"/>
    <w:rsid w:val="5C3CDDBE"/>
    <w:rsid w:val="5D62BD9F"/>
    <w:rsid w:val="5ECFCF2E"/>
    <w:rsid w:val="60480B49"/>
    <w:rsid w:val="610C639B"/>
    <w:rsid w:val="61A749B1"/>
    <w:rsid w:val="6264295E"/>
    <w:rsid w:val="62C7939B"/>
    <w:rsid w:val="631F0A7C"/>
    <w:rsid w:val="63408A5C"/>
    <w:rsid w:val="63FDCEB0"/>
    <w:rsid w:val="670C1FAD"/>
    <w:rsid w:val="68A553A5"/>
    <w:rsid w:val="68CC7EBD"/>
    <w:rsid w:val="68E60C2D"/>
    <w:rsid w:val="696EE755"/>
    <w:rsid w:val="6A8278F0"/>
    <w:rsid w:val="6AF1F002"/>
    <w:rsid w:val="6BC5F31E"/>
    <w:rsid w:val="6C22D00C"/>
    <w:rsid w:val="6C38D33F"/>
    <w:rsid w:val="6CAD1889"/>
    <w:rsid w:val="6D3BFD43"/>
    <w:rsid w:val="6D7AE53A"/>
    <w:rsid w:val="6DB13B4F"/>
    <w:rsid w:val="6EA5A1A7"/>
    <w:rsid w:val="6FFA5C99"/>
    <w:rsid w:val="70FE7153"/>
    <w:rsid w:val="7112BD4B"/>
    <w:rsid w:val="72042F19"/>
    <w:rsid w:val="728C1B53"/>
    <w:rsid w:val="72C7F6FC"/>
    <w:rsid w:val="72FCA13E"/>
    <w:rsid w:val="7357DC1B"/>
    <w:rsid w:val="738196EE"/>
    <w:rsid w:val="74016D32"/>
    <w:rsid w:val="742398D7"/>
    <w:rsid w:val="743191E2"/>
    <w:rsid w:val="7533B07F"/>
    <w:rsid w:val="757CC023"/>
    <w:rsid w:val="77EC6CCE"/>
    <w:rsid w:val="78172227"/>
    <w:rsid w:val="790CC852"/>
    <w:rsid w:val="7A343BCA"/>
    <w:rsid w:val="7A8B25B3"/>
    <w:rsid w:val="7B89C9A6"/>
    <w:rsid w:val="7DD82B02"/>
    <w:rsid w:val="7F718202"/>
    <w:rsid w:val="7F87E7D8"/>
    <w:rsid w:val="7F8D1FDE"/>
    <w:rsid w:val="7FE97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3E01"/>
  <w15:docId w15:val="{814D70C4-FA2F-E54E-895E-C37C9AF614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B804E3"/>
    <w:pPr>
      <w:spacing w:before="100" w:beforeAutospacing="1" w:after="100" w:afterAutospacing="1" w:line="240" w:lineRule="auto"/>
    </w:pPr>
    <w:rPr>
      <w:rFonts w:ascii="Times New Roman" w:hAnsi="Times New Roman" w:eastAsia="Times New Roman" w:cs="Times New Roman"/>
      <w:sz w:val="24"/>
      <w:szCs w:val="24"/>
    </w:rPr>
  </w:style>
  <w:style w:type="character" w:styleId="textrun" w:customStyle="1">
    <w:name w:val="textrun"/>
    <w:basedOn w:val="DefaultParagraphFont"/>
    <w:rsid w:val="00B804E3"/>
  </w:style>
  <w:style w:type="character" w:styleId="normaltextrun" w:customStyle="1">
    <w:name w:val="normaltextrun"/>
    <w:basedOn w:val="DefaultParagraphFont"/>
    <w:rsid w:val="00B804E3"/>
  </w:style>
  <w:style w:type="character" w:styleId="eop" w:customStyle="1">
    <w:name w:val="eop"/>
    <w:basedOn w:val="DefaultParagraphFont"/>
    <w:rsid w:val="00B804E3"/>
  </w:style>
  <w:style w:type="character" w:styleId="wacimagegroupcontainer" w:customStyle="1">
    <w:name w:val="wacimagegroupcontainer"/>
    <w:basedOn w:val="DefaultParagraphFont"/>
    <w:rsid w:val="00B804E3"/>
  </w:style>
  <w:style w:type="character" w:styleId="wacimagecontainer" w:customStyle="1">
    <w:name w:val="wacimagecontainer"/>
    <w:basedOn w:val="DefaultParagraphFont"/>
    <w:rsid w:val="00B804E3"/>
  </w:style>
  <w:style w:type="character" w:styleId="wacimageborder" w:customStyle="1">
    <w:name w:val="wacimageborder"/>
    <w:basedOn w:val="DefaultParagraphFont"/>
    <w:rsid w:val="00B804E3"/>
  </w:style>
  <w:style w:type="character" w:styleId="wacimageplaceholder" w:customStyle="1">
    <w:name w:val="wacimageplaceholder"/>
    <w:basedOn w:val="DefaultParagraphFont"/>
    <w:rsid w:val="00B804E3"/>
  </w:style>
  <w:style w:type="character" w:styleId="wacprogress" w:customStyle="1">
    <w:name w:val="wacprogress"/>
    <w:basedOn w:val="DefaultParagraphFont"/>
    <w:rsid w:val="00B804E3"/>
  </w:style>
  <w:style w:type="character" w:styleId="wacimageplaceholderfiller" w:customStyle="1">
    <w:name w:val="wacimageplaceholderfiller"/>
    <w:basedOn w:val="DefaultParagraphFont"/>
    <w:rsid w:val="00B804E3"/>
  </w:style>
  <w:style w:type="character" w:styleId="Hyperlink">
    <w:name w:val="Hyperlink"/>
    <w:basedOn w:val="DefaultParagraphFont"/>
    <w:uiPriority w:val="99"/>
    <w:semiHidden/>
    <w:unhideWhenUsed/>
    <w:rsid w:val="00B804E3"/>
    <w:rPr>
      <w:color w:val="0000FF"/>
      <w:u w:val="single"/>
    </w:rPr>
  </w:style>
  <w:style w:type="character" w:styleId="FollowedHyperlink">
    <w:name w:val="FollowedHyperlink"/>
    <w:basedOn w:val="DefaultParagraphFont"/>
    <w:uiPriority w:val="99"/>
    <w:semiHidden/>
    <w:unhideWhenUsed/>
    <w:rsid w:val="00B804E3"/>
    <w:rPr>
      <w:color w:val="800080"/>
      <w:u w:val="single"/>
    </w:rPr>
  </w:style>
  <w:style w:type="paragraph" w:styleId="BalloonText">
    <w:name w:val="Balloon Text"/>
    <w:basedOn w:val="Normal"/>
    <w:link w:val="BalloonTextChar"/>
    <w:uiPriority w:val="99"/>
    <w:semiHidden/>
    <w:unhideWhenUsed/>
    <w:rsid w:val="00B804E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804E3"/>
    <w:rPr>
      <w:rFonts w:ascii="Tahoma" w:hAnsi="Tahoma" w:cs="Tahoma"/>
      <w:sz w:val="16"/>
      <w:szCs w:val="16"/>
    </w:rPr>
  </w:style>
  <w:style w:type="character" w:styleId="CommentReference">
    <w:name w:val="annotation reference"/>
    <w:basedOn w:val="DefaultParagraphFont"/>
    <w:uiPriority w:val="99"/>
    <w:semiHidden/>
    <w:unhideWhenUsed/>
    <w:rsid w:val="00B804E3"/>
    <w:rPr>
      <w:sz w:val="16"/>
      <w:szCs w:val="16"/>
    </w:rPr>
  </w:style>
  <w:style w:type="paragraph" w:styleId="CommentText">
    <w:name w:val="annotation text"/>
    <w:basedOn w:val="Normal"/>
    <w:link w:val="CommentTextChar"/>
    <w:uiPriority w:val="99"/>
    <w:semiHidden/>
    <w:unhideWhenUsed/>
    <w:rsid w:val="00B804E3"/>
    <w:pPr>
      <w:spacing w:line="240" w:lineRule="auto"/>
    </w:pPr>
    <w:rPr>
      <w:sz w:val="20"/>
      <w:szCs w:val="20"/>
    </w:rPr>
  </w:style>
  <w:style w:type="character" w:styleId="CommentTextChar" w:customStyle="1">
    <w:name w:val="Comment Text Char"/>
    <w:basedOn w:val="DefaultParagraphFont"/>
    <w:link w:val="CommentText"/>
    <w:uiPriority w:val="99"/>
    <w:semiHidden/>
    <w:rsid w:val="00B804E3"/>
    <w:rPr>
      <w:sz w:val="20"/>
      <w:szCs w:val="20"/>
    </w:rPr>
  </w:style>
  <w:style w:type="paragraph" w:styleId="CommentSubject">
    <w:name w:val="annotation subject"/>
    <w:basedOn w:val="CommentText"/>
    <w:next w:val="CommentText"/>
    <w:link w:val="CommentSubjectChar"/>
    <w:uiPriority w:val="99"/>
    <w:semiHidden/>
    <w:unhideWhenUsed/>
    <w:rsid w:val="00B804E3"/>
    <w:rPr>
      <w:b/>
      <w:bCs/>
    </w:rPr>
  </w:style>
  <w:style w:type="character" w:styleId="CommentSubjectChar" w:customStyle="1">
    <w:name w:val="Comment Subject Char"/>
    <w:basedOn w:val="CommentTextChar"/>
    <w:link w:val="CommentSubject"/>
    <w:uiPriority w:val="99"/>
    <w:semiHidden/>
    <w:rsid w:val="00B804E3"/>
    <w:rPr>
      <w:b/>
      <w:bCs/>
      <w:sz w:val="20"/>
      <w:szCs w:val="20"/>
    </w:rPr>
  </w:style>
  <w:style w:type="paragraph" w:styleId="Revision">
    <w:name w:val="Revision"/>
    <w:hidden/>
    <w:uiPriority w:val="99"/>
    <w:semiHidden/>
    <w:rsid w:val="009279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275437">
      <w:bodyDiv w:val="1"/>
      <w:marLeft w:val="0"/>
      <w:marRight w:val="0"/>
      <w:marTop w:val="0"/>
      <w:marBottom w:val="0"/>
      <w:divBdr>
        <w:top w:val="none" w:sz="0" w:space="0" w:color="auto"/>
        <w:left w:val="none" w:sz="0" w:space="0" w:color="auto"/>
        <w:bottom w:val="none" w:sz="0" w:space="0" w:color="auto"/>
        <w:right w:val="none" w:sz="0" w:space="0" w:color="auto"/>
      </w:divBdr>
      <w:divsChild>
        <w:div w:id="1622226359">
          <w:marLeft w:val="0"/>
          <w:marRight w:val="0"/>
          <w:marTop w:val="0"/>
          <w:marBottom w:val="0"/>
          <w:divBdr>
            <w:top w:val="none" w:sz="0" w:space="0" w:color="auto"/>
            <w:left w:val="none" w:sz="0" w:space="0" w:color="auto"/>
            <w:bottom w:val="none" w:sz="0" w:space="0" w:color="auto"/>
            <w:right w:val="none" w:sz="0" w:space="0" w:color="auto"/>
          </w:divBdr>
        </w:div>
        <w:div w:id="1389569914">
          <w:marLeft w:val="0"/>
          <w:marRight w:val="0"/>
          <w:marTop w:val="0"/>
          <w:marBottom w:val="0"/>
          <w:divBdr>
            <w:top w:val="none" w:sz="0" w:space="0" w:color="auto"/>
            <w:left w:val="none" w:sz="0" w:space="0" w:color="auto"/>
            <w:bottom w:val="none" w:sz="0" w:space="0" w:color="auto"/>
            <w:right w:val="none" w:sz="0" w:space="0" w:color="auto"/>
          </w:divBdr>
        </w:div>
        <w:div w:id="1990015555">
          <w:marLeft w:val="0"/>
          <w:marRight w:val="0"/>
          <w:marTop w:val="0"/>
          <w:marBottom w:val="0"/>
          <w:divBdr>
            <w:top w:val="none" w:sz="0" w:space="0" w:color="auto"/>
            <w:left w:val="none" w:sz="0" w:space="0" w:color="auto"/>
            <w:bottom w:val="none" w:sz="0" w:space="0" w:color="auto"/>
            <w:right w:val="none" w:sz="0" w:space="0" w:color="auto"/>
          </w:divBdr>
        </w:div>
        <w:div w:id="687298371">
          <w:marLeft w:val="0"/>
          <w:marRight w:val="0"/>
          <w:marTop w:val="0"/>
          <w:marBottom w:val="0"/>
          <w:divBdr>
            <w:top w:val="none" w:sz="0" w:space="0" w:color="auto"/>
            <w:left w:val="none" w:sz="0" w:space="0" w:color="auto"/>
            <w:bottom w:val="none" w:sz="0" w:space="0" w:color="auto"/>
            <w:right w:val="none" w:sz="0" w:space="0" w:color="auto"/>
          </w:divBdr>
        </w:div>
        <w:div w:id="1261988705">
          <w:marLeft w:val="0"/>
          <w:marRight w:val="0"/>
          <w:marTop w:val="0"/>
          <w:marBottom w:val="0"/>
          <w:divBdr>
            <w:top w:val="none" w:sz="0" w:space="0" w:color="auto"/>
            <w:left w:val="none" w:sz="0" w:space="0" w:color="auto"/>
            <w:bottom w:val="none" w:sz="0" w:space="0" w:color="auto"/>
            <w:right w:val="none" w:sz="0" w:space="0" w:color="auto"/>
          </w:divBdr>
        </w:div>
        <w:div w:id="460541848">
          <w:marLeft w:val="0"/>
          <w:marRight w:val="0"/>
          <w:marTop w:val="0"/>
          <w:marBottom w:val="0"/>
          <w:divBdr>
            <w:top w:val="none" w:sz="0" w:space="0" w:color="auto"/>
            <w:left w:val="none" w:sz="0" w:space="0" w:color="auto"/>
            <w:bottom w:val="none" w:sz="0" w:space="0" w:color="auto"/>
            <w:right w:val="none" w:sz="0" w:space="0" w:color="auto"/>
          </w:divBdr>
        </w:div>
        <w:div w:id="165751872">
          <w:marLeft w:val="0"/>
          <w:marRight w:val="0"/>
          <w:marTop w:val="0"/>
          <w:marBottom w:val="0"/>
          <w:divBdr>
            <w:top w:val="none" w:sz="0" w:space="0" w:color="auto"/>
            <w:left w:val="none" w:sz="0" w:space="0" w:color="auto"/>
            <w:bottom w:val="none" w:sz="0" w:space="0" w:color="auto"/>
            <w:right w:val="none" w:sz="0" w:space="0" w:color="auto"/>
          </w:divBdr>
        </w:div>
        <w:div w:id="821584972">
          <w:marLeft w:val="0"/>
          <w:marRight w:val="0"/>
          <w:marTop w:val="0"/>
          <w:marBottom w:val="0"/>
          <w:divBdr>
            <w:top w:val="none" w:sz="0" w:space="0" w:color="auto"/>
            <w:left w:val="none" w:sz="0" w:space="0" w:color="auto"/>
            <w:bottom w:val="none" w:sz="0" w:space="0" w:color="auto"/>
            <w:right w:val="none" w:sz="0" w:space="0" w:color="auto"/>
          </w:divBdr>
        </w:div>
        <w:div w:id="1876885937">
          <w:marLeft w:val="0"/>
          <w:marRight w:val="0"/>
          <w:marTop w:val="0"/>
          <w:marBottom w:val="0"/>
          <w:divBdr>
            <w:top w:val="none" w:sz="0" w:space="0" w:color="auto"/>
            <w:left w:val="none" w:sz="0" w:space="0" w:color="auto"/>
            <w:bottom w:val="none" w:sz="0" w:space="0" w:color="auto"/>
            <w:right w:val="none" w:sz="0" w:space="0" w:color="auto"/>
          </w:divBdr>
        </w:div>
        <w:div w:id="1905482255">
          <w:marLeft w:val="0"/>
          <w:marRight w:val="0"/>
          <w:marTop w:val="0"/>
          <w:marBottom w:val="0"/>
          <w:divBdr>
            <w:top w:val="none" w:sz="0" w:space="0" w:color="auto"/>
            <w:left w:val="none" w:sz="0" w:space="0" w:color="auto"/>
            <w:bottom w:val="none" w:sz="0" w:space="0" w:color="auto"/>
            <w:right w:val="none" w:sz="0" w:space="0" w:color="auto"/>
          </w:divBdr>
        </w:div>
        <w:div w:id="162550803">
          <w:marLeft w:val="0"/>
          <w:marRight w:val="0"/>
          <w:marTop w:val="0"/>
          <w:marBottom w:val="0"/>
          <w:divBdr>
            <w:top w:val="none" w:sz="0" w:space="0" w:color="auto"/>
            <w:left w:val="none" w:sz="0" w:space="0" w:color="auto"/>
            <w:bottom w:val="none" w:sz="0" w:space="0" w:color="auto"/>
            <w:right w:val="none" w:sz="0" w:space="0" w:color="auto"/>
          </w:divBdr>
        </w:div>
        <w:div w:id="2125538654">
          <w:marLeft w:val="0"/>
          <w:marRight w:val="0"/>
          <w:marTop w:val="0"/>
          <w:marBottom w:val="0"/>
          <w:divBdr>
            <w:top w:val="none" w:sz="0" w:space="0" w:color="auto"/>
            <w:left w:val="none" w:sz="0" w:space="0" w:color="auto"/>
            <w:bottom w:val="none" w:sz="0" w:space="0" w:color="auto"/>
            <w:right w:val="none" w:sz="0" w:space="0" w:color="auto"/>
          </w:divBdr>
        </w:div>
        <w:div w:id="561408074">
          <w:marLeft w:val="0"/>
          <w:marRight w:val="0"/>
          <w:marTop w:val="0"/>
          <w:marBottom w:val="0"/>
          <w:divBdr>
            <w:top w:val="none" w:sz="0" w:space="0" w:color="auto"/>
            <w:left w:val="none" w:sz="0" w:space="0" w:color="auto"/>
            <w:bottom w:val="none" w:sz="0" w:space="0" w:color="auto"/>
            <w:right w:val="none" w:sz="0" w:space="0" w:color="auto"/>
          </w:divBdr>
        </w:div>
        <w:div w:id="107088851">
          <w:marLeft w:val="0"/>
          <w:marRight w:val="0"/>
          <w:marTop w:val="0"/>
          <w:marBottom w:val="0"/>
          <w:divBdr>
            <w:top w:val="none" w:sz="0" w:space="0" w:color="auto"/>
            <w:left w:val="none" w:sz="0" w:space="0" w:color="auto"/>
            <w:bottom w:val="none" w:sz="0" w:space="0" w:color="auto"/>
            <w:right w:val="none" w:sz="0" w:space="0" w:color="auto"/>
          </w:divBdr>
        </w:div>
        <w:div w:id="792484604">
          <w:marLeft w:val="0"/>
          <w:marRight w:val="0"/>
          <w:marTop w:val="0"/>
          <w:marBottom w:val="0"/>
          <w:divBdr>
            <w:top w:val="none" w:sz="0" w:space="0" w:color="auto"/>
            <w:left w:val="none" w:sz="0" w:space="0" w:color="auto"/>
            <w:bottom w:val="none" w:sz="0" w:space="0" w:color="auto"/>
            <w:right w:val="none" w:sz="0" w:space="0" w:color="auto"/>
          </w:divBdr>
        </w:div>
        <w:div w:id="152839422">
          <w:marLeft w:val="0"/>
          <w:marRight w:val="0"/>
          <w:marTop w:val="0"/>
          <w:marBottom w:val="0"/>
          <w:divBdr>
            <w:top w:val="none" w:sz="0" w:space="0" w:color="auto"/>
            <w:left w:val="none" w:sz="0" w:space="0" w:color="auto"/>
            <w:bottom w:val="none" w:sz="0" w:space="0" w:color="auto"/>
            <w:right w:val="none" w:sz="0" w:space="0" w:color="auto"/>
          </w:divBdr>
        </w:div>
        <w:div w:id="902444281">
          <w:marLeft w:val="0"/>
          <w:marRight w:val="0"/>
          <w:marTop w:val="0"/>
          <w:marBottom w:val="0"/>
          <w:divBdr>
            <w:top w:val="none" w:sz="0" w:space="0" w:color="auto"/>
            <w:left w:val="none" w:sz="0" w:space="0" w:color="auto"/>
            <w:bottom w:val="none" w:sz="0" w:space="0" w:color="auto"/>
            <w:right w:val="none" w:sz="0" w:space="0" w:color="auto"/>
          </w:divBdr>
        </w:div>
        <w:div w:id="1262029618">
          <w:marLeft w:val="0"/>
          <w:marRight w:val="0"/>
          <w:marTop w:val="0"/>
          <w:marBottom w:val="0"/>
          <w:divBdr>
            <w:top w:val="none" w:sz="0" w:space="0" w:color="auto"/>
            <w:left w:val="none" w:sz="0" w:space="0" w:color="auto"/>
            <w:bottom w:val="none" w:sz="0" w:space="0" w:color="auto"/>
            <w:right w:val="none" w:sz="0" w:space="0" w:color="auto"/>
          </w:divBdr>
        </w:div>
        <w:div w:id="438649590">
          <w:marLeft w:val="0"/>
          <w:marRight w:val="0"/>
          <w:marTop w:val="0"/>
          <w:marBottom w:val="0"/>
          <w:divBdr>
            <w:top w:val="none" w:sz="0" w:space="0" w:color="auto"/>
            <w:left w:val="none" w:sz="0" w:space="0" w:color="auto"/>
            <w:bottom w:val="none" w:sz="0" w:space="0" w:color="auto"/>
            <w:right w:val="none" w:sz="0" w:space="0" w:color="auto"/>
          </w:divBdr>
        </w:div>
        <w:div w:id="1636718651">
          <w:marLeft w:val="0"/>
          <w:marRight w:val="0"/>
          <w:marTop w:val="0"/>
          <w:marBottom w:val="0"/>
          <w:divBdr>
            <w:top w:val="none" w:sz="0" w:space="0" w:color="auto"/>
            <w:left w:val="none" w:sz="0" w:space="0" w:color="auto"/>
            <w:bottom w:val="none" w:sz="0" w:space="0" w:color="auto"/>
            <w:right w:val="none" w:sz="0" w:space="0" w:color="auto"/>
          </w:divBdr>
        </w:div>
        <w:div w:id="2068604833">
          <w:marLeft w:val="0"/>
          <w:marRight w:val="0"/>
          <w:marTop w:val="0"/>
          <w:marBottom w:val="0"/>
          <w:divBdr>
            <w:top w:val="none" w:sz="0" w:space="0" w:color="auto"/>
            <w:left w:val="none" w:sz="0" w:space="0" w:color="auto"/>
            <w:bottom w:val="none" w:sz="0" w:space="0" w:color="auto"/>
            <w:right w:val="none" w:sz="0" w:space="0" w:color="auto"/>
          </w:divBdr>
        </w:div>
        <w:div w:id="853110003">
          <w:marLeft w:val="0"/>
          <w:marRight w:val="0"/>
          <w:marTop w:val="0"/>
          <w:marBottom w:val="0"/>
          <w:divBdr>
            <w:top w:val="none" w:sz="0" w:space="0" w:color="auto"/>
            <w:left w:val="none" w:sz="0" w:space="0" w:color="auto"/>
            <w:bottom w:val="none" w:sz="0" w:space="0" w:color="auto"/>
            <w:right w:val="none" w:sz="0" w:space="0" w:color="auto"/>
          </w:divBdr>
        </w:div>
        <w:div w:id="1047098512">
          <w:marLeft w:val="0"/>
          <w:marRight w:val="0"/>
          <w:marTop w:val="0"/>
          <w:marBottom w:val="0"/>
          <w:divBdr>
            <w:top w:val="none" w:sz="0" w:space="0" w:color="auto"/>
            <w:left w:val="none" w:sz="0" w:space="0" w:color="auto"/>
            <w:bottom w:val="none" w:sz="0" w:space="0" w:color="auto"/>
            <w:right w:val="none" w:sz="0" w:space="0" w:color="auto"/>
          </w:divBdr>
        </w:div>
        <w:div w:id="1482427344">
          <w:marLeft w:val="0"/>
          <w:marRight w:val="0"/>
          <w:marTop w:val="0"/>
          <w:marBottom w:val="0"/>
          <w:divBdr>
            <w:top w:val="none" w:sz="0" w:space="0" w:color="auto"/>
            <w:left w:val="none" w:sz="0" w:space="0" w:color="auto"/>
            <w:bottom w:val="none" w:sz="0" w:space="0" w:color="auto"/>
            <w:right w:val="none" w:sz="0" w:space="0" w:color="auto"/>
          </w:divBdr>
        </w:div>
        <w:div w:id="723872400">
          <w:marLeft w:val="0"/>
          <w:marRight w:val="0"/>
          <w:marTop w:val="0"/>
          <w:marBottom w:val="0"/>
          <w:divBdr>
            <w:top w:val="none" w:sz="0" w:space="0" w:color="auto"/>
            <w:left w:val="none" w:sz="0" w:space="0" w:color="auto"/>
            <w:bottom w:val="none" w:sz="0" w:space="0" w:color="auto"/>
            <w:right w:val="none" w:sz="0" w:space="0" w:color="auto"/>
          </w:divBdr>
        </w:div>
        <w:div w:id="1094715141">
          <w:marLeft w:val="0"/>
          <w:marRight w:val="0"/>
          <w:marTop w:val="0"/>
          <w:marBottom w:val="0"/>
          <w:divBdr>
            <w:top w:val="none" w:sz="0" w:space="0" w:color="auto"/>
            <w:left w:val="none" w:sz="0" w:space="0" w:color="auto"/>
            <w:bottom w:val="none" w:sz="0" w:space="0" w:color="auto"/>
            <w:right w:val="none" w:sz="0" w:space="0" w:color="auto"/>
          </w:divBdr>
        </w:div>
        <w:div w:id="1295911340">
          <w:marLeft w:val="0"/>
          <w:marRight w:val="0"/>
          <w:marTop w:val="0"/>
          <w:marBottom w:val="0"/>
          <w:divBdr>
            <w:top w:val="none" w:sz="0" w:space="0" w:color="auto"/>
            <w:left w:val="none" w:sz="0" w:space="0" w:color="auto"/>
            <w:bottom w:val="none" w:sz="0" w:space="0" w:color="auto"/>
            <w:right w:val="none" w:sz="0" w:space="0" w:color="auto"/>
          </w:divBdr>
        </w:div>
        <w:div w:id="629358827">
          <w:marLeft w:val="0"/>
          <w:marRight w:val="0"/>
          <w:marTop w:val="0"/>
          <w:marBottom w:val="0"/>
          <w:divBdr>
            <w:top w:val="none" w:sz="0" w:space="0" w:color="auto"/>
            <w:left w:val="none" w:sz="0" w:space="0" w:color="auto"/>
            <w:bottom w:val="none" w:sz="0" w:space="0" w:color="auto"/>
            <w:right w:val="none" w:sz="0" w:space="0" w:color="auto"/>
          </w:divBdr>
        </w:div>
        <w:div w:id="522284280">
          <w:marLeft w:val="0"/>
          <w:marRight w:val="0"/>
          <w:marTop w:val="0"/>
          <w:marBottom w:val="0"/>
          <w:divBdr>
            <w:top w:val="none" w:sz="0" w:space="0" w:color="auto"/>
            <w:left w:val="none" w:sz="0" w:space="0" w:color="auto"/>
            <w:bottom w:val="none" w:sz="0" w:space="0" w:color="auto"/>
            <w:right w:val="none" w:sz="0" w:space="0" w:color="auto"/>
          </w:divBdr>
        </w:div>
        <w:div w:id="516967311">
          <w:marLeft w:val="0"/>
          <w:marRight w:val="0"/>
          <w:marTop w:val="0"/>
          <w:marBottom w:val="0"/>
          <w:divBdr>
            <w:top w:val="none" w:sz="0" w:space="0" w:color="auto"/>
            <w:left w:val="none" w:sz="0" w:space="0" w:color="auto"/>
            <w:bottom w:val="none" w:sz="0" w:space="0" w:color="auto"/>
            <w:right w:val="none" w:sz="0" w:space="0" w:color="auto"/>
          </w:divBdr>
        </w:div>
        <w:div w:id="1311669278">
          <w:marLeft w:val="0"/>
          <w:marRight w:val="0"/>
          <w:marTop w:val="0"/>
          <w:marBottom w:val="0"/>
          <w:divBdr>
            <w:top w:val="none" w:sz="0" w:space="0" w:color="auto"/>
            <w:left w:val="none" w:sz="0" w:space="0" w:color="auto"/>
            <w:bottom w:val="none" w:sz="0" w:space="0" w:color="auto"/>
            <w:right w:val="none" w:sz="0" w:space="0" w:color="auto"/>
          </w:divBdr>
        </w:div>
        <w:div w:id="628706838">
          <w:marLeft w:val="0"/>
          <w:marRight w:val="0"/>
          <w:marTop w:val="0"/>
          <w:marBottom w:val="0"/>
          <w:divBdr>
            <w:top w:val="none" w:sz="0" w:space="0" w:color="auto"/>
            <w:left w:val="none" w:sz="0" w:space="0" w:color="auto"/>
            <w:bottom w:val="none" w:sz="0" w:space="0" w:color="auto"/>
            <w:right w:val="none" w:sz="0" w:space="0" w:color="auto"/>
          </w:divBdr>
        </w:div>
        <w:div w:id="1098793391">
          <w:marLeft w:val="0"/>
          <w:marRight w:val="0"/>
          <w:marTop w:val="0"/>
          <w:marBottom w:val="0"/>
          <w:divBdr>
            <w:top w:val="none" w:sz="0" w:space="0" w:color="auto"/>
            <w:left w:val="none" w:sz="0" w:space="0" w:color="auto"/>
            <w:bottom w:val="none" w:sz="0" w:space="0" w:color="auto"/>
            <w:right w:val="none" w:sz="0" w:space="0" w:color="auto"/>
          </w:divBdr>
        </w:div>
        <w:div w:id="1929346718">
          <w:marLeft w:val="0"/>
          <w:marRight w:val="0"/>
          <w:marTop w:val="0"/>
          <w:marBottom w:val="0"/>
          <w:divBdr>
            <w:top w:val="none" w:sz="0" w:space="0" w:color="auto"/>
            <w:left w:val="none" w:sz="0" w:space="0" w:color="auto"/>
            <w:bottom w:val="none" w:sz="0" w:space="0" w:color="auto"/>
            <w:right w:val="none" w:sz="0" w:space="0" w:color="auto"/>
          </w:divBdr>
        </w:div>
        <w:div w:id="662129800">
          <w:marLeft w:val="0"/>
          <w:marRight w:val="0"/>
          <w:marTop w:val="0"/>
          <w:marBottom w:val="0"/>
          <w:divBdr>
            <w:top w:val="none" w:sz="0" w:space="0" w:color="auto"/>
            <w:left w:val="none" w:sz="0" w:space="0" w:color="auto"/>
            <w:bottom w:val="none" w:sz="0" w:space="0" w:color="auto"/>
            <w:right w:val="none" w:sz="0" w:space="0" w:color="auto"/>
          </w:divBdr>
        </w:div>
        <w:div w:id="167914710">
          <w:marLeft w:val="0"/>
          <w:marRight w:val="0"/>
          <w:marTop w:val="0"/>
          <w:marBottom w:val="0"/>
          <w:divBdr>
            <w:top w:val="none" w:sz="0" w:space="0" w:color="auto"/>
            <w:left w:val="none" w:sz="0" w:space="0" w:color="auto"/>
            <w:bottom w:val="none" w:sz="0" w:space="0" w:color="auto"/>
            <w:right w:val="none" w:sz="0" w:space="0" w:color="auto"/>
          </w:divBdr>
        </w:div>
        <w:div w:id="759765110">
          <w:marLeft w:val="0"/>
          <w:marRight w:val="0"/>
          <w:marTop w:val="0"/>
          <w:marBottom w:val="0"/>
          <w:divBdr>
            <w:top w:val="none" w:sz="0" w:space="0" w:color="auto"/>
            <w:left w:val="none" w:sz="0" w:space="0" w:color="auto"/>
            <w:bottom w:val="none" w:sz="0" w:space="0" w:color="auto"/>
            <w:right w:val="none" w:sz="0" w:space="0" w:color="auto"/>
          </w:divBdr>
        </w:div>
        <w:div w:id="2024281621">
          <w:marLeft w:val="0"/>
          <w:marRight w:val="0"/>
          <w:marTop w:val="0"/>
          <w:marBottom w:val="0"/>
          <w:divBdr>
            <w:top w:val="none" w:sz="0" w:space="0" w:color="auto"/>
            <w:left w:val="none" w:sz="0" w:space="0" w:color="auto"/>
            <w:bottom w:val="none" w:sz="0" w:space="0" w:color="auto"/>
            <w:right w:val="none" w:sz="0" w:space="0" w:color="auto"/>
          </w:divBdr>
        </w:div>
        <w:div w:id="821972466">
          <w:marLeft w:val="0"/>
          <w:marRight w:val="0"/>
          <w:marTop w:val="0"/>
          <w:marBottom w:val="0"/>
          <w:divBdr>
            <w:top w:val="none" w:sz="0" w:space="0" w:color="auto"/>
            <w:left w:val="none" w:sz="0" w:space="0" w:color="auto"/>
            <w:bottom w:val="none" w:sz="0" w:space="0" w:color="auto"/>
            <w:right w:val="none" w:sz="0" w:space="0" w:color="auto"/>
          </w:divBdr>
        </w:div>
        <w:div w:id="1458404911">
          <w:marLeft w:val="0"/>
          <w:marRight w:val="0"/>
          <w:marTop w:val="0"/>
          <w:marBottom w:val="0"/>
          <w:divBdr>
            <w:top w:val="none" w:sz="0" w:space="0" w:color="auto"/>
            <w:left w:val="none" w:sz="0" w:space="0" w:color="auto"/>
            <w:bottom w:val="none" w:sz="0" w:space="0" w:color="auto"/>
            <w:right w:val="none" w:sz="0" w:space="0" w:color="auto"/>
          </w:divBdr>
        </w:div>
        <w:div w:id="143592570">
          <w:marLeft w:val="0"/>
          <w:marRight w:val="0"/>
          <w:marTop w:val="0"/>
          <w:marBottom w:val="0"/>
          <w:divBdr>
            <w:top w:val="none" w:sz="0" w:space="0" w:color="auto"/>
            <w:left w:val="none" w:sz="0" w:space="0" w:color="auto"/>
            <w:bottom w:val="none" w:sz="0" w:space="0" w:color="auto"/>
            <w:right w:val="none" w:sz="0" w:space="0" w:color="auto"/>
          </w:divBdr>
        </w:div>
        <w:div w:id="488592130">
          <w:marLeft w:val="0"/>
          <w:marRight w:val="0"/>
          <w:marTop w:val="0"/>
          <w:marBottom w:val="0"/>
          <w:divBdr>
            <w:top w:val="none" w:sz="0" w:space="0" w:color="auto"/>
            <w:left w:val="none" w:sz="0" w:space="0" w:color="auto"/>
            <w:bottom w:val="none" w:sz="0" w:space="0" w:color="auto"/>
            <w:right w:val="none" w:sz="0" w:space="0" w:color="auto"/>
          </w:divBdr>
        </w:div>
        <w:div w:id="298464762">
          <w:marLeft w:val="0"/>
          <w:marRight w:val="0"/>
          <w:marTop w:val="0"/>
          <w:marBottom w:val="0"/>
          <w:divBdr>
            <w:top w:val="none" w:sz="0" w:space="0" w:color="auto"/>
            <w:left w:val="none" w:sz="0" w:space="0" w:color="auto"/>
            <w:bottom w:val="none" w:sz="0" w:space="0" w:color="auto"/>
            <w:right w:val="none" w:sz="0" w:space="0" w:color="auto"/>
          </w:divBdr>
        </w:div>
        <w:div w:id="1500583725">
          <w:marLeft w:val="0"/>
          <w:marRight w:val="0"/>
          <w:marTop w:val="0"/>
          <w:marBottom w:val="0"/>
          <w:divBdr>
            <w:top w:val="none" w:sz="0" w:space="0" w:color="auto"/>
            <w:left w:val="none" w:sz="0" w:space="0" w:color="auto"/>
            <w:bottom w:val="none" w:sz="0" w:space="0" w:color="auto"/>
            <w:right w:val="none" w:sz="0" w:space="0" w:color="auto"/>
          </w:divBdr>
        </w:div>
        <w:div w:id="776682823">
          <w:marLeft w:val="0"/>
          <w:marRight w:val="0"/>
          <w:marTop w:val="0"/>
          <w:marBottom w:val="0"/>
          <w:divBdr>
            <w:top w:val="none" w:sz="0" w:space="0" w:color="auto"/>
            <w:left w:val="none" w:sz="0" w:space="0" w:color="auto"/>
            <w:bottom w:val="none" w:sz="0" w:space="0" w:color="auto"/>
            <w:right w:val="none" w:sz="0" w:space="0" w:color="auto"/>
          </w:divBdr>
        </w:div>
        <w:div w:id="1648778096">
          <w:marLeft w:val="0"/>
          <w:marRight w:val="0"/>
          <w:marTop w:val="0"/>
          <w:marBottom w:val="0"/>
          <w:divBdr>
            <w:top w:val="none" w:sz="0" w:space="0" w:color="auto"/>
            <w:left w:val="none" w:sz="0" w:space="0" w:color="auto"/>
            <w:bottom w:val="none" w:sz="0" w:space="0" w:color="auto"/>
            <w:right w:val="none" w:sz="0" w:space="0" w:color="auto"/>
          </w:divBdr>
        </w:div>
        <w:div w:id="44257070">
          <w:marLeft w:val="0"/>
          <w:marRight w:val="0"/>
          <w:marTop w:val="0"/>
          <w:marBottom w:val="0"/>
          <w:divBdr>
            <w:top w:val="none" w:sz="0" w:space="0" w:color="auto"/>
            <w:left w:val="none" w:sz="0" w:space="0" w:color="auto"/>
            <w:bottom w:val="none" w:sz="0" w:space="0" w:color="auto"/>
            <w:right w:val="none" w:sz="0" w:space="0" w:color="auto"/>
          </w:divBdr>
        </w:div>
        <w:div w:id="1080639925">
          <w:marLeft w:val="0"/>
          <w:marRight w:val="0"/>
          <w:marTop w:val="0"/>
          <w:marBottom w:val="0"/>
          <w:divBdr>
            <w:top w:val="none" w:sz="0" w:space="0" w:color="auto"/>
            <w:left w:val="none" w:sz="0" w:space="0" w:color="auto"/>
            <w:bottom w:val="none" w:sz="0" w:space="0" w:color="auto"/>
            <w:right w:val="none" w:sz="0" w:space="0" w:color="auto"/>
          </w:divBdr>
        </w:div>
        <w:div w:id="1497186547">
          <w:marLeft w:val="0"/>
          <w:marRight w:val="0"/>
          <w:marTop w:val="0"/>
          <w:marBottom w:val="0"/>
          <w:divBdr>
            <w:top w:val="none" w:sz="0" w:space="0" w:color="auto"/>
            <w:left w:val="none" w:sz="0" w:space="0" w:color="auto"/>
            <w:bottom w:val="none" w:sz="0" w:space="0" w:color="auto"/>
            <w:right w:val="none" w:sz="0" w:space="0" w:color="auto"/>
          </w:divBdr>
        </w:div>
        <w:div w:id="1105004786">
          <w:marLeft w:val="0"/>
          <w:marRight w:val="0"/>
          <w:marTop w:val="0"/>
          <w:marBottom w:val="0"/>
          <w:divBdr>
            <w:top w:val="none" w:sz="0" w:space="0" w:color="auto"/>
            <w:left w:val="none" w:sz="0" w:space="0" w:color="auto"/>
            <w:bottom w:val="none" w:sz="0" w:space="0" w:color="auto"/>
            <w:right w:val="none" w:sz="0" w:space="0" w:color="auto"/>
          </w:divBdr>
        </w:div>
        <w:div w:id="1057823466">
          <w:marLeft w:val="0"/>
          <w:marRight w:val="0"/>
          <w:marTop w:val="0"/>
          <w:marBottom w:val="0"/>
          <w:divBdr>
            <w:top w:val="none" w:sz="0" w:space="0" w:color="auto"/>
            <w:left w:val="none" w:sz="0" w:space="0" w:color="auto"/>
            <w:bottom w:val="none" w:sz="0" w:space="0" w:color="auto"/>
            <w:right w:val="none" w:sz="0" w:space="0" w:color="auto"/>
          </w:divBdr>
        </w:div>
        <w:div w:id="397095546">
          <w:marLeft w:val="0"/>
          <w:marRight w:val="0"/>
          <w:marTop w:val="0"/>
          <w:marBottom w:val="0"/>
          <w:divBdr>
            <w:top w:val="none" w:sz="0" w:space="0" w:color="auto"/>
            <w:left w:val="none" w:sz="0" w:space="0" w:color="auto"/>
            <w:bottom w:val="none" w:sz="0" w:space="0" w:color="auto"/>
            <w:right w:val="none" w:sz="0" w:space="0" w:color="auto"/>
          </w:divBdr>
        </w:div>
        <w:div w:id="267931030">
          <w:marLeft w:val="0"/>
          <w:marRight w:val="0"/>
          <w:marTop w:val="0"/>
          <w:marBottom w:val="0"/>
          <w:divBdr>
            <w:top w:val="none" w:sz="0" w:space="0" w:color="auto"/>
            <w:left w:val="none" w:sz="0" w:space="0" w:color="auto"/>
            <w:bottom w:val="none" w:sz="0" w:space="0" w:color="auto"/>
            <w:right w:val="none" w:sz="0" w:space="0" w:color="auto"/>
          </w:divBdr>
        </w:div>
        <w:div w:id="2141265566">
          <w:marLeft w:val="0"/>
          <w:marRight w:val="0"/>
          <w:marTop w:val="0"/>
          <w:marBottom w:val="0"/>
          <w:divBdr>
            <w:top w:val="none" w:sz="0" w:space="0" w:color="auto"/>
            <w:left w:val="none" w:sz="0" w:space="0" w:color="auto"/>
            <w:bottom w:val="none" w:sz="0" w:space="0" w:color="auto"/>
            <w:right w:val="none" w:sz="0" w:space="0" w:color="auto"/>
          </w:divBdr>
        </w:div>
        <w:div w:id="830760110">
          <w:marLeft w:val="0"/>
          <w:marRight w:val="0"/>
          <w:marTop w:val="0"/>
          <w:marBottom w:val="0"/>
          <w:divBdr>
            <w:top w:val="none" w:sz="0" w:space="0" w:color="auto"/>
            <w:left w:val="none" w:sz="0" w:space="0" w:color="auto"/>
            <w:bottom w:val="none" w:sz="0" w:space="0" w:color="auto"/>
            <w:right w:val="none" w:sz="0" w:space="0" w:color="auto"/>
          </w:divBdr>
        </w:div>
        <w:div w:id="254557553">
          <w:marLeft w:val="0"/>
          <w:marRight w:val="0"/>
          <w:marTop w:val="0"/>
          <w:marBottom w:val="0"/>
          <w:divBdr>
            <w:top w:val="none" w:sz="0" w:space="0" w:color="auto"/>
            <w:left w:val="none" w:sz="0" w:space="0" w:color="auto"/>
            <w:bottom w:val="none" w:sz="0" w:space="0" w:color="auto"/>
            <w:right w:val="none" w:sz="0" w:space="0" w:color="auto"/>
          </w:divBdr>
        </w:div>
        <w:div w:id="789936696">
          <w:marLeft w:val="0"/>
          <w:marRight w:val="0"/>
          <w:marTop w:val="0"/>
          <w:marBottom w:val="0"/>
          <w:divBdr>
            <w:top w:val="none" w:sz="0" w:space="0" w:color="auto"/>
            <w:left w:val="none" w:sz="0" w:space="0" w:color="auto"/>
            <w:bottom w:val="none" w:sz="0" w:space="0" w:color="auto"/>
            <w:right w:val="none" w:sz="0" w:space="0" w:color="auto"/>
          </w:divBdr>
        </w:div>
        <w:div w:id="1641035419">
          <w:marLeft w:val="0"/>
          <w:marRight w:val="0"/>
          <w:marTop w:val="0"/>
          <w:marBottom w:val="0"/>
          <w:divBdr>
            <w:top w:val="none" w:sz="0" w:space="0" w:color="auto"/>
            <w:left w:val="none" w:sz="0" w:space="0" w:color="auto"/>
            <w:bottom w:val="none" w:sz="0" w:space="0" w:color="auto"/>
            <w:right w:val="none" w:sz="0" w:space="0" w:color="auto"/>
          </w:divBdr>
        </w:div>
        <w:div w:id="2070885272">
          <w:marLeft w:val="0"/>
          <w:marRight w:val="0"/>
          <w:marTop w:val="0"/>
          <w:marBottom w:val="0"/>
          <w:divBdr>
            <w:top w:val="none" w:sz="0" w:space="0" w:color="auto"/>
            <w:left w:val="none" w:sz="0" w:space="0" w:color="auto"/>
            <w:bottom w:val="none" w:sz="0" w:space="0" w:color="auto"/>
            <w:right w:val="none" w:sz="0" w:space="0" w:color="auto"/>
          </w:divBdr>
        </w:div>
        <w:div w:id="1863473751">
          <w:marLeft w:val="0"/>
          <w:marRight w:val="0"/>
          <w:marTop w:val="0"/>
          <w:marBottom w:val="0"/>
          <w:divBdr>
            <w:top w:val="none" w:sz="0" w:space="0" w:color="auto"/>
            <w:left w:val="none" w:sz="0" w:space="0" w:color="auto"/>
            <w:bottom w:val="none" w:sz="0" w:space="0" w:color="auto"/>
            <w:right w:val="none" w:sz="0" w:space="0" w:color="auto"/>
          </w:divBdr>
        </w:div>
        <w:div w:id="1396931929">
          <w:marLeft w:val="0"/>
          <w:marRight w:val="0"/>
          <w:marTop w:val="0"/>
          <w:marBottom w:val="0"/>
          <w:divBdr>
            <w:top w:val="none" w:sz="0" w:space="0" w:color="auto"/>
            <w:left w:val="none" w:sz="0" w:space="0" w:color="auto"/>
            <w:bottom w:val="none" w:sz="0" w:space="0" w:color="auto"/>
            <w:right w:val="none" w:sz="0" w:space="0" w:color="auto"/>
          </w:divBdr>
        </w:div>
        <w:div w:id="2031254146">
          <w:marLeft w:val="0"/>
          <w:marRight w:val="0"/>
          <w:marTop w:val="0"/>
          <w:marBottom w:val="0"/>
          <w:divBdr>
            <w:top w:val="none" w:sz="0" w:space="0" w:color="auto"/>
            <w:left w:val="none" w:sz="0" w:space="0" w:color="auto"/>
            <w:bottom w:val="none" w:sz="0" w:space="0" w:color="auto"/>
            <w:right w:val="none" w:sz="0" w:space="0" w:color="auto"/>
          </w:divBdr>
        </w:div>
        <w:div w:id="199317274">
          <w:marLeft w:val="0"/>
          <w:marRight w:val="0"/>
          <w:marTop w:val="0"/>
          <w:marBottom w:val="0"/>
          <w:divBdr>
            <w:top w:val="none" w:sz="0" w:space="0" w:color="auto"/>
            <w:left w:val="none" w:sz="0" w:space="0" w:color="auto"/>
            <w:bottom w:val="none" w:sz="0" w:space="0" w:color="auto"/>
            <w:right w:val="none" w:sz="0" w:space="0" w:color="auto"/>
          </w:divBdr>
        </w:div>
        <w:div w:id="398721640">
          <w:marLeft w:val="0"/>
          <w:marRight w:val="0"/>
          <w:marTop w:val="0"/>
          <w:marBottom w:val="0"/>
          <w:divBdr>
            <w:top w:val="none" w:sz="0" w:space="0" w:color="auto"/>
            <w:left w:val="none" w:sz="0" w:space="0" w:color="auto"/>
            <w:bottom w:val="none" w:sz="0" w:space="0" w:color="auto"/>
            <w:right w:val="none" w:sz="0" w:space="0" w:color="auto"/>
          </w:divBdr>
        </w:div>
        <w:div w:id="1330215649">
          <w:marLeft w:val="0"/>
          <w:marRight w:val="0"/>
          <w:marTop w:val="0"/>
          <w:marBottom w:val="0"/>
          <w:divBdr>
            <w:top w:val="none" w:sz="0" w:space="0" w:color="auto"/>
            <w:left w:val="none" w:sz="0" w:space="0" w:color="auto"/>
            <w:bottom w:val="none" w:sz="0" w:space="0" w:color="auto"/>
            <w:right w:val="none" w:sz="0" w:space="0" w:color="auto"/>
          </w:divBdr>
        </w:div>
        <w:div w:id="1095634899">
          <w:marLeft w:val="0"/>
          <w:marRight w:val="0"/>
          <w:marTop w:val="0"/>
          <w:marBottom w:val="0"/>
          <w:divBdr>
            <w:top w:val="none" w:sz="0" w:space="0" w:color="auto"/>
            <w:left w:val="none" w:sz="0" w:space="0" w:color="auto"/>
            <w:bottom w:val="none" w:sz="0" w:space="0" w:color="auto"/>
            <w:right w:val="none" w:sz="0" w:space="0" w:color="auto"/>
          </w:divBdr>
        </w:div>
        <w:div w:id="475222552">
          <w:marLeft w:val="0"/>
          <w:marRight w:val="0"/>
          <w:marTop w:val="0"/>
          <w:marBottom w:val="0"/>
          <w:divBdr>
            <w:top w:val="none" w:sz="0" w:space="0" w:color="auto"/>
            <w:left w:val="none" w:sz="0" w:space="0" w:color="auto"/>
            <w:bottom w:val="none" w:sz="0" w:space="0" w:color="auto"/>
            <w:right w:val="none" w:sz="0" w:space="0" w:color="auto"/>
          </w:divBdr>
        </w:div>
        <w:div w:id="43913607">
          <w:marLeft w:val="0"/>
          <w:marRight w:val="0"/>
          <w:marTop w:val="0"/>
          <w:marBottom w:val="0"/>
          <w:divBdr>
            <w:top w:val="none" w:sz="0" w:space="0" w:color="auto"/>
            <w:left w:val="none" w:sz="0" w:space="0" w:color="auto"/>
            <w:bottom w:val="none" w:sz="0" w:space="0" w:color="auto"/>
            <w:right w:val="none" w:sz="0" w:space="0" w:color="auto"/>
          </w:divBdr>
        </w:div>
        <w:div w:id="1780635569">
          <w:marLeft w:val="0"/>
          <w:marRight w:val="0"/>
          <w:marTop w:val="0"/>
          <w:marBottom w:val="0"/>
          <w:divBdr>
            <w:top w:val="none" w:sz="0" w:space="0" w:color="auto"/>
            <w:left w:val="none" w:sz="0" w:space="0" w:color="auto"/>
            <w:bottom w:val="none" w:sz="0" w:space="0" w:color="auto"/>
            <w:right w:val="none" w:sz="0" w:space="0" w:color="auto"/>
          </w:divBdr>
        </w:div>
        <w:div w:id="1266767363">
          <w:marLeft w:val="0"/>
          <w:marRight w:val="0"/>
          <w:marTop w:val="0"/>
          <w:marBottom w:val="0"/>
          <w:divBdr>
            <w:top w:val="none" w:sz="0" w:space="0" w:color="auto"/>
            <w:left w:val="none" w:sz="0" w:space="0" w:color="auto"/>
            <w:bottom w:val="none" w:sz="0" w:space="0" w:color="auto"/>
            <w:right w:val="none" w:sz="0" w:space="0" w:color="auto"/>
          </w:divBdr>
        </w:div>
        <w:div w:id="1095905615">
          <w:marLeft w:val="0"/>
          <w:marRight w:val="0"/>
          <w:marTop w:val="0"/>
          <w:marBottom w:val="0"/>
          <w:divBdr>
            <w:top w:val="none" w:sz="0" w:space="0" w:color="auto"/>
            <w:left w:val="none" w:sz="0" w:space="0" w:color="auto"/>
            <w:bottom w:val="none" w:sz="0" w:space="0" w:color="auto"/>
            <w:right w:val="none" w:sz="0" w:space="0" w:color="auto"/>
          </w:divBdr>
        </w:div>
        <w:div w:id="1203445099">
          <w:marLeft w:val="0"/>
          <w:marRight w:val="0"/>
          <w:marTop w:val="0"/>
          <w:marBottom w:val="0"/>
          <w:divBdr>
            <w:top w:val="none" w:sz="0" w:space="0" w:color="auto"/>
            <w:left w:val="none" w:sz="0" w:space="0" w:color="auto"/>
            <w:bottom w:val="none" w:sz="0" w:space="0" w:color="auto"/>
            <w:right w:val="none" w:sz="0" w:space="0" w:color="auto"/>
          </w:divBdr>
        </w:div>
        <w:div w:id="641422919">
          <w:marLeft w:val="0"/>
          <w:marRight w:val="0"/>
          <w:marTop w:val="0"/>
          <w:marBottom w:val="0"/>
          <w:divBdr>
            <w:top w:val="none" w:sz="0" w:space="0" w:color="auto"/>
            <w:left w:val="none" w:sz="0" w:space="0" w:color="auto"/>
            <w:bottom w:val="none" w:sz="0" w:space="0" w:color="auto"/>
            <w:right w:val="none" w:sz="0" w:space="0" w:color="auto"/>
          </w:divBdr>
        </w:div>
        <w:div w:id="276790724">
          <w:marLeft w:val="0"/>
          <w:marRight w:val="0"/>
          <w:marTop w:val="0"/>
          <w:marBottom w:val="0"/>
          <w:divBdr>
            <w:top w:val="none" w:sz="0" w:space="0" w:color="auto"/>
            <w:left w:val="none" w:sz="0" w:space="0" w:color="auto"/>
            <w:bottom w:val="none" w:sz="0" w:space="0" w:color="auto"/>
            <w:right w:val="none" w:sz="0" w:space="0" w:color="auto"/>
          </w:divBdr>
        </w:div>
        <w:div w:id="2086368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image" Target="media/image1.gif" Id="rId7" /><Relationship Type="http://schemas.openxmlformats.org/officeDocument/2006/relationships/settings" Target="settings.xml" Id="rId2" /><Relationship Type="http://schemas.openxmlformats.org/officeDocument/2006/relationships/styles" Target="styles.xml" Id="rId1" /><Relationship Type="http://schemas.microsoft.com/office/2016/09/relationships/commentsIds" Target="commentsIds.xml" Id="rId6" /><Relationship Type="http://schemas.microsoft.com/office/2011/relationships/commentsExtended" Target="commentsExtended.xml" Id="rId5" /><Relationship Type="http://schemas.openxmlformats.org/officeDocument/2006/relationships/comments" Target="comments.xml" Id="rId4" /><Relationship Type="http://schemas.openxmlformats.org/officeDocument/2006/relationships/theme" Target="theme/theme1.xml" Id="rId9" /><Relationship Type="http://schemas.microsoft.com/office/2011/relationships/people" Target="people.xml" Id="R43cde7606a6e4fdd" /><Relationship Type="http://schemas.microsoft.com/office/2018/08/relationships/commentsExtensible" Target="commentsExtensible.xml" Id="R4d9efa371b8c4613" /><Relationship Type="http://schemas.openxmlformats.org/officeDocument/2006/relationships/image" Target="/media/image2.gif" Id="R77b17e89b68b4a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Jon Andelson</dc:creator>
  <lastModifiedBy>Baechtel, Mark</lastModifiedBy>
  <revision>4</revision>
  <dcterms:created xsi:type="dcterms:W3CDTF">2023-04-23T18:25:00.0000000Z</dcterms:created>
  <dcterms:modified xsi:type="dcterms:W3CDTF">2023-05-02T16:50:56.2647656Z</dcterms:modified>
</coreProperties>
</file>