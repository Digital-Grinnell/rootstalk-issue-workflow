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8EF" w:rsidP="53A4CC5B" w:rsidRDefault="00AE38EF" w14:paraId="008E241E" w14:textId="0341332F">
      <w:pPr>
        <w:pStyle w:val="Normal"/>
        <w:rPr>
          <w:rFonts w:ascii="Times New Roman" w:hAnsi="Times New Roman" w:cs="Times New Roman"/>
        </w:rPr>
      </w:pPr>
      <w:bookmarkStart w:name="_Int_4zhkuVxM" w:id="1261673328"/>
      <w:r w:rsidRPr="0C806CD6" w:rsidR="00AE38EF">
        <w:rPr>
          <w:rFonts w:ascii="Times New Roman" w:hAnsi="Times New Roman" w:cs="Times New Roman"/>
        </w:rPr>
        <w:t>“Let a man decide upon his favorite animal and make a study of it…let him learn to understand its sounds and motions.</w:t>
      </w:r>
      <w:bookmarkEnd w:id="1261673328"/>
      <w:r w:rsidRPr="0C806CD6" w:rsidR="00AE38EF">
        <w:rPr>
          <w:rFonts w:ascii="Times New Roman" w:hAnsi="Times New Roman" w:cs="Times New Roman"/>
        </w:rPr>
        <w:t xml:space="preserve"> The animals want to communicate with man, but </w:t>
      </w:r>
      <w:r w:rsidRPr="0C806CD6" w:rsidR="00AE38EF">
        <w:rPr>
          <w:rFonts w:ascii="Times New Roman" w:hAnsi="Times New Roman" w:cs="Times New Roman"/>
          <w:i w:val="1"/>
          <w:iCs w:val="1"/>
        </w:rPr>
        <w:t xml:space="preserve">Wakan-Tanka </w:t>
      </w:r>
      <w:r w:rsidRPr="0C806CD6" w:rsidR="00AE38EF">
        <w:rPr>
          <w:rFonts w:ascii="Times New Roman" w:hAnsi="Times New Roman" w:cs="Times New Roman"/>
        </w:rPr>
        <w:t>does not intend they shall do so directly – man must do the greater part in securing an understanding.”</w:t>
      </w:r>
    </w:p>
    <w:p w:rsidRPr="00A458A8" w:rsidR="00AE38EF" w:rsidP="00AE38EF" w:rsidRDefault="00AE38EF" w14:paraId="680C4074" w14:textId="77777777">
      <w:pPr>
        <w:rPr>
          <w:rFonts w:ascii="Times New Roman" w:hAnsi="Times New Roman" w:cs="Times New Roman"/>
        </w:rPr>
      </w:pPr>
      <w:r w:rsidRPr="0C806CD6" w:rsidR="00AE38EF">
        <w:rPr>
          <w:rFonts w:ascii="Times New Roman" w:hAnsi="Times New Roman" w:cs="Times New Roman"/>
        </w:rPr>
        <w:t xml:space="preserve"> – Brave </w:t>
      </w:r>
      <w:commentRangeStart w:id="2047743732"/>
      <w:commentRangeStart w:id="1440867205"/>
      <w:commentRangeStart w:id="1877599151"/>
      <w:r w:rsidRPr="0C806CD6" w:rsidR="00AE38EF">
        <w:rPr>
          <w:rFonts w:ascii="Times New Roman" w:hAnsi="Times New Roman" w:cs="Times New Roman"/>
        </w:rPr>
        <w:t>Buffalo</w:t>
      </w:r>
      <w:commentRangeEnd w:id="2047743732"/>
      <w:r>
        <w:rPr>
          <w:rStyle w:val="CommentReference"/>
        </w:rPr>
        <w:commentReference w:id="2047743732"/>
      </w:r>
      <w:commentRangeEnd w:id="1440867205"/>
      <w:r>
        <w:rPr>
          <w:rStyle w:val="CommentReference"/>
        </w:rPr>
        <w:commentReference w:id="1440867205"/>
      </w:r>
      <w:commentRangeEnd w:id="1877599151"/>
      <w:r>
        <w:rPr>
          <w:rStyle w:val="CommentReference"/>
        </w:rPr>
        <w:commentReference w:id="1877599151"/>
      </w:r>
      <w:r w:rsidRPr="0C806CD6" w:rsidR="00AE38EF">
        <w:rPr>
          <w:rFonts w:ascii="Times New Roman" w:hAnsi="Times New Roman" w:cs="Times New Roman"/>
        </w:rPr>
        <w:t xml:space="preserve"> of Standing Rock Reservation</w:t>
      </w:r>
      <w:r w:rsidRPr="0C806CD6" w:rsidR="00AE38EF">
        <w:rPr>
          <w:rFonts w:ascii="Times New Roman" w:hAnsi="Times New Roman" w:cs="Times New Roman"/>
        </w:rPr>
        <w:t xml:space="preserve"> </w:t>
      </w:r>
      <w:commentRangeStart w:id="1994377580"/>
      <w:commentRangeStart w:id="1936126941"/>
      <w:commentRangeEnd w:id="1994377580"/>
      <w:r>
        <w:rPr>
          <w:rStyle w:val="CommentReference"/>
        </w:rPr>
        <w:commentReference w:id="1994377580"/>
      </w:r>
      <w:commentRangeEnd w:id="1936126941"/>
      <w:r>
        <w:rPr>
          <w:rStyle w:val="CommentReference"/>
        </w:rPr>
        <w:commentReference w:id="1936126941"/>
      </w:r>
    </w:p>
    <w:p w:rsidR="00AE38EF" w:rsidP="00AE38EF" w:rsidRDefault="00AE38EF" w14:paraId="39118CC4" w14:textId="77777777">
      <w:pPr>
        <w:rPr>
          <w:rFonts w:ascii="Times New Roman" w:hAnsi="Times New Roman" w:cs="Times New Roman"/>
        </w:rPr>
      </w:pPr>
    </w:p>
    <w:p w:rsidR="0004674C" w:rsidP="0C806CD6" w:rsidRDefault="00AE38EF" w14:paraId="58E072A3" w14:textId="0D636E0A">
      <w:pPr>
        <w:pStyle w:val="Normal"/>
        <w:rPr>
          <w:rFonts w:ascii="Times New Roman" w:hAnsi="Times New Roman" w:cs="Times New Roman"/>
        </w:rPr>
      </w:pPr>
      <w:r w:rsidRPr="0C806CD6" w:rsidR="00AE38EF">
        <w:rPr>
          <w:rFonts w:ascii="Times New Roman" w:hAnsi="Times New Roman" w:cs="Times New Roman"/>
        </w:rPr>
        <w:t xml:space="preserve">Recently, I learned about the </w:t>
      </w:r>
      <w:commentRangeStart w:id="2136503196"/>
      <w:commentRangeStart w:id="653217813"/>
      <w:r w:rsidRPr="0C806CD6" w:rsidR="00AE38EF">
        <w:rPr>
          <w:rFonts w:ascii="Times New Roman" w:hAnsi="Times New Roman" w:cs="Times New Roman"/>
        </w:rPr>
        <w:t>Ogalala</w:t>
      </w:r>
      <w:commentRangeEnd w:id="2136503196"/>
      <w:r>
        <w:rPr>
          <w:rStyle w:val="CommentReference"/>
        </w:rPr>
        <w:commentReference w:id="2136503196"/>
      </w:r>
      <w:commentRangeEnd w:id="653217813"/>
      <w:r>
        <w:rPr>
          <w:rStyle w:val="CommentReference"/>
        </w:rPr>
        <w:commentReference w:id="653217813"/>
      </w:r>
      <w:r w:rsidRPr="0C806CD6" w:rsidR="00AE38EF">
        <w:rPr>
          <w:rFonts w:ascii="Times New Roman" w:hAnsi="Times New Roman" w:cs="Times New Roman"/>
        </w:rPr>
        <w:t xml:space="preserve"> Sioux tribe’s history and relationship with </w:t>
      </w:r>
      <w:commentRangeStart w:id="160600358"/>
      <w:r w:rsidRPr="0C806CD6" w:rsidR="00AE38EF">
        <w:rPr>
          <w:rFonts w:ascii="Times New Roman" w:hAnsi="Times New Roman" w:cs="Times New Roman"/>
        </w:rPr>
        <w:t>bison</w:t>
      </w:r>
      <w:commentRangeEnd w:id="160600358"/>
      <w:r>
        <w:rPr>
          <w:rStyle w:val="CommentReference"/>
        </w:rPr>
        <w:commentReference w:id="160600358"/>
      </w:r>
      <w:r w:rsidRPr="0C806CD6" w:rsidR="00AE38EF">
        <w:rPr>
          <w:rFonts w:ascii="Times New Roman" w:hAnsi="Times New Roman" w:cs="Times New Roman"/>
        </w:rPr>
        <w:t xml:space="preserve">, the largest land mammal in North America. </w:t>
      </w:r>
      <w:commentRangeStart w:id="352729978"/>
      <w:commentRangeStart w:id="1050167340"/>
      <w:r w:rsidRPr="0C806CD6" w:rsidR="00AE38EF">
        <w:rPr>
          <w:rFonts w:ascii="Times New Roman" w:hAnsi="Times New Roman" w:cs="Times New Roman"/>
        </w:rPr>
        <w:t>Prior to European colonization in the 17</w:t>
      </w:r>
      <w:r w:rsidRPr="0C806CD6" w:rsidR="00AE38EF">
        <w:rPr>
          <w:rFonts w:ascii="Times New Roman" w:hAnsi="Times New Roman" w:cs="Times New Roman"/>
          <w:vertAlign w:val="superscript"/>
        </w:rPr>
        <w:t>th</w:t>
      </w:r>
      <w:r w:rsidRPr="0C806CD6" w:rsidR="00AE38EF">
        <w:rPr>
          <w:rFonts w:ascii="Times New Roman" w:hAnsi="Times New Roman" w:cs="Times New Roman"/>
        </w:rPr>
        <w:t xml:space="preserve"> century, the Great Plains of North America </w:t>
      </w:r>
      <w:del w:author="Baechtel, Mark" w:date="2023-04-24T18:28:31.975Z" w:id="853924551">
        <w:r w:rsidRPr="0C806CD6" w:rsidDel="00AE38EF">
          <w:rPr>
            <w:rFonts w:ascii="Times New Roman" w:hAnsi="Times New Roman" w:cs="Times New Roman"/>
          </w:rPr>
          <w:delText xml:space="preserve">inhabited </w:delText>
        </w:r>
      </w:del>
      <w:ins w:author="Baechtel, Mark" w:date="2023-04-24T18:28:36.448Z" w:id="1317228331">
        <w:r w:rsidRPr="0C806CD6" w:rsidR="79952D86">
          <w:rPr>
            <w:rFonts w:ascii="Times New Roman" w:hAnsi="Times New Roman" w:cs="Times New Roman"/>
          </w:rPr>
          <w:t xml:space="preserve">supported a population of </w:t>
        </w:r>
      </w:ins>
      <w:r w:rsidRPr="0C806CD6" w:rsidR="00AE38EF">
        <w:rPr>
          <w:rFonts w:ascii="Times New Roman" w:hAnsi="Times New Roman" w:cs="Times New Roman"/>
        </w:rPr>
        <w:t>about 40 million bison</w:t>
      </w:r>
      <w:commentRangeEnd w:id="352729978"/>
      <w:r>
        <w:rPr>
          <w:rStyle w:val="CommentReference"/>
        </w:rPr>
        <w:commentReference w:id="352729978"/>
      </w:r>
      <w:commentRangeEnd w:id="1050167340"/>
      <w:r>
        <w:rPr>
          <w:rStyle w:val="CommentReference"/>
        </w:rPr>
        <w:commentReference w:id="1050167340"/>
      </w:r>
      <w:r w:rsidRPr="0C806CD6" w:rsidR="00AE38EF">
        <w:rPr>
          <w:rFonts w:ascii="Times New Roman" w:hAnsi="Times New Roman" w:cs="Times New Roman"/>
        </w:rPr>
        <w:t xml:space="preserve">. For the Oglala Sioux people of the North American Plains, bison are incredibly meaningful culturally and spiritually (insert footnote to reference). </w:t>
      </w:r>
      <w:r w:rsidRPr="0C806CD6" w:rsidR="00AE38EF">
        <w:rPr>
          <w:rFonts w:ascii="Times New Roman" w:hAnsi="Times New Roman" w:cs="Times New Roman"/>
        </w:rPr>
        <w:t>For the Ogalala, the buffalo are one with the earth</w:t>
      </w:r>
      <w:r w:rsidRPr="0C806CD6" w:rsidR="00512C6E">
        <w:rPr>
          <w:rFonts w:ascii="Times New Roman" w:hAnsi="Times New Roman" w:cs="Times New Roman"/>
        </w:rPr>
        <w:t xml:space="preserve"> and represent all growing and living beings</w:t>
      </w:r>
      <w:r w:rsidRPr="0C806CD6" w:rsidR="00AE38EF">
        <w:rPr>
          <w:rFonts w:ascii="Times New Roman" w:hAnsi="Times New Roman" w:cs="Times New Roman"/>
        </w:rPr>
        <w:t xml:space="preserve"> (insert footnote)</w:t>
      </w:r>
      <w:r w:rsidRPr="0C806CD6" w:rsidR="00512C6E">
        <w:rPr>
          <w:rFonts w:ascii="Times New Roman" w:hAnsi="Times New Roman" w:cs="Times New Roman"/>
        </w:rPr>
        <w:t xml:space="preserve">. </w:t>
      </w:r>
      <w:r w:rsidRPr="0C806CD6" w:rsidR="00FC2F8A">
        <w:rPr>
          <w:rFonts w:ascii="Times New Roman" w:hAnsi="Times New Roman" w:cs="Times New Roman"/>
        </w:rPr>
        <w:t xml:space="preserve">In myth, the “White Buffalo Cow Woman” (cite) </w:t>
      </w:r>
      <w:commentRangeStart w:id="1119674129"/>
      <w:commentRangeStart w:id="1232703704"/>
      <w:r w:rsidRPr="0C806CD6" w:rsidR="00FC2F8A">
        <w:rPr>
          <w:rFonts w:ascii="Times New Roman" w:hAnsi="Times New Roman" w:cs="Times New Roman"/>
        </w:rPr>
        <w:t>presents</w:t>
      </w:r>
      <w:commentRangeEnd w:id="1119674129"/>
      <w:r>
        <w:rPr>
          <w:rStyle w:val="CommentReference"/>
        </w:rPr>
        <w:commentReference w:id="1119674129"/>
      </w:r>
      <w:commentRangeEnd w:id="1232703704"/>
      <w:r>
        <w:rPr>
          <w:rStyle w:val="CommentReference"/>
        </w:rPr>
        <w:commentReference w:id="1232703704"/>
      </w:r>
      <w:r w:rsidRPr="0C806CD6" w:rsidR="00FC2F8A">
        <w:rPr>
          <w:rFonts w:ascii="Times New Roman" w:hAnsi="Times New Roman" w:cs="Times New Roman"/>
        </w:rPr>
        <w:t xml:space="preserve"> the Ogalala with a sacred pipe and seven sacred rites, which</w:t>
      </w:r>
      <w:r w:rsidRPr="0C806CD6" w:rsidR="007D1B6A">
        <w:rPr>
          <w:rFonts w:ascii="Times New Roman" w:hAnsi="Times New Roman" w:cs="Times New Roman"/>
        </w:rPr>
        <w:t xml:space="preserve"> provide </w:t>
      </w:r>
      <w:r w:rsidRPr="0C806CD6" w:rsidR="00BC75BE">
        <w:rPr>
          <w:rFonts w:ascii="Times New Roman" w:hAnsi="Times New Roman" w:cs="Times New Roman"/>
        </w:rPr>
        <w:t xml:space="preserve">the Ogalala </w:t>
      </w:r>
      <w:r w:rsidRPr="0C806CD6" w:rsidR="007D1B6A">
        <w:rPr>
          <w:rFonts w:ascii="Times New Roman" w:hAnsi="Times New Roman" w:cs="Times New Roman"/>
        </w:rPr>
        <w:t>with</w:t>
      </w:r>
      <w:r w:rsidRPr="0C806CD6" w:rsidR="00BC75BE">
        <w:rPr>
          <w:rFonts w:ascii="Times New Roman" w:hAnsi="Times New Roman" w:cs="Times New Roman"/>
        </w:rPr>
        <w:t xml:space="preserve"> </w:t>
      </w:r>
      <w:r w:rsidRPr="0C806CD6" w:rsidR="007D1B6A">
        <w:rPr>
          <w:rFonts w:ascii="Times New Roman" w:hAnsi="Times New Roman" w:cs="Times New Roman"/>
        </w:rPr>
        <w:t>wisdom, survival, and power (</w:t>
      </w:r>
      <w:r w:rsidRPr="0C806CD6" w:rsidR="007D1B6A">
        <w:rPr>
          <w:rFonts w:ascii="Times New Roman" w:hAnsi="Times New Roman" w:cs="Times New Roman"/>
        </w:rPr>
        <w:t>medicine man</w:t>
      </w:r>
      <w:r w:rsidRPr="0C806CD6" w:rsidR="007D1B6A">
        <w:rPr>
          <w:rFonts w:ascii="Times New Roman" w:hAnsi="Times New Roman" w:cs="Times New Roman"/>
        </w:rPr>
        <w:t xml:space="preserve"> book pg. 44)</w:t>
      </w:r>
      <w:r w:rsidRPr="0C806CD6" w:rsidR="00FC2F8A">
        <w:rPr>
          <w:rFonts w:ascii="Times New Roman" w:hAnsi="Times New Roman" w:cs="Times New Roman"/>
        </w:rPr>
        <w:t xml:space="preserve">. </w:t>
      </w:r>
      <w:r w:rsidRPr="0C806CD6" w:rsidR="007D1B6A">
        <w:rPr>
          <w:rFonts w:ascii="Times New Roman" w:hAnsi="Times New Roman" w:cs="Times New Roman"/>
        </w:rPr>
        <w:t>While</w:t>
      </w:r>
      <w:r w:rsidRPr="0C806CD6" w:rsidR="00BC75BE">
        <w:rPr>
          <w:rFonts w:ascii="Times New Roman" w:hAnsi="Times New Roman" w:cs="Times New Roman"/>
        </w:rPr>
        <w:t xml:space="preserve"> the </w:t>
      </w:r>
      <w:del w:author="Baechtel, Mark" w:date="2023-04-24T18:32:38.096Z" w:id="1654540132">
        <w:r w:rsidRPr="0C806CD6" w:rsidDel="00BC75BE">
          <w:rPr>
            <w:rFonts w:ascii="Times New Roman" w:hAnsi="Times New Roman" w:cs="Times New Roman"/>
          </w:rPr>
          <w:delText>buff</w:delText>
        </w:r>
      </w:del>
      <w:ins w:author="Baechtel, Mark" w:date="2023-04-24T18:32:39.943Z" w:id="2027532703">
        <w:r w:rsidRPr="0C806CD6" w:rsidR="040BFAEC">
          <w:rPr>
            <w:rFonts w:ascii="Times New Roman" w:hAnsi="Times New Roman" w:cs="Times New Roman"/>
          </w:rPr>
          <w:t xml:space="preserve"> </w:t>
        </w:r>
      </w:ins>
      <w:del w:author="Baechtel, Mark" w:date="2023-04-24T18:32:38.096Z" w:id="2029005750">
        <w:r w:rsidRPr="0C806CD6" w:rsidDel="00BC75BE">
          <w:rPr>
            <w:rFonts w:ascii="Times New Roman" w:hAnsi="Times New Roman" w:cs="Times New Roman"/>
          </w:rPr>
          <w:delText>alo</w:delText>
        </w:r>
        <w:r w:rsidRPr="0C806CD6" w:rsidDel="00BC75BE">
          <w:rPr>
            <w:rFonts w:ascii="Times New Roman" w:hAnsi="Times New Roman" w:cs="Times New Roman"/>
          </w:rPr>
          <w:delText xml:space="preserve"> </w:delText>
        </w:r>
      </w:del>
      <w:ins w:author="Baechtel, Mark" w:date="2023-04-24T18:32:50.041Z" w:id="738902134">
        <w:r w:rsidRPr="0C806CD6" w:rsidR="202E17C1">
          <w:rPr>
            <w:rFonts w:ascii="Times New Roman" w:hAnsi="Times New Roman" w:cs="Times New Roman"/>
          </w:rPr>
          <w:t>bison</w:t>
        </w:r>
      </w:ins>
      <w:ins w:author="Baechtel, Mark" w:date="2023-04-24T18:33:27.181Z" w:id="451559631">
        <w:r w:rsidRPr="0C806CD6" w:rsidR="6FA7682A">
          <w:rPr>
            <w:rFonts w:ascii="Times New Roman" w:hAnsi="Times New Roman" w:cs="Times New Roman"/>
          </w:rPr>
          <w:t xml:space="preserve"> --otherwise known as </w:t>
        </w:r>
        <w:r w:rsidRPr="0C806CD6" w:rsidR="6FA7682A">
          <w:rPr>
            <w:rFonts w:ascii="Times New Roman" w:hAnsi="Times New Roman" w:cs="Times New Roman"/>
            <w:i w:val="1"/>
            <w:iCs w:val="1"/>
          </w:rPr>
          <w:t>Wakan-Tanka--</w:t>
        </w:r>
      </w:ins>
      <w:ins w:author="Baechtel, Mark" w:date="2023-04-24T18:32:50.041Z" w:id="66876581">
        <w:r w:rsidRPr="0C806CD6" w:rsidR="268995A9">
          <w:rPr>
            <w:rFonts w:ascii="Times New Roman" w:hAnsi="Times New Roman" w:cs="Times New Roman"/>
          </w:rPr>
          <w:t xml:space="preserve"> </w:t>
        </w:r>
      </w:ins>
      <w:r w:rsidRPr="0C806CD6" w:rsidR="00BC75BE">
        <w:rPr>
          <w:rFonts w:ascii="Times New Roman" w:hAnsi="Times New Roman" w:cs="Times New Roman"/>
        </w:rPr>
        <w:t>represent</w:t>
      </w:r>
      <w:r w:rsidRPr="0C806CD6" w:rsidR="00BC75BE">
        <w:rPr>
          <w:rFonts w:ascii="Times New Roman" w:hAnsi="Times New Roman" w:cs="Times New Roman"/>
        </w:rPr>
        <w:t xml:space="preserve"> all beings</w:t>
      </w:r>
      <w:del w:author="Baechtel, Mark" w:date="2023-04-24T18:33:27.139Z" w:id="1843894608">
        <w:r w:rsidRPr="0C806CD6" w:rsidDel="00BC75BE">
          <w:rPr>
            <w:rFonts w:ascii="Times New Roman" w:hAnsi="Times New Roman" w:cs="Times New Roman"/>
          </w:rPr>
          <w:delText xml:space="preserve">, otherwise known as </w:delText>
        </w:r>
        <w:r w:rsidRPr="0C806CD6" w:rsidDel="00BC75BE">
          <w:rPr>
            <w:rFonts w:ascii="Times New Roman" w:hAnsi="Times New Roman" w:cs="Times New Roman"/>
            <w:i w:val="1"/>
            <w:iCs w:val="1"/>
          </w:rPr>
          <w:delText>Wakan-Tanka</w:delText>
        </w:r>
        <w:r w:rsidRPr="0C806CD6" w:rsidDel="00BC75BE">
          <w:rPr>
            <w:rFonts w:ascii="Times New Roman" w:hAnsi="Times New Roman" w:cs="Times New Roman"/>
            <w:i w:val="1"/>
            <w:iCs w:val="1"/>
          </w:rPr>
          <w:delText xml:space="preserve">, </w:delText>
        </w:r>
      </w:del>
      <w:r w:rsidRPr="0C806CD6" w:rsidR="00BC75BE">
        <w:rPr>
          <w:rFonts w:ascii="Times New Roman" w:hAnsi="Times New Roman" w:cs="Times New Roman"/>
        </w:rPr>
        <w:t xml:space="preserve">they </w:t>
      </w:r>
      <w:r w:rsidRPr="0C806CD6" w:rsidR="007D1B6A">
        <w:rPr>
          <w:rFonts w:ascii="Times New Roman" w:hAnsi="Times New Roman" w:cs="Times New Roman"/>
        </w:rPr>
        <w:t>are also equated specifically</w:t>
      </w:r>
      <w:r w:rsidRPr="0C806CD6" w:rsidR="00BC75BE">
        <w:rPr>
          <w:rFonts w:ascii="Times New Roman" w:hAnsi="Times New Roman" w:cs="Times New Roman"/>
        </w:rPr>
        <w:t xml:space="preserve"> </w:t>
      </w:r>
      <w:r w:rsidRPr="0C806CD6" w:rsidR="007D1B6A">
        <w:rPr>
          <w:rFonts w:ascii="Times New Roman" w:hAnsi="Times New Roman" w:cs="Times New Roman"/>
        </w:rPr>
        <w:t xml:space="preserve">with </w:t>
      </w:r>
      <w:r w:rsidRPr="0C806CD6" w:rsidR="00BC75BE">
        <w:rPr>
          <w:rFonts w:ascii="Times New Roman" w:hAnsi="Times New Roman" w:cs="Times New Roman"/>
        </w:rPr>
        <w:t>women</w:t>
      </w:r>
      <w:r w:rsidRPr="0C806CD6" w:rsidR="007D1B6A">
        <w:rPr>
          <w:rFonts w:ascii="Times New Roman" w:hAnsi="Times New Roman" w:cs="Times New Roman"/>
        </w:rPr>
        <w:t xml:space="preserve">. I was inspired by the bison’s </w:t>
      </w:r>
      <w:r w:rsidRPr="0C806CD6" w:rsidR="007D1B6A">
        <w:rPr>
          <w:rFonts w:ascii="Times New Roman" w:hAnsi="Times New Roman" w:cs="Times New Roman"/>
        </w:rPr>
        <w:t>central role</w:t>
      </w:r>
      <w:r w:rsidRPr="0C806CD6" w:rsidR="007D1B6A">
        <w:rPr>
          <w:rFonts w:ascii="Times New Roman" w:hAnsi="Times New Roman" w:cs="Times New Roman"/>
        </w:rPr>
        <w:t xml:space="preserve"> in Ogalala Sioux understandings of the natural world</w:t>
      </w:r>
      <w:r w:rsidRPr="0C806CD6" w:rsidR="00771768">
        <w:rPr>
          <w:rFonts w:ascii="Times New Roman" w:hAnsi="Times New Roman" w:cs="Times New Roman"/>
        </w:rPr>
        <w:t xml:space="preserve"> and social </w:t>
      </w:r>
      <w:r w:rsidRPr="0C806CD6" w:rsidR="00AC3157">
        <w:rPr>
          <w:rFonts w:ascii="Times New Roman" w:hAnsi="Times New Roman" w:cs="Times New Roman"/>
        </w:rPr>
        <w:t>relationships</w:t>
      </w:r>
      <w:ins w:author="Baechtel, Mark" w:date="2023-04-24T18:33:49.674Z" w:id="836066185">
        <w:r w:rsidRPr="0C806CD6" w:rsidR="3846906F">
          <w:rPr>
            <w:rFonts w:ascii="Times New Roman" w:hAnsi="Times New Roman" w:cs="Times New Roman"/>
          </w:rPr>
          <w:t>. A</w:t>
        </w:r>
      </w:ins>
      <w:ins w:author="Andelson, Jonathan" w:date="2023-04-20T18:38:58.374Z" w:id="1727747187">
        <w:del w:author="Baechtel, Mark" w:date="2023-04-24T18:33:53.246Z" w:id="875264492">
          <w:r w:rsidRPr="0C806CD6" w:rsidDel="3A9CAF09">
            <w:rPr>
              <w:rFonts w:ascii="Times New Roman" w:hAnsi="Times New Roman" w:cs="Times New Roman"/>
            </w:rPr>
            <w:delText>, and a</w:delText>
          </w:r>
        </w:del>
        <w:r w:rsidRPr="0C806CD6" w:rsidR="3A9CAF09">
          <w:rPr>
            <w:rFonts w:ascii="Times New Roman" w:hAnsi="Times New Roman" w:cs="Times New Roman"/>
          </w:rPr>
          <w:t>s a poet I wanted to express my thoughts and feelings about the bison in verse</w:t>
        </w:r>
      </w:ins>
      <w:r w:rsidRPr="0C806CD6" w:rsidR="00AC3157">
        <w:rPr>
          <w:rFonts w:ascii="Times New Roman" w:hAnsi="Times New Roman" w:cs="Times New Roman"/>
        </w:rPr>
        <w:t>.</w:t>
      </w:r>
      <w:r w:rsidRPr="0C806CD6" w:rsidR="009F7A38">
        <w:rPr>
          <w:rFonts w:ascii="Times New Roman" w:hAnsi="Times New Roman" w:cs="Times New Roman"/>
        </w:rPr>
        <w:t xml:space="preserve"> In t</w:t>
      </w:r>
      <w:r w:rsidRPr="0C806CD6" w:rsidR="009F7A38">
        <w:rPr>
          <w:rFonts w:ascii="Times New Roman" w:hAnsi="Times New Roman" w:cs="Times New Roman"/>
        </w:rPr>
        <w:t xml:space="preserve">he </w:t>
      </w:r>
      <w:del w:author="Baechtel, Mark" w:date="2023-04-24T18:34:12.563Z" w:id="1685234022">
        <w:r w:rsidRPr="0C806CD6" w:rsidDel="009F7A38">
          <w:rPr>
            <w:rFonts w:ascii="Times New Roman" w:hAnsi="Times New Roman" w:cs="Times New Roman"/>
          </w:rPr>
          <w:delText>poetry</w:delText>
        </w:r>
        <w:r w:rsidRPr="0C806CD6" w:rsidDel="009F7A38">
          <w:rPr>
            <w:rFonts w:ascii="Times New Roman" w:hAnsi="Times New Roman" w:cs="Times New Roman"/>
          </w:rPr>
          <w:delText xml:space="preserve"> </w:delText>
        </w:r>
      </w:del>
      <w:ins w:author="Baechtel, Mark" w:date="2023-04-24T18:34:14.155Z" w:id="1643090957">
        <w:r w:rsidRPr="0C806CD6" w:rsidR="342EB19E">
          <w:rPr>
            <w:rFonts w:ascii="Times New Roman" w:hAnsi="Times New Roman" w:cs="Times New Roman"/>
          </w:rPr>
          <w:t xml:space="preserve">poems which </w:t>
        </w:r>
      </w:ins>
      <w:del w:author="Baechtel, Mark" w:date="2023-04-24T18:34:17.021Z" w:id="40442862">
        <w:r w:rsidRPr="0C806CD6" w:rsidDel="009F7A38">
          <w:rPr>
            <w:rFonts w:ascii="Times New Roman" w:hAnsi="Times New Roman" w:cs="Times New Roman"/>
          </w:rPr>
          <w:delText xml:space="preserve">that </w:delText>
        </w:r>
      </w:del>
      <w:r w:rsidRPr="0C806CD6" w:rsidR="009F7A38">
        <w:rPr>
          <w:rFonts w:ascii="Times New Roman" w:hAnsi="Times New Roman" w:cs="Times New Roman"/>
        </w:rPr>
        <w:t>follow</w:t>
      </w:r>
      <w:del w:author="Baechtel, Mark" w:date="2023-04-24T18:34:19.688Z" w:id="1299873319">
        <w:r w:rsidRPr="0C806CD6" w:rsidDel="009F7A38">
          <w:rPr>
            <w:rFonts w:ascii="Times New Roman" w:hAnsi="Times New Roman" w:cs="Times New Roman"/>
          </w:rPr>
          <w:delText>s</w:delText>
        </w:r>
      </w:del>
      <w:r w:rsidRPr="0C806CD6" w:rsidR="009F7A38">
        <w:rPr>
          <w:rFonts w:ascii="Times New Roman" w:hAnsi="Times New Roman" w:cs="Times New Roman"/>
        </w:rPr>
        <w:t xml:space="preserve">, I combine my own experience with </w:t>
      </w:r>
      <w:commentRangeStart w:id="933356574"/>
      <w:commentRangeStart w:id="2009523563"/>
      <w:r w:rsidRPr="0C806CD6" w:rsidR="009F7A38">
        <w:rPr>
          <w:rFonts w:ascii="Times New Roman" w:hAnsi="Times New Roman" w:cs="Times New Roman"/>
        </w:rPr>
        <w:t>meeting</w:t>
      </w:r>
      <w:commentRangeEnd w:id="933356574"/>
      <w:r>
        <w:rPr>
          <w:rStyle w:val="CommentReference"/>
        </w:rPr>
        <w:commentReference w:id="933356574"/>
      </w:r>
      <w:commentRangeEnd w:id="2009523563"/>
      <w:r>
        <w:rPr>
          <w:rStyle w:val="CommentReference"/>
        </w:rPr>
        <w:commentReference w:id="2009523563"/>
      </w:r>
      <w:r w:rsidRPr="0C806CD6" w:rsidR="00112FD3">
        <w:rPr>
          <w:rFonts w:ascii="Times New Roman" w:hAnsi="Times New Roman" w:cs="Times New Roman"/>
        </w:rPr>
        <w:t xml:space="preserve"> </w:t>
      </w:r>
      <w:r w:rsidRPr="0C806CD6" w:rsidR="009F7A38">
        <w:rPr>
          <w:rFonts w:ascii="Times New Roman" w:hAnsi="Times New Roman" w:cs="Times New Roman"/>
        </w:rPr>
        <w:t>bison</w:t>
      </w:r>
      <w:r w:rsidRPr="0C806CD6" w:rsidR="00F53573">
        <w:rPr>
          <w:rFonts w:ascii="Times New Roman" w:hAnsi="Times New Roman" w:cs="Times New Roman"/>
        </w:rPr>
        <w:t xml:space="preserve"> in central </w:t>
      </w:r>
      <w:r w:rsidRPr="0C806CD6" w:rsidR="00F53573">
        <w:rPr>
          <w:rFonts w:ascii="Times New Roman" w:hAnsi="Times New Roman" w:cs="Times New Roman"/>
        </w:rPr>
        <w:t>Iowa</w:t>
      </w:r>
      <w:r w:rsidRPr="0C806CD6" w:rsidR="00F53573">
        <w:rPr>
          <w:rFonts w:ascii="Times New Roman" w:hAnsi="Times New Roman" w:cs="Times New Roman"/>
        </w:rPr>
        <w:t xml:space="preserve"> w</w:t>
      </w:r>
      <w:r w:rsidRPr="0C806CD6" w:rsidR="00F53573">
        <w:rPr>
          <w:rFonts w:ascii="Times New Roman" w:hAnsi="Times New Roman" w:cs="Times New Roman"/>
        </w:rPr>
        <w:t xml:space="preserve">ith </w:t>
      </w:r>
      <w:r w:rsidRPr="0C806CD6" w:rsidR="00217C7F">
        <w:rPr>
          <w:rFonts w:ascii="Times New Roman" w:hAnsi="Times New Roman" w:cs="Times New Roman"/>
        </w:rPr>
        <w:t xml:space="preserve">what </w:t>
      </w:r>
      <w:r w:rsidRPr="0C806CD6" w:rsidR="00217C7F">
        <w:rPr>
          <w:rFonts w:ascii="Times New Roman" w:hAnsi="Times New Roman" w:cs="Times New Roman"/>
        </w:rPr>
        <w:t>I’ve</w:t>
      </w:r>
      <w:r w:rsidRPr="0C806CD6" w:rsidR="00217C7F">
        <w:rPr>
          <w:rFonts w:ascii="Times New Roman" w:hAnsi="Times New Roman" w:cs="Times New Roman"/>
        </w:rPr>
        <w:t xml:space="preserve"> learned about the Ogalala Sioux </w:t>
      </w:r>
      <w:commentRangeStart w:id="200828569"/>
      <w:commentRangeStart w:id="1762810415"/>
      <w:r w:rsidRPr="0C806CD6" w:rsidR="00217C7F">
        <w:rPr>
          <w:rFonts w:ascii="Times New Roman" w:hAnsi="Times New Roman" w:cs="Times New Roman"/>
        </w:rPr>
        <w:t>in the last few weeks.</w:t>
      </w:r>
      <w:commentRangeEnd w:id="200828569"/>
      <w:r>
        <w:rPr>
          <w:rStyle w:val="CommentReference"/>
        </w:rPr>
        <w:commentReference w:id="200828569"/>
      </w:r>
      <w:commentRangeEnd w:id="1762810415"/>
      <w:r>
        <w:rPr>
          <w:rStyle w:val="CommentReference"/>
        </w:rPr>
        <w:commentReference w:id="1762810415"/>
      </w:r>
      <w:r w:rsidRPr="0C806CD6" w:rsidR="00217C7F">
        <w:rPr>
          <w:rFonts w:ascii="Times New Roman" w:hAnsi="Times New Roman" w:cs="Times New Roman"/>
        </w:rPr>
        <w:t xml:space="preserve"> I have learned about the Ogalala Sioux</w:t>
      </w:r>
      <w:r w:rsidRPr="0C806CD6" w:rsidR="00771768">
        <w:rPr>
          <w:rFonts w:ascii="Times New Roman" w:hAnsi="Times New Roman" w:cs="Times New Roman"/>
        </w:rPr>
        <w:t xml:space="preserve">’s relationship with </w:t>
      </w:r>
      <w:r w:rsidRPr="0C806CD6" w:rsidR="00771768">
        <w:rPr>
          <w:rFonts w:ascii="Times New Roman" w:hAnsi="Times New Roman" w:cs="Times New Roman"/>
        </w:rPr>
        <w:t xml:space="preserve">bison </w:t>
      </w:r>
      <w:r w:rsidRPr="0C806CD6" w:rsidR="00217C7F">
        <w:rPr>
          <w:rFonts w:ascii="Times New Roman" w:hAnsi="Times New Roman" w:cs="Times New Roman"/>
        </w:rPr>
        <w:t>from</w:t>
      </w:r>
      <w:r w:rsidRPr="0C806CD6" w:rsidR="00217C7F">
        <w:rPr>
          <w:rFonts w:ascii="Times New Roman" w:hAnsi="Times New Roman" w:cs="Times New Roman"/>
        </w:rPr>
        <w:t xml:space="preserve"> a mix of primary and secondary research</w:t>
      </w:r>
      <w:ins w:author="Baechtel, Mark" w:date="2023-04-24T18:37:15.9Z" w:id="1945517750">
        <w:r w:rsidRPr="0C806CD6" w:rsidR="02424913">
          <w:rPr>
            <w:rFonts w:ascii="Times New Roman" w:hAnsi="Times New Roman" w:cs="Times New Roman"/>
          </w:rPr>
          <w:t xml:space="preserve">, and </w:t>
        </w:r>
        <w:r w:rsidRPr="0C806CD6" w:rsidR="02424913">
          <w:rPr>
            <w:rFonts w:ascii="Times New Roman" w:hAnsi="Times New Roman" w:cs="Times New Roman"/>
          </w:rPr>
          <w:t>I’ve</w:t>
        </w:r>
      </w:ins>
      <w:r w:rsidRPr="0C806CD6" w:rsidR="00771768">
        <w:rPr>
          <w:rFonts w:ascii="Times New Roman" w:hAnsi="Times New Roman" w:cs="Times New Roman"/>
        </w:rPr>
        <w:t xml:space="preserve"> included </w:t>
      </w:r>
      <w:ins w:author="Baechtel, Mark" w:date="2023-04-24T18:37:25.929Z" w:id="1618738261">
        <w:r w:rsidRPr="0C806CD6" w:rsidR="7A7C4715">
          <w:rPr>
            <w:rFonts w:ascii="Times New Roman" w:hAnsi="Times New Roman" w:cs="Times New Roman"/>
          </w:rPr>
          <w:t xml:space="preserve">references </w:t>
        </w:r>
      </w:ins>
      <w:r w:rsidRPr="0C806CD6" w:rsidR="00771768">
        <w:rPr>
          <w:rFonts w:ascii="Times New Roman" w:hAnsi="Times New Roman" w:cs="Times New Roman"/>
        </w:rPr>
        <w:t xml:space="preserve">below. </w:t>
      </w:r>
      <w:r w:rsidRPr="0C806CD6" w:rsidR="1B2B64C5">
        <w:rPr>
          <w:rFonts w:ascii="Times New Roman" w:hAnsi="Times New Roman" w:cs="Times New Roman"/>
        </w:rPr>
        <w:t xml:space="preserve">I have only begun to learn about the </w:t>
      </w:r>
      <w:r w:rsidRPr="0C806CD6" w:rsidR="2CD9C1E9">
        <w:rPr>
          <w:rFonts w:ascii="Times New Roman" w:hAnsi="Times New Roman" w:cs="Times New Roman"/>
        </w:rPr>
        <w:t>bison</w:t>
      </w:r>
      <w:r w:rsidRPr="0C806CD6" w:rsidR="7D2D043E">
        <w:rPr>
          <w:rFonts w:ascii="Times New Roman" w:hAnsi="Times New Roman" w:cs="Times New Roman"/>
        </w:rPr>
        <w:t xml:space="preserve"> and the </w:t>
      </w:r>
      <w:r w:rsidRPr="0C806CD6" w:rsidR="7D2D043E">
        <w:rPr>
          <w:rFonts w:ascii="Times New Roman" w:hAnsi="Times New Roman" w:cs="Times New Roman"/>
        </w:rPr>
        <w:t>Ogalala Sioux</w:t>
      </w:r>
      <w:ins w:author="Baechtel, Mark" w:date="2023-04-24T18:37:33.638Z" w:id="1201784050">
        <w:r w:rsidRPr="0C806CD6" w:rsidR="7E9918A9">
          <w:rPr>
            <w:rFonts w:ascii="Times New Roman" w:hAnsi="Times New Roman" w:cs="Times New Roman"/>
          </w:rPr>
          <w:t>,</w:t>
        </w:r>
      </w:ins>
      <w:r w:rsidRPr="0C806CD6" w:rsidR="2CD9C1E9">
        <w:rPr>
          <w:rFonts w:ascii="Times New Roman" w:hAnsi="Times New Roman" w:cs="Times New Roman"/>
        </w:rPr>
        <w:t xml:space="preserve"> and</w:t>
      </w:r>
      <w:r w:rsidRPr="0C806CD6" w:rsidR="1B2B64C5">
        <w:rPr>
          <w:rFonts w:ascii="Times New Roman" w:hAnsi="Times New Roman" w:cs="Times New Roman"/>
        </w:rPr>
        <w:t xml:space="preserve"> r</w:t>
      </w:r>
      <w:r w:rsidRPr="0C806CD6" w:rsidR="5137B017">
        <w:rPr>
          <w:rFonts w:ascii="Times New Roman" w:hAnsi="Times New Roman" w:cs="Times New Roman"/>
        </w:rPr>
        <w:t>ecogni</w:t>
      </w:r>
      <w:r w:rsidRPr="0C806CD6" w:rsidR="5137B017">
        <w:rPr>
          <w:rFonts w:ascii="Times New Roman" w:hAnsi="Times New Roman" w:cs="Times New Roman"/>
        </w:rPr>
        <w:t xml:space="preserve">ze </w:t>
      </w:r>
      <w:r w:rsidRPr="0C806CD6" w:rsidR="1B2B64C5">
        <w:rPr>
          <w:rFonts w:ascii="Times New Roman" w:hAnsi="Times New Roman" w:cs="Times New Roman"/>
        </w:rPr>
        <w:t>how muc</w:t>
      </w:r>
      <w:r w:rsidRPr="0C806CD6" w:rsidR="1B2B64C5">
        <w:rPr>
          <w:rFonts w:ascii="Times New Roman" w:hAnsi="Times New Roman" w:cs="Times New Roman"/>
        </w:rPr>
        <w:t>h I</w:t>
      </w:r>
      <w:r w:rsidRPr="0C806CD6" w:rsidR="1B2B64C5">
        <w:rPr>
          <w:rFonts w:ascii="Times New Roman" w:hAnsi="Times New Roman" w:cs="Times New Roman"/>
        </w:rPr>
        <w:t xml:space="preserve"> </w:t>
      </w:r>
      <w:r w:rsidRPr="0C806CD6" w:rsidR="233084F7">
        <w:rPr>
          <w:rFonts w:ascii="Times New Roman" w:hAnsi="Times New Roman" w:cs="Times New Roman"/>
        </w:rPr>
        <w:t>do</w:t>
      </w:r>
      <w:r w:rsidRPr="0C806CD6" w:rsidR="233084F7">
        <w:rPr>
          <w:rFonts w:ascii="Times New Roman" w:hAnsi="Times New Roman" w:cs="Times New Roman"/>
        </w:rPr>
        <w:t xml:space="preserve"> no</w:t>
      </w:r>
      <w:r w:rsidRPr="0C806CD6" w:rsidR="233084F7">
        <w:rPr>
          <w:rFonts w:ascii="Times New Roman" w:hAnsi="Times New Roman" w:cs="Times New Roman"/>
        </w:rPr>
        <w:t>t know</w:t>
      </w:r>
      <w:r w:rsidRPr="0C806CD6" w:rsidR="1B2B64C5">
        <w:rPr>
          <w:rFonts w:ascii="Times New Roman" w:hAnsi="Times New Roman" w:cs="Times New Roman"/>
        </w:rPr>
        <w:t xml:space="preserve">. </w:t>
      </w:r>
      <w:r w:rsidRPr="0C806CD6" w:rsidR="00E338C3">
        <w:rPr>
          <w:rFonts w:ascii="Times New Roman" w:hAnsi="Times New Roman" w:cs="Times New Roman"/>
        </w:rPr>
        <w:t xml:space="preserve"> </w:t>
      </w:r>
      <w:commentRangeStart w:id="483761485"/>
      <w:commentRangeStart w:id="1234064938"/>
      <w:commentRangeStart w:id="672590816"/>
      <w:commentRangeStart w:id="1172288822"/>
      <w:r w:rsidRPr="0C806CD6" w:rsidR="00771768">
        <w:rPr>
          <w:rFonts w:ascii="Times New Roman" w:hAnsi="Times New Roman" w:cs="Times New Roman"/>
        </w:rPr>
        <w:t>My learning and application of it is shaped by my experience</w:t>
      </w:r>
      <w:r w:rsidRPr="0C806CD6" w:rsidR="00771768">
        <w:rPr>
          <w:rFonts w:ascii="Times New Roman" w:hAnsi="Times New Roman" w:cs="Times New Roman"/>
        </w:rPr>
        <w:t xml:space="preserve">s, </w:t>
      </w:r>
      <w:r w:rsidRPr="0C806CD6" w:rsidR="00E338C3">
        <w:rPr>
          <w:rFonts w:ascii="Times New Roman" w:hAnsi="Times New Roman" w:cs="Times New Roman"/>
        </w:rPr>
        <w:t xml:space="preserve">which </w:t>
      </w:r>
      <w:r w:rsidRPr="0C806CD6" w:rsidR="00771768">
        <w:rPr>
          <w:rFonts w:ascii="Times New Roman" w:hAnsi="Times New Roman" w:cs="Times New Roman"/>
        </w:rPr>
        <w:t>are</w:t>
      </w:r>
      <w:r w:rsidRPr="0C806CD6" w:rsidR="00E338C3">
        <w:rPr>
          <w:rFonts w:ascii="Times New Roman" w:hAnsi="Times New Roman" w:cs="Times New Roman"/>
        </w:rPr>
        <w:t xml:space="preserve"> not indigenous.</w:t>
      </w:r>
      <w:r w:rsidRPr="0C806CD6" w:rsidR="00E338C3">
        <w:rPr>
          <w:rFonts w:ascii="Times New Roman" w:hAnsi="Times New Roman" w:cs="Times New Roman"/>
        </w:rPr>
        <w:t xml:space="preserve"> </w:t>
      </w:r>
      <w:commentRangeEnd w:id="483761485"/>
      <w:r>
        <w:rPr>
          <w:rStyle w:val="CommentReference"/>
        </w:rPr>
        <w:commentReference w:id="483761485"/>
      </w:r>
      <w:commentRangeEnd w:id="1234064938"/>
      <w:r>
        <w:rPr>
          <w:rStyle w:val="CommentReference"/>
        </w:rPr>
        <w:commentReference w:id="1234064938"/>
      </w:r>
      <w:commentRangeEnd w:id="672590816"/>
      <w:r>
        <w:rPr>
          <w:rStyle w:val="CommentReference"/>
        </w:rPr>
        <w:commentReference w:id="672590816"/>
      </w:r>
      <w:commentRangeEnd w:id="1172288822"/>
      <w:r>
        <w:rPr>
          <w:rStyle w:val="CommentReference"/>
        </w:rPr>
        <w:commentReference w:id="1172288822"/>
      </w:r>
    </w:p>
    <w:p w:rsidRPr="0004674C" w:rsidR="00771768" w:rsidP="0004674C" w:rsidRDefault="00771768" w14:paraId="4CC4DEB8" w14:textId="77777777">
      <w:pPr>
        <w:rPr>
          <w:rFonts w:ascii="Times New Roman" w:hAnsi="Times New Roman" w:cs="Times New Roman"/>
        </w:rPr>
      </w:pPr>
    </w:p>
    <w:p w:rsidRPr="00457448" w:rsidR="00AE38EF" w:rsidP="00AE38EF" w:rsidRDefault="00AE38EF" w14:paraId="6BCDF357" w14:textId="77777777">
      <w:pPr>
        <w:rPr>
          <w:rFonts w:ascii="Times New Roman" w:hAnsi="Times New Roman" w:cs="Times New Roman"/>
          <w:u w:val="single"/>
        </w:rPr>
      </w:pPr>
      <w:r w:rsidRPr="00457448">
        <w:rPr>
          <w:rFonts w:ascii="Times New Roman" w:hAnsi="Times New Roman" w:cs="Times New Roman"/>
          <w:u w:val="single"/>
        </w:rPr>
        <w:t>watching the bison</w:t>
      </w:r>
    </w:p>
    <w:p w:rsidR="00AE38EF" w:rsidP="00AE38EF" w:rsidRDefault="00AE38EF" w14:paraId="56FD4E69" w14:textId="77777777">
      <w:pPr>
        <w:rPr>
          <w:rFonts w:ascii="Times New Roman" w:hAnsi="Times New Roman" w:cs="Times New Roman"/>
          <w:i/>
          <w:iCs/>
        </w:rPr>
      </w:pPr>
    </w:p>
    <w:p w:rsidR="00AE38EF" w:rsidP="00AE38EF" w:rsidRDefault="00AE38EF" w14:paraId="4EB5EB15" w14:textId="3C852130">
      <w:pPr>
        <w:rPr>
          <w:rFonts w:ascii="Times New Roman" w:hAnsi="Times New Roman" w:cs="Times New Roman"/>
        </w:rPr>
      </w:pPr>
      <w:r w:rsidRPr="0C806CD6" w:rsidR="00AE38EF">
        <w:rPr>
          <w:rFonts w:ascii="Times New Roman" w:hAnsi="Times New Roman" w:cs="Times New Roman"/>
          <w:i w:val="1"/>
          <w:iCs w:val="1"/>
        </w:rPr>
        <w:t>do not come    t</w:t>
      </w:r>
      <w:r w:rsidRPr="0C806CD6" w:rsidR="00AE38EF">
        <w:rPr>
          <w:rFonts w:ascii="Times New Roman" w:hAnsi="Times New Roman" w:cs="Times New Roman"/>
          <w:i w:val="1"/>
          <w:iCs w:val="1"/>
        </w:rPr>
        <w:t xml:space="preserve">oo </w:t>
      </w:r>
      <w:commentRangeStart w:id="767072393"/>
      <w:r w:rsidRPr="0C806CD6" w:rsidR="00AE38EF">
        <w:rPr>
          <w:rFonts w:ascii="Times New Roman" w:hAnsi="Times New Roman" w:cs="Times New Roman"/>
          <w:i w:val="1"/>
          <w:iCs w:val="1"/>
        </w:rPr>
        <w:t>close</w:t>
      </w:r>
      <w:r w:rsidRPr="0C806CD6" w:rsidR="00AE38EF">
        <w:rPr>
          <w:rFonts w:ascii="Times New Roman" w:hAnsi="Times New Roman" w:cs="Times New Roman"/>
          <w:i w:val="1"/>
          <w:iCs w:val="1"/>
        </w:rPr>
        <w:t xml:space="preserve"> me</w:t>
      </w:r>
      <w:commentRangeEnd w:id="767072393"/>
      <w:r>
        <w:rPr>
          <w:rStyle w:val="CommentReference"/>
        </w:rPr>
        <w:commentReference w:id="767072393"/>
      </w:r>
      <w:r w:rsidRPr="0C806CD6" w:rsidR="00AE38EF">
        <w:rPr>
          <w:rFonts w:ascii="Times New Roman" w:hAnsi="Times New Roman" w:cs="Times New Roman"/>
        </w:rPr>
        <w:t xml:space="preserve">, </w:t>
      </w:r>
      <w:commentRangeStart w:id="237221242"/>
      <w:commentRangeStart w:id="307131822"/>
      <w:r w:rsidRPr="0C806CD6" w:rsidR="00AE38EF">
        <w:rPr>
          <w:rFonts w:ascii="Times New Roman" w:hAnsi="Times New Roman" w:cs="Times New Roman"/>
        </w:rPr>
        <w:t xml:space="preserve">he </w:t>
      </w:r>
      <w:r w:rsidRPr="0C806CD6" w:rsidR="65447971">
        <w:rPr>
          <w:rFonts w:ascii="Times New Roman" w:hAnsi="Times New Roman" w:cs="Times New Roman"/>
        </w:rPr>
        <w:t>says</w:t>
      </w:r>
      <w:commentRangeEnd w:id="237221242"/>
      <w:r>
        <w:rPr>
          <w:rStyle w:val="CommentReference"/>
        </w:rPr>
        <w:commentReference w:id="237221242"/>
      </w:r>
      <w:commentRangeEnd w:id="307131822"/>
      <w:r>
        <w:rPr>
          <w:rStyle w:val="CommentReference"/>
        </w:rPr>
        <w:commentReference w:id="307131822"/>
      </w:r>
      <w:r w:rsidRPr="0C806CD6" w:rsidR="00AE38EF">
        <w:rPr>
          <w:rFonts w:ascii="Times New Roman" w:hAnsi="Times New Roman" w:cs="Times New Roman"/>
        </w:rPr>
        <w:t xml:space="preserve">, with strong brown eyes that   </w:t>
      </w:r>
      <w:r w:rsidRPr="0C806CD6" w:rsidR="00AE38EF">
        <w:rPr>
          <w:rFonts w:ascii="Times New Roman" w:hAnsi="Times New Roman" w:cs="Times New Roman"/>
        </w:rPr>
        <w:t>contain</w:t>
      </w:r>
      <w:r w:rsidRPr="0C806CD6" w:rsidR="00AE38EF">
        <w:rPr>
          <w:rFonts w:ascii="Times New Roman" w:hAnsi="Times New Roman" w:cs="Times New Roman"/>
        </w:rPr>
        <w:t xml:space="preserve">   the </w:t>
      </w:r>
      <w:commentRangeStart w:id="675837235"/>
      <w:r w:rsidRPr="0C806CD6" w:rsidR="00AE38EF">
        <w:rPr>
          <w:rFonts w:ascii="Times New Roman" w:hAnsi="Times New Roman" w:cs="Times New Roman"/>
        </w:rPr>
        <w:t>world</w:t>
      </w:r>
      <w:commentRangeEnd w:id="675837235"/>
      <w:r>
        <w:rPr>
          <w:rStyle w:val="CommentReference"/>
        </w:rPr>
        <w:commentReference w:id="675837235"/>
      </w:r>
      <w:r w:rsidRPr="0C806CD6" w:rsidR="00AE38EF">
        <w:rPr>
          <w:rFonts w:ascii="Times New Roman" w:hAnsi="Times New Roman" w:cs="Times New Roman"/>
        </w:rPr>
        <w:t xml:space="preserve">. </w:t>
      </w:r>
    </w:p>
    <w:p w:rsidR="00AE38EF" w:rsidP="00AE38EF" w:rsidRDefault="00AE38EF" w14:paraId="340875C6" w14:textId="77777777">
      <w:pPr>
        <w:rPr>
          <w:rFonts w:ascii="Times New Roman" w:hAnsi="Times New Roman" w:cs="Times New Roman"/>
        </w:rPr>
      </w:pPr>
    </w:p>
    <w:p w:rsidR="00AE38EF" w:rsidP="00AE38EF" w:rsidRDefault="00AE38EF" w14:paraId="439AEB0C" w14:textId="77777777">
      <w:pPr>
        <w:rPr>
          <w:rFonts w:ascii="Times New Roman" w:hAnsi="Times New Roman" w:cs="Times New Roman"/>
        </w:rPr>
      </w:pPr>
      <w:commentRangeStart w:id="1692761784"/>
      <w:commentRangeStart w:id="1174311697"/>
      <w:r w:rsidRPr="0C806CD6" w:rsidR="00AE38EF">
        <w:rPr>
          <w:rFonts w:ascii="Times New Roman" w:hAnsi="Times New Roman" w:cs="Times New Roman"/>
        </w:rPr>
        <w:t>She</w:t>
      </w:r>
      <w:commentRangeEnd w:id="1692761784"/>
      <w:r>
        <w:rPr>
          <w:rStyle w:val="CommentReference"/>
        </w:rPr>
        <w:commentReference w:id="1692761784"/>
      </w:r>
      <w:commentRangeEnd w:id="1174311697"/>
      <w:r>
        <w:rPr>
          <w:rStyle w:val="CommentReference"/>
        </w:rPr>
        <w:commentReference w:id="1174311697"/>
      </w:r>
      <w:r w:rsidRPr="0C806CD6" w:rsidR="00AE38EF">
        <w:rPr>
          <w:rFonts w:ascii="Times New Roman" w:hAnsi="Times New Roman" w:cs="Times New Roman"/>
        </w:rPr>
        <w:t xml:space="preserve"> stands </w:t>
      </w:r>
      <w:r w:rsidRPr="0C806CD6" w:rsidR="00AE38EF">
        <w:rPr>
          <w:rFonts w:ascii="Times New Roman" w:hAnsi="Times New Roman" w:cs="Times New Roman"/>
        </w:rPr>
        <w:t>atop</w:t>
      </w:r>
      <w:r w:rsidRPr="0C806CD6" w:rsidR="00AE38EF">
        <w:rPr>
          <w:rFonts w:ascii="Times New Roman" w:hAnsi="Times New Roman" w:cs="Times New Roman"/>
        </w:rPr>
        <w:t xml:space="preserve"> </w:t>
      </w:r>
    </w:p>
    <w:p w:rsidR="00AE38EF" w:rsidP="00AE38EF" w:rsidRDefault="00AE38EF" w14:paraId="2937F517" w14:textId="77777777">
      <w:pPr>
        <w:rPr>
          <w:rFonts w:ascii="Times New Roman" w:hAnsi="Times New Roman" w:cs="Times New Roman"/>
        </w:rPr>
      </w:pPr>
      <w:r>
        <w:rPr>
          <w:rFonts w:ascii="Times New Roman" w:hAnsi="Times New Roman" w:cs="Times New Roman"/>
        </w:rPr>
        <w:t xml:space="preserve">packed black dirt, </w:t>
      </w:r>
    </w:p>
    <w:p w:rsidR="00AE38EF" w:rsidP="00AE38EF" w:rsidRDefault="00AE38EF" w14:paraId="62C24301" w14:textId="77777777">
      <w:pPr>
        <w:rPr>
          <w:rFonts w:ascii="Times New Roman" w:hAnsi="Times New Roman" w:cs="Times New Roman"/>
        </w:rPr>
      </w:pPr>
      <w:r>
        <w:rPr>
          <w:rFonts w:ascii="Times New Roman" w:hAnsi="Times New Roman" w:cs="Times New Roman"/>
        </w:rPr>
        <w:t xml:space="preserve">Facing me </w:t>
      </w:r>
    </w:p>
    <w:p w:rsidR="00AE38EF" w:rsidP="00AE38EF" w:rsidRDefault="00AE38EF" w14:paraId="51915A6C" w14:textId="77777777">
      <w:pPr>
        <w:rPr>
          <w:rFonts w:ascii="Times New Roman" w:hAnsi="Times New Roman" w:cs="Times New Roman"/>
        </w:rPr>
      </w:pPr>
      <w:r w:rsidRPr="0C806CD6" w:rsidR="00AE38EF">
        <w:rPr>
          <w:rFonts w:ascii="Times New Roman" w:hAnsi="Times New Roman" w:cs="Times New Roman"/>
        </w:rPr>
        <w:t xml:space="preserve">as I forget </w:t>
      </w:r>
      <w:commentRangeStart w:id="1983513623"/>
      <w:r w:rsidRPr="0C806CD6" w:rsidR="00AE38EF">
        <w:rPr>
          <w:rFonts w:ascii="Times New Roman" w:hAnsi="Times New Roman" w:cs="Times New Roman"/>
        </w:rPr>
        <w:t xml:space="preserve">my </w:t>
      </w:r>
      <w:r w:rsidRPr="0C806CD6" w:rsidR="00AE38EF">
        <w:rPr>
          <w:rFonts w:ascii="Times New Roman" w:hAnsi="Times New Roman" w:cs="Times New Roman"/>
        </w:rPr>
        <w:t>self</w:t>
      </w:r>
      <w:commentRangeEnd w:id="1983513623"/>
      <w:r>
        <w:rPr>
          <w:rStyle w:val="CommentReference"/>
        </w:rPr>
        <w:commentReference w:id="1983513623"/>
      </w:r>
      <w:r w:rsidRPr="0C806CD6" w:rsidR="00AE38EF">
        <w:rPr>
          <w:rFonts w:ascii="Times New Roman" w:hAnsi="Times New Roman" w:cs="Times New Roman"/>
        </w:rPr>
        <w:t xml:space="preserve">, forget my name, feel my breath, feel hers </w:t>
      </w:r>
      <w:r w:rsidRPr="0C806CD6" w:rsidR="00AE38EF">
        <w:rPr>
          <w:rFonts w:ascii="Times New Roman" w:hAnsi="Times New Roman" w:cs="Times New Roman"/>
        </w:rPr>
        <w:t>too</w:t>
      </w:r>
      <w:r w:rsidRPr="0C806CD6" w:rsidR="00AE38EF">
        <w:rPr>
          <w:rFonts w:ascii="Times New Roman" w:hAnsi="Times New Roman" w:cs="Times New Roman"/>
        </w:rPr>
        <w:t xml:space="preserve"> </w:t>
      </w:r>
    </w:p>
    <w:p w:rsidR="00AE38EF" w:rsidP="00AE38EF" w:rsidRDefault="00AE38EF" w14:paraId="5046D200" w14:textId="77777777">
      <w:pPr>
        <w:rPr>
          <w:rFonts w:ascii="Times New Roman" w:hAnsi="Times New Roman" w:cs="Times New Roman"/>
        </w:rPr>
      </w:pPr>
    </w:p>
    <w:p w:rsidR="00AE38EF" w:rsidP="00AE38EF" w:rsidRDefault="00AE38EF" w14:paraId="47F33200" w14:textId="77777777">
      <w:pPr>
        <w:rPr>
          <w:rFonts w:ascii="Times New Roman" w:hAnsi="Times New Roman" w:cs="Times New Roman"/>
        </w:rPr>
      </w:pPr>
      <w:r>
        <w:rPr>
          <w:rFonts w:ascii="Times New Roman" w:hAnsi="Times New Roman" w:cs="Times New Roman"/>
        </w:rPr>
        <w:t>Shadows appear from the afternoon sun. reflecting their sacred bodies,</w:t>
      </w:r>
    </w:p>
    <w:p w:rsidR="00AE38EF" w:rsidP="00AE38EF" w:rsidRDefault="00AE38EF" w14:paraId="57D20855" w14:textId="3EE98EB1">
      <w:pPr>
        <w:rPr>
          <w:rFonts w:ascii="Times New Roman" w:hAnsi="Times New Roman" w:cs="Times New Roman"/>
        </w:rPr>
      </w:pPr>
      <w:r w:rsidRPr="0C806CD6" w:rsidR="00AE38EF">
        <w:rPr>
          <w:rFonts w:ascii="Times New Roman" w:hAnsi="Times New Roman" w:cs="Times New Roman"/>
        </w:rPr>
        <w:t xml:space="preserve">moral behavior power survival </w:t>
      </w:r>
      <w:r w:rsidRPr="0C806CD6" w:rsidR="00AE38EF">
        <w:rPr>
          <w:rFonts w:ascii="Times New Roman" w:hAnsi="Times New Roman" w:cs="Times New Roman"/>
        </w:rPr>
        <w:t>are</w:t>
      </w:r>
      <w:r w:rsidRPr="0C806CD6" w:rsidR="00AE38EF">
        <w:rPr>
          <w:rFonts w:ascii="Times New Roman" w:hAnsi="Times New Roman" w:cs="Times New Roman"/>
        </w:rPr>
        <w:t xml:space="preserve"> entangled within their </w:t>
      </w:r>
      <w:commentRangeStart w:id="817862509"/>
      <w:r w:rsidRPr="0C806CD6" w:rsidR="00AE38EF">
        <w:rPr>
          <w:rFonts w:ascii="Times New Roman" w:hAnsi="Times New Roman" w:cs="Times New Roman"/>
        </w:rPr>
        <w:t>wo</w:t>
      </w:r>
      <w:r w:rsidRPr="0C806CD6" w:rsidR="2B36E43B">
        <w:rPr>
          <w:rFonts w:ascii="Times New Roman" w:hAnsi="Times New Roman" w:cs="Times New Roman"/>
        </w:rPr>
        <w:t>o</w:t>
      </w:r>
      <w:r w:rsidRPr="0C806CD6" w:rsidR="00AE38EF">
        <w:rPr>
          <w:rFonts w:ascii="Times New Roman" w:hAnsi="Times New Roman" w:cs="Times New Roman"/>
        </w:rPr>
        <w:t>lly</w:t>
      </w:r>
      <w:commentRangeEnd w:id="817862509"/>
      <w:r>
        <w:rPr>
          <w:rStyle w:val="CommentReference"/>
        </w:rPr>
        <w:commentReference w:id="817862509"/>
      </w:r>
      <w:r w:rsidRPr="0C806CD6" w:rsidR="00AE38EF">
        <w:rPr>
          <w:rFonts w:ascii="Times New Roman" w:hAnsi="Times New Roman" w:cs="Times New Roman"/>
        </w:rPr>
        <w:t xml:space="preserve"> </w:t>
      </w:r>
      <w:commentRangeStart w:id="587394229"/>
      <w:r w:rsidRPr="0C806CD6" w:rsidR="00AE38EF">
        <w:rPr>
          <w:rFonts w:ascii="Times New Roman" w:hAnsi="Times New Roman" w:cs="Times New Roman"/>
        </w:rPr>
        <w:t>f</w:t>
      </w:r>
      <w:r w:rsidRPr="0C806CD6" w:rsidR="64D207E2">
        <w:rPr>
          <w:rFonts w:ascii="Times New Roman" w:hAnsi="Times New Roman" w:cs="Times New Roman"/>
        </w:rPr>
        <w:t>u</w:t>
      </w:r>
      <w:r w:rsidRPr="0C806CD6" w:rsidR="00AE38EF">
        <w:rPr>
          <w:rFonts w:ascii="Times New Roman" w:hAnsi="Times New Roman" w:cs="Times New Roman"/>
        </w:rPr>
        <w:t>r</w:t>
      </w:r>
      <w:commentRangeEnd w:id="587394229"/>
      <w:r>
        <w:rPr>
          <w:rStyle w:val="CommentReference"/>
        </w:rPr>
        <w:commentReference w:id="587394229"/>
      </w:r>
    </w:p>
    <w:p w:rsidR="00AE38EF" w:rsidP="00AE38EF" w:rsidRDefault="00AE38EF" w14:paraId="2F969905" w14:textId="77777777">
      <w:pPr>
        <w:rPr>
          <w:rFonts w:ascii="Times New Roman" w:hAnsi="Times New Roman" w:cs="Times New Roman"/>
        </w:rPr>
      </w:pPr>
    </w:p>
    <w:p w:rsidR="00AE38EF" w:rsidP="00AE38EF" w:rsidRDefault="00AE38EF" w14:paraId="3F791D1F" w14:textId="77777777">
      <w:pPr>
        <w:rPr>
          <w:rFonts w:ascii="Times New Roman" w:hAnsi="Times New Roman" w:cs="Times New Roman"/>
        </w:rPr>
      </w:pPr>
      <w:r w:rsidRPr="0C806CD6" w:rsidR="00AE38EF">
        <w:rPr>
          <w:rFonts w:ascii="Times New Roman" w:hAnsi="Times New Roman" w:cs="Times New Roman"/>
        </w:rPr>
        <w:t xml:space="preserve">the </w:t>
      </w:r>
      <w:r w:rsidRPr="0C806CD6" w:rsidR="00AE38EF">
        <w:rPr>
          <w:rFonts w:ascii="Times New Roman" w:hAnsi="Times New Roman" w:cs="Times New Roman"/>
          <w:i w:val="1"/>
          <w:iCs w:val="1"/>
        </w:rPr>
        <w:t>tatanka</w:t>
      </w:r>
      <w:r w:rsidRPr="0C806CD6" w:rsidR="00AE38EF">
        <w:rPr>
          <w:rFonts w:ascii="Times New Roman" w:hAnsi="Times New Roman" w:cs="Times New Roman"/>
        </w:rPr>
        <w:t>,</w:t>
      </w:r>
      <w:commentRangeStart w:id="1370740148"/>
      <w:r w:rsidRPr="0C806CD6" w:rsidR="00AE38EF">
        <w:rPr>
          <w:rFonts w:ascii="Times New Roman" w:hAnsi="Times New Roman" w:cs="Times New Roman"/>
        </w:rPr>
        <w:t>‘</w:t>
      </w:r>
      <w:r w:rsidRPr="0C806CD6" w:rsidR="00AE38EF">
        <w:rPr>
          <w:rFonts w:ascii="Times New Roman" w:hAnsi="Times New Roman" w:cs="Times New Roman"/>
        </w:rPr>
        <w:t>buffalo</w:t>
      </w:r>
      <w:r w:rsidRPr="0C806CD6" w:rsidR="00AE38EF">
        <w:rPr>
          <w:rFonts w:ascii="Times New Roman" w:hAnsi="Times New Roman" w:cs="Times New Roman"/>
        </w:rPr>
        <w:t>’</w:t>
      </w:r>
      <w:commentRangeEnd w:id="1370740148"/>
      <w:r>
        <w:rPr>
          <w:rStyle w:val="CommentReference"/>
        </w:rPr>
        <w:commentReference w:id="1370740148"/>
      </w:r>
      <w:r w:rsidRPr="0C806CD6" w:rsidR="00AE38EF">
        <w:rPr>
          <w:rFonts w:ascii="Times New Roman" w:hAnsi="Times New Roman" w:cs="Times New Roman"/>
        </w:rPr>
        <w:t>,</w:t>
      </w:r>
      <w:r w:rsidRPr="0C806CD6" w:rsidR="00AE38EF">
        <w:rPr>
          <w:rFonts w:ascii="Times New Roman" w:hAnsi="Times New Roman" w:cs="Times New Roman"/>
        </w:rPr>
        <w:t xml:space="preserve"> </w:t>
      </w:r>
      <w:commentRangeStart w:id="898190498"/>
      <w:r w:rsidRPr="0C806CD6" w:rsidR="00AE38EF">
        <w:rPr>
          <w:rFonts w:ascii="Times New Roman" w:hAnsi="Times New Roman" w:cs="Times New Roman"/>
        </w:rPr>
        <w:t xml:space="preserve">are four-legged people, </w:t>
      </w:r>
    </w:p>
    <w:p w:rsidR="00AE38EF" w:rsidP="00AE38EF" w:rsidRDefault="00AE38EF" w14:paraId="245F12F8" w14:textId="77777777">
      <w:pPr>
        <w:rPr>
          <w:rFonts w:ascii="Times New Roman" w:hAnsi="Times New Roman" w:cs="Times New Roman"/>
        </w:rPr>
      </w:pPr>
      <w:commentRangeEnd w:id="898190498"/>
      <w:r>
        <w:rPr>
          <w:rStyle w:val="CommentReference"/>
        </w:rPr>
        <w:commentReference w:id="898190498"/>
      </w:r>
    </w:p>
    <w:p w:rsidR="00AE38EF" w:rsidP="00AE38EF" w:rsidRDefault="00AE38EF" w14:paraId="6E676C5D" w14:textId="77777777">
      <w:pPr>
        <w:rPr>
          <w:rFonts w:ascii="Times New Roman" w:hAnsi="Times New Roman" w:cs="Times New Roman"/>
        </w:rPr>
      </w:pPr>
      <w:r>
        <w:rPr>
          <w:rFonts w:ascii="Times New Roman" w:hAnsi="Times New Roman" w:cs="Times New Roman"/>
        </w:rPr>
        <w:t>who hold a mystery of    sacred life,</w:t>
      </w:r>
    </w:p>
    <w:p w:rsidR="00AE38EF" w:rsidP="00AE38EF" w:rsidRDefault="00AE38EF" w14:paraId="10B51570" w14:textId="77777777">
      <w:pPr>
        <w:rPr>
          <w:rFonts w:ascii="Times New Roman" w:hAnsi="Times New Roman" w:cs="Times New Roman"/>
        </w:rPr>
      </w:pPr>
      <w:r>
        <w:rPr>
          <w:rFonts w:ascii="Times New Roman" w:hAnsi="Times New Roman" w:cs="Times New Roman"/>
        </w:rPr>
        <w:t>which travels</w:t>
      </w:r>
    </w:p>
    <w:p w:rsidR="00AE38EF" w:rsidP="00AE38EF" w:rsidRDefault="00AE38EF" w14:paraId="0E0421AA" w14:textId="77777777">
      <w:pPr>
        <w:rPr>
          <w:rFonts w:ascii="Times New Roman" w:hAnsi="Times New Roman" w:cs="Times New Roman"/>
        </w:rPr>
      </w:pPr>
      <w:r>
        <w:rPr>
          <w:rFonts w:ascii="Times New Roman" w:hAnsi="Times New Roman" w:cs="Times New Roman"/>
        </w:rPr>
        <w:t xml:space="preserve">   in dust </w:t>
      </w:r>
    </w:p>
    <w:p w:rsidR="00AE38EF" w:rsidP="00AE38EF" w:rsidRDefault="00AE38EF" w14:paraId="4F8C1E2B" w14:textId="6521F8CE">
      <w:pPr>
        <w:rPr>
          <w:rFonts w:ascii="Times New Roman" w:hAnsi="Times New Roman" w:cs="Times New Roman"/>
        </w:rPr>
      </w:pPr>
      <w:r w:rsidRPr="0C806CD6" w:rsidR="2D56C3AD">
        <w:rPr>
          <w:rFonts w:ascii="Times New Roman" w:hAnsi="Times New Roman" w:cs="Times New Roman"/>
        </w:rPr>
        <w:t>f</w:t>
      </w:r>
      <w:r w:rsidRPr="0C806CD6" w:rsidR="00AE38EF">
        <w:rPr>
          <w:rFonts w:ascii="Times New Roman" w:hAnsi="Times New Roman" w:cs="Times New Roman"/>
        </w:rPr>
        <w:t>ormed</w:t>
      </w:r>
      <w:r w:rsidRPr="0C806CD6" w:rsidR="00AE38EF">
        <w:rPr>
          <w:rFonts w:ascii="Times New Roman" w:hAnsi="Times New Roman" w:cs="Times New Roman"/>
        </w:rPr>
        <w:t xml:space="preserve"> </w:t>
      </w:r>
      <w:r w:rsidRPr="0C806CD6" w:rsidR="3A73FF19">
        <w:rPr>
          <w:rFonts w:ascii="Times New Roman" w:hAnsi="Times New Roman" w:cs="Times New Roman"/>
        </w:rPr>
        <w:t>p</w:t>
      </w:r>
      <w:r w:rsidRPr="0C806CD6" w:rsidR="72DF1946">
        <w:rPr>
          <w:rFonts w:ascii="Times New Roman" w:hAnsi="Times New Roman" w:cs="Times New Roman"/>
        </w:rPr>
        <w:t xml:space="preserve">layfully </w:t>
      </w:r>
      <w:commentRangeStart w:id="1079405391"/>
      <w:commentRangeStart w:id="2070800148"/>
      <w:r w:rsidRPr="0C806CD6" w:rsidR="3A44ACA8">
        <w:rPr>
          <w:rFonts w:ascii="Times New Roman" w:hAnsi="Times New Roman" w:cs="Times New Roman"/>
        </w:rPr>
        <w:t>wallowing,</w:t>
      </w:r>
      <w:commentRangeEnd w:id="1079405391"/>
      <w:r>
        <w:rPr>
          <w:rStyle w:val="CommentReference"/>
        </w:rPr>
        <w:commentReference w:id="1079405391"/>
      </w:r>
      <w:commentRangeEnd w:id="2070800148"/>
      <w:r>
        <w:rPr>
          <w:rStyle w:val="CommentReference"/>
        </w:rPr>
        <w:commentReference w:id="2070800148"/>
      </w:r>
      <w:r w:rsidRPr="0C806CD6" w:rsidR="00AE38EF">
        <w:rPr>
          <w:rFonts w:ascii="Times New Roman" w:hAnsi="Times New Roman" w:cs="Times New Roman"/>
        </w:rPr>
        <w:t xml:space="preserve"> rubbing their </w:t>
      </w:r>
      <w:r w:rsidRPr="0C806CD6" w:rsidR="00AE38EF">
        <w:rPr>
          <w:rFonts w:ascii="Times New Roman" w:hAnsi="Times New Roman" w:cs="Times New Roman"/>
        </w:rPr>
        <w:t>backs</w:t>
      </w:r>
    </w:p>
    <w:p w:rsidR="00AE38EF" w:rsidP="00AE38EF" w:rsidRDefault="00AE38EF" w14:paraId="4D6E464A" w14:textId="77777777">
      <w:pPr>
        <w:rPr>
          <w:rFonts w:ascii="Times New Roman" w:hAnsi="Times New Roman" w:cs="Times New Roman"/>
        </w:rPr>
      </w:pPr>
      <w:r>
        <w:rPr>
          <w:rFonts w:ascii="Times New Roman" w:hAnsi="Times New Roman" w:cs="Times New Roman"/>
        </w:rPr>
        <w:t xml:space="preserve">  with packs</w:t>
      </w:r>
    </w:p>
    <w:p w:rsidR="00AE38EF" w:rsidP="00AE38EF" w:rsidRDefault="00AE38EF" w14:paraId="1A8B6997" w14:textId="77777777">
      <w:pPr>
        <w:rPr>
          <w:rFonts w:ascii="Times New Roman" w:hAnsi="Times New Roman" w:cs="Times New Roman"/>
        </w:rPr>
      </w:pPr>
      <w:r w:rsidRPr="0C806CD6" w:rsidR="00AE38EF">
        <w:rPr>
          <w:rFonts w:ascii="Times New Roman" w:hAnsi="Times New Roman" w:cs="Times New Roman"/>
        </w:rPr>
        <w:t xml:space="preserve">of Earth’s colorful </w:t>
      </w:r>
      <w:commentRangeStart w:id="1464462117"/>
      <w:commentRangeStart w:id="1768845788"/>
      <w:r w:rsidRPr="0C806CD6" w:rsidR="00AE38EF">
        <w:rPr>
          <w:rFonts w:ascii="Times New Roman" w:hAnsi="Times New Roman" w:cs="Times New Roman"/>
        </w:rPr>
        <w:t>skin</w:t>
      </w:r>
      <w:commentRangeEnd w:id="1464462117"/>
      <w:r>
        <w:rPr>
          <w:rStyle w:val="CommentReference"/>
        </w:rPr>
        <w:commentReference w:id="1464462117"/>
      </w:r>
      <w:commentRangeEnd w:id="1768845788"/>
      <w:r>
        <w:rPr>
          <w:rStyle w:val="CommentReference"/>
        </w:rPr>
        <w:commentReference w:id="1768845788"/>
      </w:r>
      <w:r w:rsidRPr="0C806CD6" w:rsidR="00AE38EF">
        <w:rPr>
          <w:rFonts w:ascii="Times New Roman" w:hAnsi="Times New Roman" w:cs="Times New Roman"/>
        </w:rPr>
        <w:t xml:space="preserve">. </w:t>
      </w:r>
    </w:p>
    <w:p w:rsidR="00AE38EF" w:rsidP="00AE38EF" w:rsidRDefault="00AE38EF" w14:paraId="715E7E20" w14:textId="77777777">
      <w:pPr>
        <w:rPr>
          <w:rFonts w:ascii="Times New Roman" w:hAnsi="Times New Roman" w:cs="Times New Roman"/>
          <w:i/>
          <w:iCs/>
        </w:rPr>
      </w:pPr>
    </w:p>
    <w:p w:rsidR="00A25294" w:rsidRDefault="00000000" w14:paraId="35F934FF" w14:textId="0733A7B7">
      <w:pPr>
        <w:rPr>
          <w:rFonts w:ascii="Times New Roman" w:hAnsi="Times New Roman" w:cs="Times New Roman"/>
        </w:rPr>
      </w:pPr>
    </w:p>
    <w:p w:rsidR="00771768" w:rsidRDefault="00771768" w14:paraId="3C5EE54D" w14:textId="2DF4E834">
      <w:pPr>
        <w:rPr>
          <w:rFonts w:ascii="Times New Roman" w:hAnsi="Times New Roman" w:cs="Times New Roman"/>
        </w:rPr>
      </w:pPr>
      <w:r>
        <w:rPr>
          <w:rFonts w:ascii="Times New Roman" w:hAnsi="Times New Roman" w:cs="Times New Roman"/>
        </w:rPr>
        <w:lastRenderedPageBreak/>
        <w:t xml:space="preserve">In progress: </w:t>
      </w:r>
    </w:p>
    <w:p w:rsidR="00771768" w:rsidRDefault="00771768" w14:paraId="4FB6907F" w14:textId="28252D94">
      <w:pPr>
        <w:rPr>
          <w:rFonts w:ascii="Times New Roman" w:hAnsi="Times New Roman" w:cs="Times New Roman"/>
        </w:rPr>
      </w:pPr>
      <w:r>
        <w:rPr>
          <w:rFonts w:ascii="Times New Roman" w:hAnsi="Times New Roman" w:cs="Times New Roman"/>
        </w:rPr>
        <w:t xml:space="preserve">Three more poems, plus photos I have taken of the </w:t>
      </w:r>
      <w:proofErr w:type="gramStart"/>
      <w:r>
        <w:rPr>
          <w:rFonts w:ascii="Times New Roman" w:hAnsi="Times New Roman" w:cs="Times New Roman"/>
        </w:rPr>
        <w:t>bison</w:t>
      </w:r>
      <w:proofErr w:type="gramEnd"/>
    </w:p>
    <w:p w:rsidR="00771768" w:rsidRDefault="00771768" w14:paraId="53DD9406" w14:textId="69163808">
      <w:r w:rsidRPr="0C806CD6" w:rsidR="00771768">
        <w:rPr>
          <w:rFonts w:ascii="Times New Roman" w:hAnsi="Times New Roman" w:cs="Times New Roman"/>
        </w:rPr>
        <w:t>Citations</w:t>
      </w:r>
    </w:p>
    <w:p w:rsidR="0C806CD6" w:rsidP="0C806CD6" w:rsidRDefault="0C806CD6" w14:paraId="79D4B363" w14:textId="340620C2">
      <w:pPr>
        <w:pStyle w:val="Normal"/>
        <w:rPr>
          <w:ins w:author="Walsh, Emma" w:date="2023-04-21T03:01:51.719Z" w:id="1646609780"/>
          <w:rFonts w:ascii="Times New Roman" w:hAnsi="Times New Roman" w:cs="Times New Roman"/>
        </w:rPr>
      </w:pPr>
    </w:p>
    <w:p w:rsidR="0C806CD6" w:rsidP="0C806CD6" w:rsidRDefault="0C806CD6" w14:paraId="535E5E81" w14:textId="08B8D984">
      <w:pPr>
        <w:pStyle w:val="Normal"/>
        <w:rPr>
          <w:del w:author="Walsh, Emma" w:date="2023-04-21T03:01:50.198Z" w:id="801919126"/>
          <w:rFonts w:ascii="Times New Roman" w:hAnsi="Times New Roman" w:cs="Times New Roman"/>
        </w:rPr>
      </w:pPr>
    </w:p>
    <w:p w:rsidR="0C806CD6" w:rsidP="0C806CD6" w:rsidRDefault="0C806CD6" w14:paraId="7F9CBD7C" w14:textId="407903D2">
      <w:pPr>
        <w:pStyle w:val="Normal"/>
        <w:rPr>
          <w:rFonts w:ascii="Times New Roman" w:hAnsi="Times New Roman" w:cs="Times New Roman"/>
        </w:rPr>
      </w:pPr>
    </w:p>
    <w:sectPr w:rsidR="00771768">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 w:author="Spindler-Krage, Zachary (Zach)" w:date="2023-04-16T20:43:17" w:id="483761485">
    <w:p w:rsidR="1C994C26" w:rsidRDefault="1C994C26" w14:paraId="0F218ABE" w14:textId="6D64345D">
      <w:pPr>
        <w:pStyle w:val="CommentText"/>
      </w:pPr>
      <w:r w:rsidR="1C994C26">
        <w:rPr/>
        <w:t>Your probably want to clarify what the "it" is referring to. I am also hesitant about this ending. I'm not sure if you need to explicit state that you experience is not Indigenous. Rather, I would take a bit more time explaining what your experience actually is. It would be good to add one of sentence that feels like a more conclusive ending sentence that leads into your first poem.</w:t>
      </w:r>
      <w:r>
        <w:rPr>
          <w:rStyle w:val="CommentReference"/>
        </w:rPr>
        <w:annotationRef/>
      </w:r>
    </w:p>
  </w:comment>
  <w:comment w:initials="S(" w:author="Spindler-Krage, Zachary (Zach)" w:date="2023-04-16T20:43:46" w:id="237221242">
    <w:p w:rsidR="1C994C26" w:rsidRDefault="1C994C26" w14:paraId="6085EFBD" w14:textId="24BCDBE9">
      <w:pPr>
        <w:pStyle w:val="CommentText"/>
      </w:pPr>
      <w:r w:rsidR="1C994C26">
        <w:rPr/>
        <w:t>Is this intentional?</w:t>
      </w:r>
      <w:r>
        <w:rPr>
          <w:rStyle w:val="CommentReference"/>
        </w:rPr>
        <w:annotationRef/>
      </w:r>
    </w:p>
  </w:comment>
  <w:comment w:initials="S(" w:author="Spindler-Krage, Zachary (Zach)" w:date="2023-04-16T20:44:18" w:id="1983513623">
    <w:p w:rsidR="1C994C26" w:rsidRDefault="1C994C26" w14:paraId="4C39435B" w14:textId="5D29430D">
      <w:pPr>
        <w:pStyle w:val="CommentText"/>
      </w:pPr>
      <w:r w:rsidR="1C994C26">
        <w:rPr/>
        <w:t>I like the different meaning this brings when you break "myself" into two words</w:t>
      </w:r>
      <w:r>
        <w:rPr>
          <w:rStyle w:val="CommentReference"/>
        </w:rPr>
        <w:annotationRef/>
      </w:r>
      <w:r>
        <w:rPr>
          <w:rStyle w:val="CommentReference"/>
        </w:rPr>
        <w:annotationRef/>
      </w:r>
    </w:p>
  </w:comment>
  <w:comment w:initials="S(" w:author="Spindler-Krage, Zachary (Zach)" w:date="2023-04-16T20:44:43" w:id="817862509">
    <w:p w:rsidR="1C994C26" w:rsidRDefault="1C994C26" w14:paraId="6D12138D" w14:textId="2CBB55B5">
      <w:pPr>
        <w:pStyle w:val="CommentText"/>
      </w:pPr>
      <w:r w:rsidR="1C994C26">
        <w:rPr/>
        <w:t>Woolly?</w:t>
      </w:r>
      <w:r>
        <w:rPr>
          <w:rStyle w:val="CommentReference"/>
        </w:rPr>
        <w:annotationRef/>
      </w:r>
    </w:p>
  </w:comment>
  <w:comment w:initials="S(" w:author="Spindler-Krage, Zachary (Zach)" w:date="2023-04-16T20:45:00" w:id="587394229">
    <w:p w:rsidR="1C994C26" w:rsidRDefault="1C994C26" w14:paraId="23A7CCBE" w14:textId="58C98C49">
      <w:pPr>
        <w:pStyle w:val="CommentText"/>
      </w:pPr>
      <w:r w:rsidR="1C994C26">
        <w:rPr/>
        <w:t>Fur?</w:t>
      </w:r>
      <w:r>
        <w:rPr>
          <w:rStyle w:val="CommentReference"/>
        </w:rPr>
        <w:annotationRef/>
      </w:r>
    </w:p>
  </w:comment>
  <w:comment w:initials="S(" w:author="Spindler-Krage, Zachary (Zach)" w:date="2023-04-16T20:45:38" w:id="1079405391">
    <w:p w:rsidR="1C994C26" w:rsidRDefault="1C994C26" w14:paraId="21BB46C2" w14:textId="6EF5789D">
      <w:pPr>
        <w:pStyle w:val="CommentText"/>
      </w:pPr>
      <w:r w:rsidR="1C994C26">
        <w:rPr/>
        <w:t>Wallowing playfully or playfully wallowing?</w:t>
      </w:r>
      <w:r>
        <w:rPr>
          <w:rStyle w:val="CommentReference"/>
        </w:rPr>
        <w:annotationRef/>
      </w:r>
    </w:p>
  </w:comment>
  <w:comment w:initials="S(" w:author="Spindler-Krage, Zachary (Zach)" w:date="2023-04-16T20:46:11" w:id="1464462117">
    <w:p w:rsidR="1C994C26" w:rsidRDefault="1C994C26" w14:paraId="02CA8A8C" w14:textId="6ADFA7F0">
      <w:pPr>
        <w:pStyle w:val="CommentText"/>
      </w:pPr>
      <w:r w:rsidR="1C994C26">
        <w:rPr/>
        <w:t>This is a very cool poem!! I'm excited to see your others!</w:t>
      </w:r>
      <w:r>
        <w:rPr>
          <w:rStyle w:val="CommentReference"/>
        </w:rPr>
        <w:annotationRef/>
      </w:r>
      <w:r>
        <w:rPr>
          <w:rStyle w:val="CommentReference"/>
        </w:rPr>
        <w:annotationRef/>
      </w:r>
    </w:p>
  </w:comment>
  <w:comment w:initials="WE" w:author="Walsh, Emma" w:date="2023-04-19T13:30:15" w:id="1234064938">
    <w:p w:rsidR="0C806CD6" w:rsidRDefault="0C806CD6" w14:paraId="187A027F" w14:textId="02C0FEE9">
      <w:pPr>
        <w:pStyle w:val="CommentText"/>
      </w:pPr>
      <w:r w:rsidR="0C806CD6">
        <w:rPr/>
        <w:t>thank you zach!! I agree</w:t>
      </w:r>
      <w:r>
        <w:rPr>
          <w:rStyle w:val="CommentReference"/>
        </w:rPr>
        <w:annotationRef/>
      </w:r>
    </w:p>
  </w:comment>
  <w:comment w:initials="WE" w:author="Walsh, Emma" w:date="2023-04-19T13:30:28" w:id="307131822">
    <w:p w:rsidR="0C806CD6" w:rsidRDefault="0C806CD6" w14:paraId="6123ED9D" w14:textId="77AF3956">
      <w:pPr>
        <w:pStyle w:val="CommentText"/>
      </w:pPr>
      <w:r w:rsidR="0C806CD6">
        <w:rPr/>
        <w:t xml:space="preserve">no it was not lol. fixed it :) </w:t>
      </w:r>
      <w:r>
        <w:rPr>
          <w:rStyle w:val="CommentReference"/>
        </w:rPr>
        <w:annotationRef/>
      </w:r>
    </w:p>
  </w:comment>
  <w:comment w:initials="WE" w:author="Walsh, Emma" w:date="2023-04-19T13:31:08" w:id="2070800148">
    <w:p w:rsidR="0C806CD6" w:rsidRDefault="0C806CD6" w14:paraId="4893C263" w14:textId="128C8DB1">
      <w:pPr>
        <w:pStyle w:val="CommentText"/>
      </w:pPr>
      <w:r w:rsidR="0C806CD6">
        <w:rPr/>
        <w:t>playfully wallowing for sureeeee thank you</w:t>
      </w:r>
      <w:r>
        <w:rPr>
          <w:rStyle w:val="CommentReference"/>
        </w:rPr>
        <w:annotationRef/>
      </w:r>
    </w:p>
  </w:comment>
  <w:comment w:initials="AJ" w:author="Andelson, Jonathan" w:date="2023-04-20T13:26:15" w:id="1994377580">
    <w:p w:rsidR="0C806CD6" w:rsidRDefault="0C806CD6" w14:paraId="315181DB" w14:textId="2BA7B456">
      <w:pPr>
        <w:pStyle w:val="CommentText"/>
      </w:pPr>
      <w:r w:rsidR="0C806CD6">
        <w:rPr/>
        <w:t>I noticed that Emma had posted something in her folder so I'm taking a look and will add a few comments now even though there is more coming.</w:t>
      </w:r>
      <w:r>
        <w:rPr>
          <w:rStyle w:val="CommentReference"/>
        </w:rPr>
        <w:annotationRef/>
      </w:r>
    </w:p>
  </w:comment>
  <w:comment w:initials="AJ" w:author="Andelson, Jonathan" w:date="2023-04-20T13:28:15" w:id="2047743732">
    <w:p w:rsidR="0C806CD6" w:rsidRDefault="0C806CD6" w14:paraId="16D35371" w14:textId="33FB3B09">
      <w:pPr>
        <w:pStyle w:val="CommentText"/>
      </w:pPr>
      <w:r w:rsidR="0C806CD6">
        <w:rPr/>
        <w:t>Do you know if Brave Buffalo was Lakota or Dakota? Both groups live at Standing Rock.</w:t>
      </w:r>
      <w:r>
        <w:rPr>
          <w:rStyle w:val="CommentReference"/>
        </w:rPr>
        <w:annotationRef/>
      </w:r>
    </w:p>
  </w:comment>
  <w:comment w:initials="AJ" w:author="Andelson, Jonathan" w:date="2023-04-20T13:30:42" w:id="2136503196">
    <w:p w:rsidR="0C806CD6" w:rsidRDefault="0C806CD6" w14:paraId="1BDCF15D" w14:textId="6B1B78FA">
      <w:pPr>
        <w:pStyle w:val="CommentText"/>
      </w:pPr>
      <w:r w:rsidR="0C806CD6">
        <w:rPr/>
        <w:t>this spelling is used for the aquifer but not for the tribe, where "Oglala" is correct (and you have it right some of the time below). Furthermore, the Oglala are a branch of the Lakota, so it would be more accurate to say "Oglala Lakota."</w:t>
      </w:r>
      <w:r>
        <w:rPr>
          <w:rStyle w:val="CommentReference"/>
        </w:rPr>
        <w:annotationRef/>
      </w:r>
    </w:p>
  </w:comment>
  <w:comment w:initials="AJ" w:author="Andelson, Jonathan" w:date="2023-04-20T13:32:53" w:id="160600358">
    <w:p w:rsidR="0C806CD6" w:rsidRDefault="0C806CD6" w14:paraId="5149130A" w14:textId="62B486A5">
      <w:pPr>
        <w:pStyle w:val="CommentText"/>
      </w:pPr>
      <w:r w:rsidR="0C806CD6">
        <w:rPr/>
        <w:t xml:space="preserve">since you alternative "bison" and "buffalo" in this paragraph, you may want to make clear that you are using them synonymosly. However, I also note that in a technical taxonomic sense the word "buffalo" is not correct applied to the animal </w:t>
      </w:r>
      <w:r w:rsidRPr="0C806CD6" w:rsidR="0C806CD6">
        <w:rPr>
          <w:i w:val="1"/>
          <w:iCs w:val="1"/>
        </w:rPr>
        <w:t>Bison bison.</w:t>
      </w:r>
      <w:r>
        <w:rPr>
          <w:rStyle w:val="CommentReference"/>
        </w:rPr>
        <w:annotationRef/>
      </w:r>
    </w:p>
  </w:comment>
  <w:comment w:initials="AJ" w:author="Andelson, Jonathan" w:date="2023-04-20T13:36:53" w:id="352729978">
    <w:p w:rsidR="0C806CD6" w:rsidRDefault="0C806CD6" w14:paraId="3BA63BCD" w14:textId="546897AF">
      <w:pPr>
        <w:pStyle w:val="CommentText"/>
      </w:pPr>
      <w:r w:rsidR="0C806CD6">
        <w:rPr/>
        <w:t>this sentence needs a little fine-tuning. The term "Great Plains" is used both precisely and loosely. When used precisely it refers to the area west of the 100th meridian (central Nebraska and Kansas) dominated by short grass. When used loosely it refers to the grasslands of the central part of the continent, and could include the prairie. You can decide how you want to use it (and perhaps define the region in a phrase or sentence). The other reason I bring this up is that Euro-Americans didn't really move into the Great Plains in the precise sense until the 19th century, and there wasn't significant Euro-American presence in the prairie region until the late 18th century. Thus, your "17th century" isn't accurate.</w:t>
      </w:r>
      <w:r>
        <w:rPr>
          <w:rStyle w:val="CommentReference"/>
        </w:rPr>
        <w:annotationRef/>
      </w:r>
    </w:p>
  </w:comment>
  <w:comment w:initials="AJ" w:author="Andelson, Jonathan" w:date="2023-04-20T13:39:35" w:id="1119674129">
    <w:p w:rsidR="0C806CD6" w:rsidRDefault="0C806CD6" w14:paraId="67F3C066" w14:textId="01C29005">
      <w:pPr>
        <w:pStyle w:val="CommentText"/>
      </w:pPr>
      <w:r w:rsidR="0C806CD6">
        <w:rPr/>
        <w:t>would passt tense be better here?</w:t>
      </w:r>
      <w:r>
        <w:rPr>
          <w:rStyle w:val="CommentReference"/>
        </w:rPr>
        <w:annotationRef/>
      </w:r>
    </w:p>
  </w:comment>
  <w:comment w:initials="AJ" w:author="Andelson, Jonathan" w:date="2023-04-20T13:40:02" w:id="933356574">
    <w:p w:rsidR="0C806CD6" w:rsidRDefault="0C806CD6" w14:paraId="54EE54F3" w14:textId="1ADA5739">
      <w:pPr>
        <w:pStyle w:val="CommentText"/>
      </w:pPr>
      <w:r w:rsidR="0C806CD6">
        <w:rPr/>
        <w:t>would "encountering" be a better word choice?</w:t>
      </w:r>
      <w:r>
        <w:rPr>
          <w:rStyle w:val="CommentReference"/>
        </w:rPr>
        <w:annotationRef/>
      </w:r>
    </w:p>
  </w:comment>
  <w:comment w:initials="AJ" w:author="Andelson, Jonathan" w:date="2023-04-20T13:41:06" w:id="200828569">
    <w:p w:rsidR="0C806CD6" w:rsidRDefault="0C806CD6" w14:paraId="2CE46420" w14:textId="04869959">
      <w:pPr>
        <w:pStyle w:val="CommentText"/>
      </w:pPr>
      <w:r w:rsidR="0C806CD6">
        <w:rPr/>
        <w:t>I think I know why you included these words, but I question whether they are necessary. The paragraph begins with the word "recently." Maybe that's enough.</w:t>
      </w:r>
      <w:r>
        <w:rPr>
          <w:rStyle w:val="CommentReference"/>
        </w:rPr>
        <w:annotationRef/>
      </w:r>
    </w:p>
  </w:comment>
  <w:comment w:initials="AJ" w:author="Andelson, Jonathan" w:date="2023-04-20T13:41:31" w:id="672590816">
    <w:p w:rsidR="0C806CD6" w:rsidRDefault="0C806CD6" w14:paraId="120F15EF" w14:textId="56673677">
      <w:pPr>
        <w:pStyle w:val="CommentText"/>
      </w:pPr>
      <w:r w:rsidR="0C806CD6">
        <w:rPr/>
        <w:t>I agree as well.</w:t>
      </w:r>
      <w:r>
        <w:rPr>
          <w:rStyle w:val="CommentReference"/>
        </w:rPr>
        <w:annotationRef/>
      </w:r>
    </w:p>
  </w:comment>
  <w:comment w:initials="AJ" w:author="Andelson, Jonathan" w:date="2023-04-20T13:42:12" w:id="675837235">
    <w:p w:rsidR="0C806CD6" w:rsidRDefault="0C806CD6" w14:paraId="794EB117" w14:textId="1D4FBA34">
      <w:pPr>
        <w:pStyle w:val="CommentText"/>
      </w:pPr>
      <w:r w:rsidR="0C806CD6">
        <w:rPr/>
        <w:t>is the word spacing in this line intentional? and should the word "to" follow the word "close"?</w:t>
      </w:r>
      <w:r>
        <w:rPr>
          <w:rStyle w:val="CommentReference"/>
        </w:rPr>
        <w:annotationRef/>
      </w:r>
    </w:p>
  </w:comment>
  <w:comment w:initials="AJ" w:author="Andelson, Jonathan" w:date="2023-04-20T13:43:15" w:id="1692761784">
    <w:p w:rsidR="0C806CD6" w:rsidRDefault="0C806CD6" w14:paraId="56E7DFDF" w14:textId="00B49A58">
      <w:pPr>
        <w:pStyle w:val="CommentText"/>
      </w:pPr>
      <w:r w:rsidR="0C806CD6">
        <w:rPr/>
        <w:t>in the first line you use "he", and here you use "she." It's confusing.</w:t>
      </w:r>
      <w:r>
        <w:rPr>
          <w:rStyle w:val="CommentReference"/>
        </w:rPr>
        <w:annotationRef/>
      </w:r>
    </w:p>
  </w:comment>
  <w:comment w:initials="WE" w:author="Walsh, Emma" w:date="2023-04-23T16:11:24" w:id="653217813">
    <w:p w:rsidR="0C806CD6" w:rsidRDefault="0C806CD6" w14:paraId="76C35964" w14:textId="7F8D2ED6">
      <w:pPr>
        <w:pStyle w:val="CommentText"/>
      </w:pPr>
      <w:r w:rsidR="0C806CD6">
        <w:rPr/>
        <w:t>So, Oglala Lakota instead of Oglala Sioux, right?</w:t>
      </w:r>
      <w:r>
        <w:rPr>
          <w:rStyle w:val="CommentReference"/>
        </w:rPr>
        <w:annotationRef/>
      </w:r>
    </w:p>
  </w:comment>
  <w:comment w:initials="WE" w:author="Walsh, Emma" w:date="2023-04-23T16:11:39" w:id="1936126941">
    <w:p w:rsidR="0C806CD6" w:rsidRDefault="0C806CD6" w14:paraId="1A2F2A30" w14:textId="309C63A8">
      <w:pPr>
        <w:pStyle w:val="CommentText"/>
      </w:pPr>
      <w:r w:rsidR="0C806CD6">
        <w:rPr/>
        <w:t>Thank you!! I appreciate the feedback immensely</w:t>
      </w:r>
      <w:r>
        <w:rPr>
          <w:rStyle w:val="CommentReference"/>
        </w:rPr>
        <w:annotationRef/>
      </w:r>
    </w:p>
  </w:comment>
  <w:comment w:initials="WE" w:author="Walsh, Emma" w:date="2023-04-23T16:13:02" w:id="1440867205">
    <w:p w:rsidR="0C806CD6" w:rsidRDefault="0C806CD6" w14:paraId="15F2BC31" w14:textId="0C468984">
      <w:pPr>
        <w:pStyle w:val="CommentText"/>
      </w:pPr>
      <w:r w:rsidR="0C806CD6">
        <w:rPr/>
        <w:t>I think he was Lakota!</w:t>
      </w:r>
      <w:r>
        <w:rPr>
          <w:rStyle w:val="CommentReference"/>
        </w:rPr>
        <w:annotationRef/>
      </w:r>
    </w:p>
  </w:comment>
  <w:comment w:initials="BM" w:author="Baechtel, Mark" w:date="2023-04-24T13:27:07" w:id="1877599151">
    <w:p w:rsidR="0C806CD6" w:rsidRDefault="0C806CD6" w14:paraId="56FD0318" w14:textId="5223094E">
      <w:pPr>
        <w:pStyle w:val="CommentText"/>
      </w:pPr>
      <w:r w:rsidR="0C806CD6">
        <w:rPr/>
        <w:t>We need to find out for sure; we don't want to have to run a correction!</w:t>
      </w:r>
      <w:r>
        <w:rPr>
          <w:rStyle w:val="CommentReference"/>
        </w:rPr>
        <w:annotationRef/>
      </w:r>
    </w:p>
  </w:comment>
  <w:comment w:initials="BM" w:author="Baechtel, Mark" w:date="2023-04-24T13:31:50" w:id="1050167340">
    <w:p w:rsidR="0C806CD6" w:rsidRDefault="0C806CD6" w14:paraId="3C4DF62B" w14:textId="11A4456A">
      <w:pPr>
        <w:pStyle w:val="CommentText"/>
      </w:pPr>
      <w:r w:rsidR="0C806CD6">
        <w:rPr/>
        <w:t xml:space="preserve">Good catches. I also suggested a minor change to "Inhabited," which must include a preposition ("inhabited </w:t>
      </w:r>
      <w:r w:rsidRPr="0C806CD6" w:rsidR="0C806CD6">
        <w:rPr>
          <w:i w:val="1"/>
          <w:iCs w:val="1"/>
        </w:rPr>
        <w:t>by</w:t>
      </w:r>
      <w:r w:rsidR="0C806CD6">
        <w:rPr/>
        <w:t xml:space="preserve">" rather than "inhabited.") Instead, I suggested saying that the Great Plains </w:t>
      </w:r>
      <w:r w:rsidRPr="0C806CD6" w:rsidR="0C806CD6">
        <w:rPr>
          <w:i w:val="1"/>
          <w:iCs w:val="1"/>
        </w:rPr>
        <w:t xml:space="preserve">supported </w:t>
      </w:r>
      <w:r w:rsidR="0C806CD6">
        <w:rPr/>
        <w:t>40 million bison."</w:t>
      </w:r>
      <w:r>
        <w:rPr>
          <w:rStyle w:val="CommentReference"/>
        </w:rPr>
        <w:annotationRef/>
      </w:r>
    </w:p>
  </w:comment>
  <w:comment w:initials="BM" w:author="Baechtel, Mark" w:date="2023-04-24T13:34:47" w:id="2009523563">
    <w:p w:rsidR="0C806CD6" w:rsidRDefault="0C806CD6" w14:paraId="66BA1D77" w14:textId="1286A101">
      <w:pPr>
        <w:pStyle w:val="CommentText"/>
      </w:pPr>
      <w:r w:rsidR="0C806CD6">
        <w:rPr/>
        <w:t>Good suggestion. I agree.</w:t>
      </w:r>
      <w:r>
        <w:rPr>
          <w:rStyle w:val="CommentReference"/>
        </w:rPr>
        <w:annotationRef/>
      </w:r>
    </w:p>
  </w:comment>
  <w:comment w:initials="BM" w:author="Baechtel, Mark" w:date="2023-04-24T13:36:06" w:id="1232703704">
    <w:p w:rsidR="0C806CD6" w:rsidRDefault="0C806CD6" w14:paraId="6656BFB0" w14:textId="79DC83AE">
      <w:pPr>
        <w:pStyle w:val="CommentText"/>
      </w:pPr>
      <w:r w:rsidR="0C806CD6">
        <w:rPr/>
        <w:t>In the framing of myth, action is ongoing. Thus present tense could be considered appropriate.</w:t>
      </w:r>
      <w:r>
        <w:rPr>
          <w:rStyle w:val="CommentReference"/>
        </w:rPr>
        <w:annotationRef/>
      </w:r>
    </w:p>
  </w:comment>
  <w:comment w:initials="BM" w:author="Baechtel, Mark" w:date="2023-04-24T13:37:55" w:id="1762810415">
    <w:p w:rsidR="0C806CD6" w:rsidRDefault="0C806CD6" w14:paraId="3A97F873" w14:textId="7C9D08F9">
      <w:pPr>
        <w:pStyle w:val="CommentText"/>
      </w:pPr>
      <w:r w:rsidR="0C806CD6">
        <w:rPr/>
        <w:t>Agree.</w:t>
      </w:r>
      <w:r>
        <w:rPr>
          <w:rStyle w:val="CommentReference"/>
        </w:rPr>
        <w:annotationRef/>
      </w:r>
    </w:p>
  </w:comment>
  <w:comment w:initials="BM" w:author="Baechtel, Mark" w:date="2023-04-24T13:42:16" w:id="1172288822">
    <w:p w:rsidR="0C806CD6" w:rsidRDefault="0C806CD6" w14:paraId="2E88781E" w14:textId="37D5BC3A">
      <w:pPr>
        <w:pStyle w:val="CommentText"/>
      </w:pPr>
      <w:r w:rsidR="0C806CD6">
        <w:rPr/>
        <w:t>I think your non-indigenous status is implicit.</w:t>
      </w:r>
      <w:r>
        <w:rPr>
          <w:rStyle w:val="CommentReference"/>
        </w:rPr>
        <w:annotationRef/>
      </w:r>
    </w:p>
  </w:comment>
  <w:comment w:initials="BM" w:author="Baechtel, Mark" w:date="2023-04-24T13:43:29" w:id="767072393">
    <w:p w:rsidR="0C806CD6" w:rsidRDefault="0C806CD6" w14:paraId="53E6779C" w14:textId="414C740E">
      <w:pPr>
        <w:pStyle w:val="CommentText"/>
      </w:pPr>
      <w:r w:rsidR="0C806CD6">
        <w:rPr/>
        <w:t>Did you mean to omit the preposition ("to")?</w:t>
      </w:r>
      <w:r>
        <w:rPr>
          <w:rStyle w:val="CommentReference"/>
        </w:rPr>
        <w:annotationRef/>
      </w:r>
    </w:p>
  </w:comment>
  <w:comment w:initials="BM" w:author="Baechtel, Mark" w:date="2023-04-24T13:44:14" w:id="1174311697">
    <w:p w:rsidR="0C806CD6" w:rsidRDefault="0C806CD6" w14:paraId="298C8440" w14:textId="4602A09C">
      <w:pPr>
        <w:pStyle w:val="CommentText"/>
      </w:pPr>
      <w:r w:rsidR="0C806CD6">
        <w:rPr/>
        <w:t>Agree</w:t>
      </w:r>
      <w:r>
        <w:rPr>
          <w:rStyle w:val="CommentReference"/>
        </w:rPr>
        <w:annotationRef/>
      </w:r>
    </w:p>
  </w:comment>
  <w:comment w:initials="BM" w:author="Baechtel, Mark" w:date="2023-04-24T13:46:17" w:id="1370740148">
    <w:p w:rsidR="0C806CD6" w:rsidRDefault="0C806CD6" w14:paraId="562FC05E" w14:textId="6A75D992">
      <w:pPr>
        <w:pStyle w:val="CommentText"/>
      </w:pPr>
      <w:r w:rsidR="0C806CD6">
        <w:rPr/>
        <w:t xml:space="preserve">We've brought up the fact that the species is not, strictly speaking, </w:t>
      </w:r>
      <w:r w:rsidRPr="0C806CD6" w:rsidR="0C806CD6">
        <w:rPr>
          <w:i w:val="1"/>
          <w:iCs w:val="1"/>
        </w:rPr>
        <w:t xml:space="preserve">buffalo, </w:t>
      </w:r>
      <w:r w:rsidR="0C806CD6">
        <w:rPr/>
        <w:t xml:space="preserve">but </w:t>
      </w:r>
      <w:r w:rsidRPr="0C806CD6" w:rsidR="0C806CD6">
        <w:rPr>
          <w:i w:val="1"/>
          <w:iCs w:val="1"/>
        </w:rPr>
        <w:t xml:space="preserve">bison. </w:t>
      </w:r>
      <w:r w:rsidR="0C806CD6">
        <w:rPr/>
        <w:t xml:space="preserve">Do you want to change this? </w:t>
      </w:r>
      <w:r>
        <w:rPr>
          <w:rStyle w:val="CommentReference"/>
        </w:rPr>
        <w:annotationRef/>
      </w:r>
    </w:p>
  </w:comment>
  <w:comment w:initials="BM" w:author="Baechtel, Mark" w:date="2023-04-24T13:46:36" w:id="898190498">
    <w:p w:rsidR="0C806CD6" w:rsidRDefault="0C806CD6" w14:paraId="4676F878" w14:textId="3E3F0FD8">
      <w:pPr>
        <w:pStyle w:val="CommentText"/>
      </w:pPr>
      <w:r w:rsidR="0C806CD6">
        <w:rPr/>
        <w:t>I really like this.</w:t>
      </w:r>
      <w:r>
        <w:rPr>
          <w:rStyle w:val="CommentReference"/>
        </w:rPr>
        <w:annotationRef/>
      </w:r>
    </w:p>
  </w:comment>
  <w:comment w:initials="BM" w:author="Baechtel, Mark" w:date="2023-04-24T13:47:49" w:id="1768845788">
    <w:p w:rsidR="0C806CD6" w:rsidRDefault="0C806CD6" w14:paraId="50CCCEF4" w14:textId="74A5204C">
      <w:pPr>
        <w:pStyle w:val="CommentText"/>
      </w:pPr>
      <w:r w:rsidR="0C806CD6">
        <w:rPr/>
        <w:t>Agree. Please post them ASAP, and let us know when they're posted.</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F218ABE"/>
  <w15:commentEx w15:done="0" w15:paraId="6085EFBD"/>
  <w15:commentEx w15:done="0" w15:paraId="4C39435B"/>
  <w15:commentEx w15:done="0" w15:paraId="6D12138D"/>
  <w15:commentEx w15:done="0" w15:paraId="23A7CCBE"/>
  <w15:commentEx w15:done="0" w15:paraId="21BB46C2"/>
  <w15:commentEx w15:done="0" w15:paraId="02CA8A8C"/>
  <w15:commentEx w15:done="0" w15:paraId="187A027F" w15:paraIdParent="0F218ABE"/>
  <w15:commentEx w15:done="0" w15:paraId="6123ED9D" w15:paraIdParent="6085EFBD"/>
  <w15:commentEx w15:done="0" w15:paraId="4893C263" w15:paraIdParent="21BB46C2"/>
  <w15:commentEx w15:done="0" w15:paraId="315181DB"/>
  <w15:commentEx w15:done="0" w15:paraId="16D35371"/>
  <w15:commentEx w15:done="0" w15:paraId="1BDCF15D"/>
  <w15:commentEx w15:done="0" w15:paraId="5149130A"/>
  <w15:commentEx w15:done="0" w15:paraId="3BA63BCD"/>
  <w15:commentEx w15:done="0" w15:paraId="67F3C066"/>
  <w15:commentEx w15:done="0" w15:paraId="54EE54F3"/>
  <w15:commentEx w15:done="0" w15:paraId="2CE46420"/>
  <w15:commentEx w15:done="0" w15:paraId="120F15EF" w15:paraIdParent="0F218ABE"/>
  <w15:commentEx w15:done="0" w15:paraId="794EB117"/>
  <w15:commentEx w15:done="0" w15:paraId="56E7DFDF"/>
  <w15:commentEx w15:done="0" w15:paraId="76C35964" w15:paraIdParent="1BDCF15D"/>
  <w15:commentEx w15:done="0" w15:paraId="1A2F2A30" w15:paraIdParent="315181DB"/>
  <w15:commentEx w15:done="0" w15:paraId="15F2BC31" w15:paraIdParent="16D35371"/>
  <w15:commentEx w15:done="0" w15:paraId="56FD0318" w15:paraIdParent="16D35371"/>
  <w15:commentEx w15:done="0" w15:paraId="3C4DF62B" w15:paraIdParent="3BA63BCD"/>
  <w15:commentEx w15:done="0" w15:paraId="66BA1D77" w15:paraIdParent="54EE54F3"/>
  <w15:commentEx w15:done="0" w15:paraId="6656BFB0" w15:paraIdParent="67F3C066"/>
  <w15:commentEx w15:done="0" w15:paraId="3A97F873" w15:paraIdParent="2CE46420"/>
  <w15:commentEx w15:done="0" w15:paraId="2E88781E" w15:paraIdParent="0F218ABE"/>
  <w15:commentEx w15:done="0" w15:paraId="53E6779C"/>
  <w15:commentEx w15:done="0" w15:paraId="298C8440" w15:paraIdParent="56E7DFDF"/>
  <w15:commentEx w15:done="0" w15:paraId="562FC05E"/>
  <w15:commentEx w15:done="0" w15:paraId="4676F878"/>
  <w15:commentEx w15:done="0" w15:paraId="50CCCEF4" w15:paraIdParent="02CA8A8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EB61F12" w16cex:dateUtc="2023-04-19T18:30:15.622Z"/>
  <w16cex:commentExtensible w16cex:durableId="4CFA04A7" w16cex:dateUtc="2023-04-17T01:43:17.196Z"/>
  <w16cex:commentExtensible w16cex:durableId="307AE8A9" w16cex:dateUtc="2023-04-17T01:43:46.295Z"/>
  <w16cex:commentExtensible w16cex:durableId="17A25347" w16cex:dateUtc="2023-04-17T01:44:18.583Z">
    <w16cex:extLst>
      <w16:ext w16:uri="{CE6994B0-6A32-4C9F-8C6B-6E91EDA988CE}">
        <cr:reactions xmlns:cr="http://schemas.microsoft.com/office/comments/2020/reactions">
          <cr:reaction reactionType="1">
            <cr:reactionInfo dateUtc="2023-04-24T18:44:31.458Z">
              <cr:user userId="S::baechtel@grinnell.edu::8bed8bb9-eac9-4fb4-b9f7-f97018d270f9" userProvider="AD" userName="Baechtel, Mark"/>
            </cr:reactionInfo>
          </cr:reaction>
        </cr:reactions>
      </w16:ext>
    </w16cex:extLst>
  </w16cex:commentExtensible>
  <w16cex:commentExtensible w16cex:durableId="1B25CD10" w16cex:dateUtc="2023-04-17T01:44:43.825Z"/>
  <w16cex:commentExtensible w16cex:durableId="5FA329D5" w16cex:dateUtc="2023-04-17T01:45:00.522Z"/>
  <w16cex:commentExtensible w16cex:durableId="013A9306" w16cex:dateUtc="2023-04-17T01:45:38.361Z"/>
  <w16cex:commentExtensible w16cex:durableId="101B50FE" w16cex:dateUtc="2023-04-17T01:46:11.299Z">
    <w16cex:extLst>
      <w16:ext w16:uri="{CE6994B0-6A32-4C9F-8C6B-6E91EDA988CE}">
        <cr:reactions xmlns:cr="http://schemas.microsoft.com/office/comments/2020/reactions">
          <cr:reaction reactionType="1">
            <cr:reactionInfo dateUtc="2023-04-19T18:31:10.084Z">
              <cr:user userId="S::walshemm@grinnell.edu::c3a233f0-84f6-4b46-9b4c-54ac7291a979" userProvider="AD" userName="Walsh, Emma"/>
            </cr:reactionInfo>
          </cr:reaction>
        </cr:reactions>
      </w16:ext>
    </w16cex:extLst>
  </w16cex:commentExtensible>
  <w16cex:commentExtensible w16cex:durableId="3DBA3F83" w16cex:dateUtc="2023-04-19T18:30:28.821Z"/>
  <w16cex:commentExtensible w16cex:durableId="02394B12" w16cex:dateUtc="2023-04-19T18:31:08.432Z"/>
  <w16cex:commentExtensible w16cex:durableId="1ED59AC4" w16cex:dateUtc="2023-04-20T18:26:15.646Z"/>
  <w16cex:commentExtensible w16cex:durableId="2B7E7C93" w16cex:dateUtc="2023-04-20T18:28:15.328Z"/>
  <w16cex:commentExtensible w16cex:durableId="552EB04A" w16cex:dateUtc="2023-04-20T18:30:42.002Z"/>
  <w16cex:commentExtensible w16cex:durableId="78A0D296" w16cex:dateUtc="2023-04-20T18:32:53.607Z"/>
  <w16cex:commentExtensible w16cex:durableId="2DB9F673" w16cex:dateUtc="2023-04-20T18:36:53.67Z"/>
  <w16cex:commentExtensible w16cex:durableId="22C39187" w16cex:dateUtc="2023-04-20T18:39:35.468Z"/>
  <w16cex:commentExtensible w16cex:durableId="5E23B25A" w16cex:dateUtc="2023-04-20T18:40:02.627Z"/>
  <w16cex:commentExtensible w16cex:durableId="6D717F88" w16cex:dateUtc="2023-04-20T18:41:06.213Z"/>
  <w16cex:commentExtensible w16cex:durableId="09D5AB9B" w16cex:dateUtc="2023-04-20T18:41:31.089Z"/>
  <w16cex:commentExtensible w16cex:durableId="246B3CF4" w16cex:dateUtc="2023-04-20T18:42:12.603Z"/>
  <w16cex:commentExtensible w16cex:durableId="009BD568" w16cex:dateUtc="2023-04-20T18:43:15.568Z"/>
  <w16cex:commentExtensible w16cex:durableId="622E7227" w16cex:dateUtc="2023-04-23T21:11:24.321Z"/>
  <w16cex:commentExtensible w16cex:durableId="7EAB8607" w16cex:dateUtc="2023-04-23T21:11:39.055Z"/>
  <w16cex:commentExtensible w16cex:durableId="580EE7E5" w16cex:dateUtc="2023-04-23T21:13:02.587Z"/>
  <w16cex:commentExtensible w16cex:durableId="1F27AC63" w16cex:dateUtc="2023-04-24T18:27:07.333Z"/>
  <w16cex:commentExtensible w16cex:durableId="712D9780" w16cex:dateUtc="2023-04-24T18:31:50.978Z"/>
  <w16cex:commentExtensible w16cex:durableId="6A978D2D" w16cex:dateUtc="2023-04-24T18:34:47.884Z"/>
  <w16cex:commentExtensible w16cex:durableId="04756C32" w16cex:dateUtc="2023-04-24T18:36:06.711Z"/>
  <w16cex:commentExtensible w16cex:durableId="3A1340F9" w16cex:dateUtc="2023-04-24T18:37:55.373Z"/>
  <w16cex:commentExtensible w16cex:durableId="107CB234" w16cex:dateUtc="2023-04-24T18:42:16.108Z"/>
  <w16cex:commentExtensible w16cex:durableId="4F1A5478" w16cex:dateUtc="2023-04-24T18:43:29.679Z"/>
  <w16cex:commentExtensible w16cex:durableId="54790521" w16cex:dateUtc="2023-04-24T18:44:14.179Z"/>
  <w16cex:commentExtensible w16cex:durableId="56ED3F64" w16cex:dateUtc="2023-04-24T18:46:17.231Z"/>
  <w16cex:commentExtensible w16cex:durableId="2AD5DEB8" w16cex:dateUtc="2023-04-24T18:46:36.444Z"/>
  <w16cex:commentExtensible w16cex:durableId="59028307" w16cex:dateUtc="2023-04-24T18:47:49.039Z"/>
</w16cex:commentsExtensible>
</file>

<file path=word/commentsIds.xml><?xml version="1.0" encoding="utf-8"?>
<w16cid:commentsIds xmlns:mc="http://schemas.openxmlformats.org/markup-compatibility/2006" xmlns:w16cid="http://schemas.microsoft.com/office/word/2016/wordml/cid" mc:Ignorable="w16cid">
  <w16cid:commentId w16cid:paraId="0F218ABE" w16cid:durableId="4CFA04A7"/>
  <w16cid:commentId w16cid:paraId="6085EFBD" w16cid:durableId="307AE8A9"/>
  <w16cid:commentId w16cid:paraId="4C39435B" w16cid:durableId="17A25347"/>
  <w16cid:commentId w16cid:paraId="6D12138D" w16cid:durableId="1B25CD10"/>
  <w16cid:commentId w16cid:paraId="23A7CCBE" w16cid:durableId="5FA329D5"/>
  <w16cid:commentId w16cid:paraId="21BB46C2" w16cid:durableId="013A9306"/>
  <w16cid:commentId w16cid:paraId="02CA8A8C" w16cid:durableId="101B50FE"/>
  <w16cid:commentId w16cid:paraId="187A027F" w16cid:durableId="6EB61F12"/>
  <w16cid:commentId w16cid:paraId="6123ED9D" w16cid:durableId="3DBA3F83"/>
  <w16cid:commentId w16cid:paraId="4893C263" w16cid:durableId="02394B12"/>
  <w16cid:commentId w16cid:paraId="315181DB" w16cid:durableId="1ED59AC4"/>
  <w16cid:commentId w16cid:paraId="16D35371" w16cid:durableId="2B7E7C93"/>
  <w16cid:commentId w16cid:paraId="1BDCF15D" w16cid:durableId="552EB04A"/>
  <w16cid:commentId w16cid:paraId="5149130A" w16cid:durableId="78A0D296"/>
  <w16cid:commentId w16cid:paraId="3BA63BCD" w16cid:durableId="2DB9F673"/>
  <w16cid:commentId w16cid:paraId="67F3C066" w16cid:durableId="22C39187"/>
  <w16cid:commentId w16cid:paraId="54EE54F3" w16cid:durableId="5E23B25A"/>
  <w16cid:commentId w16cid:paraId="2CE46420" w16cid:durableId="6D717F88"/>
  <w16cid:commentId w16cid:paraId="120F15EF" w16cid:durableId="09D5AB9B"/>
  <w16cid:commentId w16cid:paraId="794EB117" w16cid:durableId="246B3CF4"/>
  <w16cid:commentId w16cid:paraId="56E7DFDF" w16cid:durableId="009BD568"/>
  <w16cid:commentId w16cid:paraId="76C35964" w16cid:durableId="622E7227"/>
  <w16cid:commentId w16cid:paraId="1A2F2A30" w16cid:durableId="7EAB8607"/>
  <w16cid:commentId w16cid:paraId="15F2BC31" w16cid:durableId="580EE7E5"/>
  <w16cid:commentId w16cid:paraId="56FD0318" w16cid:durableId="1F27AC63"/>
  <w16cid:commentId w16cid:paraId="3C4DF62B" w16cid:durableId="712D9780"/>
  <w16cid:commentId w16cid:paraId="66BA1D77" w16cid:durableId="6A978D2D"/>
  <w16cid:commentId w16cid:paraId="6656BFB0" w16cid:durableId="04756C32"/>
  <w16cid:commentId w16cid:paraId="3A97F873" w16cid:durableId="3A1340F9"/>
  <w16cid:commentId w16cid:paraId="2E88781E" w16cid:durableId="107CB234"/>
  <w16cid:commentId w16cid:paraId="53E6779C" w16cid:durableId="4F1A5478"/>
  <w16cid:commentId w16cid:paraId="298C8440" w16cid:durableId="54790521"/>
  <w16cid:commentId w16cid:paraId="562FC05E" w16cid:durableId="56ED3F64"/>
  <w16cid:commentId w16cid:paraId="4676F878" w16cid:durableId="2AD5DEB8"/>
  <w16cid:commentId w16cid:paraId="50CCCEF4" w16cid:durableId="590283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4zhkuVxM" int2:invalidationBookmarkName="" int2:hashCode="MEFU7Rr4TTqLVS" int2:id="gb3nFOYK">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30969"/>
    <w:multiLevelType w:val="hybridMultilevel"/>
    <w:tmpl w:val="025CF720"/>
    <w:lvl w:ilvl="0" w:tplc="122EB756">
      <w:start w:val="3"/>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1" w16cid:durableId="2067140660">
    <w:abstractNumId w:val="0"/>
  </w:num>
</w:numbering>
</file>

<file path=word/people.xml><?xml version="1.0" encoding="utf-8"?>
<w15:people xmlns:mc="http://schemas.openxmlformats.org/markup-compatibility/2006" xmlns:w15="http://schemas.microsoft.com/office/word/2012/wordml" mc:Ignorable="w15">
  <w15:person w15:author="Spindler-Krage, Zachary (Zach)">
    <w15:presenceInfo w15:providerId="AD" w15:userId="S::spindler@grinnell.edu::026cfd99-9969-461c-aa85-e4bcdbe39aec"/>
  </w15:person>
  <w15:person w15:author="Walsh, Emma">
    <w15:presenceInfo w15:providerId="AD" w15:userId="S::walshemm@grinnell.edu::c3a233f0-84f6-4b46-9b4c-54ac7291a979"/>
  </w15:person>
  <w15:person w15:author="Andelson, Jonathan">
    <w15:presenceInfo w15:providerId="AD" w15:userId="S::andelson@grinnell.edu::29e3a13c-1a7b-4d9c-b8ff-99bbc7356b28"/>
  </w15:person>
  <w15:person w15:author="Baechtel, Mark">
    <w15:presenceInfo w15:providerId="AD" w15:userId="S::baechtel@grinnell.edu::8bed8bb9-eac9-4fb4-b9f7-f97018d270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EF"/>
    <w:rsid w:val="0004674C"/>
    <w:rsid w:val="00112FD3"/>
    <w:rsid w:val="00125826"/>
    <w:rsid w:val="00152B81"/>
    <w:rsid w:val="00217C7F"/>
    <w:rsid w:val="002C3E9C"/>
    <w:rsid w:val="002F5243"/>
    <w:rsid w:val="00351C7F"/>
    <w:rsid w:val="00361BD1"/>
    <w:rsid w:val="004B2C1D"/>
    <w:rsid w:val="004C7729"/>
    <w:rsid w:val="00512C6E"/>
    <w:rsid w:val="005B0409"/>
    <w:rsid w:val="006027D0"/>
    <w:rsid w:val="0062320F"/>
    <w:rsid w:val="00771768"/>
    <w:rsid w:val="00787986"/>
    <w:rsid w:val="007D1B6A"/>
    <w:rsid w:val="00823510"/>
    <w:rsid w:val="00825641"/>
    <w:rsid w:val="008E6909"/>
    <w:rsid w:val="009F7A38"/>
    <w:rsid w:val="00AA1380"/>
    <w:rsid w:val="00AC3157"/>
    <w:rsid w:val="00AE38EF"/>
    <w:rsid w:val="00BC75BE"/>
    <w:rsid w:val="00CF0B5A"/>
    <w:rsid w:val="00D5037C"/>
    <w:rsid w:val="00E338C3"/>
    <w:rsid w:val="00F53573"/>
    <w:rsid w:val="00F7098A"/>
    <w:rsid w:val="00FC2F8A"/>
    <w:rsid w:val="02424913"/>
    <w:rsid w:val="040BFAEC"/>
    <w:rsid w:val="0496EB07"/>
    <w:rsid w:val="0609A36E"/>
    <w:rsid w:val="07A573CF"/>
    <w:rsid w:val="08F4174D"/>
    <w:rsid w:val="0B062C8B"/>
    <w:rsid w:val="0B83D6C5"/>
    <w:rsid w:val="0C806CD6"/>
    <w:rsid w:val="0F1A10C3"/>
    <w:rsid w:val="1073BE55"/>
    <w:rsid w:val="10DDC63B"/>
    <w:rsid w:val="17554259"/>
    <w:rsid w:val="19678285"/>
    <w:rsid w:val="19C4F4B4"/>
    <w:rsid w:val="1ACE06BA"/>
    <w:rsid w:val="1AF21FF2"/>
    <w:rsid w:val="1B2B64C5"/>
    <w:rsid w:val="1C994C26"/>
    <w:rsid w:val="1D1C766F"/>
    <w:rsid w:val="201B0DDB"/>
    <w:rsid w:val="202E17C1"/>
    <w:rsid w:val="22662C6F"/>
    <w:rsid w:val="233084F7"/>
    <w:rsid w:val="25A2185B"/>
    <w:rsid w:val="268995A9"/>
    <w:rsid w:val="2B36E43B"/>
    <w:rsid w:val="2BF3E658"/>
    <w:rsid w:val="2CD9C1E9"/>
    <w:rsid w:val="2D56C3AD"/>
    <w:rsid w:val="3356EACF"/>
    <w:rsid w:val="342EB19E"/>
    <w:rsid w:val="36E135E2"/>
    <w:rsid w:val="3846906F"/>
    <w:rsid w:val="387D0643"/>
    <w:rsid w:val="3983BA26"/>
    <w:rsid w:val="3A44ACA8"/>
    <w:rsid w:val="3A73FF19"/>
    <w:rsid w:val="3A9CAF09"/>
    <w:rsid w:val="3B6A2982"/>
    <w:rsid w:val="3C11F7A8"/>
    <w:rsid w:val="406F23EE"/>
    <w:rsid w:val="40A5BE2C"/>
    <w:rsid w:val="40E9B3F5"/>
    <w:rsid w:val="42858456"/>
    <w:rsid w:val="43A6C4B0"/>
    <w:rsid w:val="46DE6572"/>
    <w:rsid w:val="49506A01"/>
    <w:rsid w:val="4B63434B"/>
    <w:rsid w:val="5137B017"/>
    <w:rsid w:val="51400155"/>
    <w:rsid w:val="51400155"/>
    <w:rsid w:val="5245A830"/>
    <w:rsid w:val="53A4CC5B"/>
    <w:rsid w:val="57423888"/>
    <w:rsid w:val="584568AF"/>
    <w:rsid w:val="5D1D24FC"/>
    <w:rsid w:val="5FBED75C"/>
    <w:rsid w:val="61760618"/>
    <w:rsid w:val="61C412D0"/>
    <w:rsid w:val="63FF89E1"/>
    <w:rsid w:val="64D207E2"/>
    <w:rsid w:val="65447971"/>
    <w:rsid w:val="69D63266"/>
    <w:rsid w:val="6B44E3A0"/>
    <w:rsid w:val="6B7202C7"/>
    <w:rsid w:val="6CC0A645"/>
    <w:rsid w:val="6FA7682A"/>
    <w:rsid w:val="72DF1946"/>
    <w:rsid w:val="780358EC"/>
    <w:rsid w:val="79952D86"/>
    <w:rsid w:val="7A7C4715"/>
    <w:rsid w:val="7B659950"/>
    <w:rsid w:val="7C0073F6"/>
    <w:rsid w:val="7D2D043E"/>
    <w:rsid w:val="7D6DFB9B"/>
    <w:rsid w:val="7D9183AC"/>
    <w:rsid w:val="7E991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0782"/>
  <w15:chartTrackingRefBased/>
  <w15:docId w15:val="{26FCE73B-6623-DC40-9B6F-786C221A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8E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E3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omments" Target="comments.xml" Id="Re68aee0c5b084788" /><Relationship Type="http://schemas.microsoft.com/office/2011/relationships/people" Target="people.xml" Id="Rf256dcca4bc74bc7" /><Relationship Type="http://schemas.microsoft.com/office/2011/relationships/commentsExtended" Target="commentsExtended.xml" Id="R28bb5b89a96b4fe6" /><Relationship Type="http://schemas.microsoft.com/office/2016/09/relationships/commentsIds" Target="commentsIds.xml" Id="R9194cf80a5534c31" /><Relationship Type="http://schemas.microsoft.com/office/2018/08/relationships/commentsExtensible" Target="commentsExtensible.xml" Id="R68af96875f2d460e" /><Relationship Type="http://schemas.microsoft.com/office/2020/10/relationships/intelligence" Target="intelligence2.xml" Id="R39fb1f7401d640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Walsh, Emma</dc:creator>
  <keywords/>
  <dc:description/>
  <lastModifiedBy>Baechtel, Mark</lastModifiedBy>
  <revision>27</revision>
  <dcterms:created xsi:type="dcterms:W3CDTF">2023-04-12T04:20:00.0000000Z</dcterms:created>
  <dcterms:modified xsi:type="dcterms:W3CDTF">2023-04-24T18:48:30.0189943Z</dcterms:modified>
</coreProperties>
</file>